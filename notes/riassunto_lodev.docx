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BA14F" w14:textId="2E727274" w:rsidR="000B4E66" w:rsidRPr="000B4E66" w:rsidRDefault="004500E8" w:rsidP="000B4E66">
      <w:pPr>
        <w:rPr>
          <w:color w:val="00B050"/>
        </w:rPr>
      </w:pPr>
      <w:r>
        <w:rPr>
          <w:b/>
          <w:bCs/>
          <w:color w:val="00B050"/>
        </w:rPr>
        <w:br/>
        <w:t xml:space="preserve"> </w:t>
      </w:r>
      <w:r w:rsidR="000B4E66" w:rsidRPr="000B4E66">
        <w:rPr>
          <w:b/>
          <w:bCs/>
          <w:color w:val="00B050"/>
        </w:rPr>
        <w:t>calcol</w:t>
      </w:r>
      <w:r w:rsidR="000F1F40">
        <w:rPr>
          <w:b/>
          <w:bCs/>
          <w:color w:val="00B050"/>
        </w:rPr>
        <w:t>o</w:t>
      </w:r>
      <w:r w:rsidR="000B4E66" w:rsidRPr="000B4E66">
        <w:rPr>
          <w:b/>
          <w:bCs/>
          <w:color w:val="00B050"/>
        </w:rPr>
        <w:t xml:space="preserve"> del </w:t>
      </w:r>
      <w:proofErr w:type="spellStart"/>
      <w:r w:rsidR="000B4E66" w:rsidRPr="000B4E66">
        <w:rPr>
          <w:b/>
          <w:bCs/>
          <w:color w:val="00B050"/>
        </w:rPr>
        <w:t>RayDir</w:t>
      </w:r>
      <w:proofErr w:type="spellEnd"/>
    </w:p>
    <w:p w14:paraId="2464155E" w14:textId="5071BD7D" w:rsidR="000B4E66" w:rsidRDefault="000B4E66" w:rsidP="000B4E66">
      <w:r w:rsidRPr="000B4E66">
        <w:rPr>
          <w:noProof/>
        </w:rPr>
        <w:drawing>
          <wp:inline distT="0" distB="0" distL="0" distR="0" wp14:anchorId="4B0E782B" wp14:editId="45400B29">
            <wp:extent cx="1876913" cy="1322224"/>
            <wp:effectExtent l="0" t="0" r="9525" b="0"/>
            <wp:docPr id="79958297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82970" name=""/>
                    <pic:cNvPicPr/>
                  </pic:nvPicPr>
                  <pic:blipFill>
                    <a:blip r:embed="rId5"/>
                    <a:stretch>
                      <a:fillRect/>
                    </a:stretch>
                  </pic:blipFill>
                  <pic:spPr>
                    <a:xfrm>
                      <a:off x="0" y="0"/>
                      <a:ext cx="1896097" cy="1335738"/>
                    </a:xfrm>
                    <a:prstGeom prst="rect">
                      <a:avLst/>
                    </a:prstGeom>
                  </pic:spPr>
                </pic:pic>
              </a:graphicData>
            </a:graphic>
          </wp:inline>
        </w:drawing>
      </w:r>
    </w:p>
    <w:p w14:paraId="2169C199" w14:textId="77777777" w:rsidR="000B4E66" w:rsidRDefault="000B4E66" w:rsidP="000B4E66">
      <w:pPr>
        <w:rPr>
          <w:rFonts w:cstheme="minorHAnsi"/>
        </w:rPr>
      </w:pPr>
      <w:r>
        <w:rPr>
          <w:rFonts w:cstheme="minorHAnsi"/>
        </w:rPr>
        <w:t xml:space="preserve">Nell’immagine sopra viene spiegato come ottenere la direzione di un raggio. Prendendo ad esempio il secondo da destra viene spiegato come la sua direzione dia </w:t>
      </w:r>
    </w:p>
    <w:p w14:paraId="16849DD5" w14:textId="77791133" w:rsidR="00A50143" w:rsidRDefault="000F1F40" w:rsidP="000B4E66">
      <w:pPr>
        <w:rPr>
          <w:rFonts w:cstheme="minorHAnsi"/>
        </w:rPr>
      </w:pPr>
      <m:oMathPara>
        <m:oMath>
          <m:r>
            <w:rPr>
              <w:rFonts w:ascii="Cambria Math" w:hAnsi="Cambria Math" w:cstheme="minorHAnsi"/>
            </w:rPr>
            <m:t>RayDir= dir+plane*</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r>
            <m:rPr>
              <m:sty m:val="p"/>
            </m:rPr>
            <w:rPr>
              <w:rFonts w:cstheme="minorHAnsi"/>
            </w:rPr>
            <w:br/>
          </m:r>
        </m:oMath>
      </m:oMathPara>
      <w:r w:rsidR="000B4E66">
        <w:rPr>
          <w:rFonts w:cstheme="minorHAnsi"/>
        </w:rPr>
        <w:t>Vediamo perché:</w:t>
      </w:r>
      <w:r>
        <w:rPr>
          <w:rFonts w:cstheme="minorHAnsi"/>
        </w:rPr>
        <w:br/>
        <w:t>La somma di due vettori congiunti punta-cosa non sarà altro che il vettore che congiunge le due estremità</w:t>
      </w:r>
      <w:r>
        <w:rPr>
          <w:rFonts w:cstheme="minorHAnsi"/>
        </w:rPr>
        <w:br/>
        <w:t>dei vettori di partenza:</w:t>
      </w:r>
    </w:p>
    <w:p w14:paraId="6820A1EB" w14:textId="7476CB79" w:rsidR="000F1F40" w:rsidRDefault="000F1F40" w:rsidP="000F1F40">
      <w:pPr>
        <w:jc w:val="center"/>
        <w:rPr>
          <w:rFonts w:cstheme="minorHAnsi"/>
        </w:rPr>
      </w:pPr>
      <w:r w:rsidRPr="000F1F40">
        <w:rPr>
          <w:rFonts w:cstheme="minorHAnsi"/>
          <w:noProof/>
        </w:rPr>
        <w:drawing>
          <wp:inline distT="0" distB="0" distL="0" distR="0" wp14:anchorId="0C68C584" wp14:editId="72FDEFF1">
            <wp:extent cx="1076180" cy="716471"/>
            <wp:effectExtent l="0" t="0" r="0" b="7620"/>
            <wp:docPr id="19205730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73050" name=""/>
                    <pic:cNvPicPr/>
                  </pic:nvPicPr>
                  <pic:blipFill>
                    <a:blip r:embed="rId6"/>
                    <a:stretch>
                      <a:fillRect/>
                    </a:stretch>
                  </pic:blipFill>
                  <pic:spPr>
                    <a:xfrm>
                      <a:off x="0" y="0"/>
                      <a:ext cx="1087845" cy="724237"/>
                    </a:xfrm>
                    <a:prstGeom prst="rect">
                      <a:avLst/>
                    </a:prstGeom>
                  </pic:spPr>
                </pic:pic>
              </a:graphicData>
            </a:graphic>
          </wp:inline>
        </w:drawing>
      </w:r>
    </w:p>
    <w:p w14:paraId="4AC32C14" w14:textId="0BA6AD5C" w:rsidR="000B4E66" w:rsidRDefault="000B4E66" w:rsidP="000F1F40">
      <w:pPr>
        <w:rPr>
          <w:rFonts w:cstheme="minorHAnsi"/>
        </w:rPr>
      </w:pPr>
      <w:r>
        <w:rPr>
          <w:rFonts w:cstheme="minorHAnsi"/>
        </w:rPr>
        <w:br/>
      </w:r>
      <w:r w:rsidR="000F1F40">
        <w:rPr>
          <w:rFonts w:cstheme="minorHAnsi"/>
        </w:rPr>
        <w:t xml:space="preserve">Considerando che il la porzione del piano presa in considerazione per la somma è 1/3 </w:t>
      </w:r>
      <w:proofErr w:type="spellStart"/>
      <w:r w:rsidR="000F1F40">
        <w:rPr>
          <w:rFonts w:cstheme="minorHAnsi"/>
        </w:rPr>
        <w:t>plane</w:t>
      </w:r>
      <w:proofErr w:type="spellEnd"/>
      <w:r w:rsidR="000F1F40">
        <w:rPr>
          <w:rFonts w:cstheme="minorHAnsi"/>
        </w:rPr>
        <w:t xml:space="preserve"> avrò che la direzione del vettore raggio è data dalla formula scritta sopra.</w:t>
      </w:r>
    </w:p>
    <w:tbl>
      <w:tblPr>
        <w:tblStyle w:val="Grigliatabella"/>
        <w:tblW w:w="0" w:type="auto"/>
        <w:tblLook w:val="04A0" w:firstRow="1" w:lastRow="0" w:firstColumn="1" w:lastColumn="0" w:noHBand="0" w:noVBand="1"/>
      </w:tblPr>
      <w:tblGrid>
        <w:gridCol w:w="9628"/>
      </w:tblGrid>
      <w:tr w:rsidR="000F1F40" w14:paraId="54B79B8E" w14:textId="77777777" w:rsidTr="000F1F40">
        <w:tc>
          <w:tcPr>
            <w:tcW w:w="9628" w:type="dxa"/>
          </w:tcPr>
          <w:p w14:paraId="419872F5" w14:textId="7075D8A4" w:rsidR="000F1F40" w:rsidRDefault="000F1F40" w:rsidP="000F1F40">
            <w:r w:rsidRPr="000F1F40">
              <w:rPr>
                <w:rFonts w:cstheme="minorHAnsi"/>
                <w:b/>
                <w:bCs/>
              </w:rPr>
              <w:t>NOTA:</w:t>
            </w:r>
            <w:r>
              <w:rPr>
                <w:rFonts w:cstheme="minorHAnsi"/>
              </w:rPr>
              <w:br/>
            </w:r>
            <w:r>
              <w:t>La direzione di un vettore è indicata dalla retta o dalla linea lungo la quale il vettore si estende nel suo spazio geometrico. In altre parole, è la linea che passa attraverso l'origine (o un punto qualsiasi del vettore, a seconda del contesto) e il punto terminale del vettore stesso.</w:t>
            </w:r>
            <w:r>
              <w:br/>
              <w:t>Se vogliamo poi normalizzare questo vettore (renderlo unitario) dovremo dividere le sue componenti per la magnitudo del vettore stesso</w:t>
            </w:r>
          </w:p>
          <w:p w14:paraId="7C0E8956" w14:textId="77777777" w:rsidR="000F1F40" w:rsidRDefault="000F1F40" w:rsidP="000F1F40">
            <w:pPr>
              <w:rPr>
                <w:rFonts w:cstheme="minorHAnsi"/>
              </w:rPr>
            </w:pPr>
          </w:p>
        </w:tc>
      </w:tr>
    </w:tbl>
    <w:p w14:paraId="4E6FDC32" w14:textId="77777777" w:rsidR="000F1F40" w:rsidRDefault="000F1F40" w:rsidP="000F1F40">
      <w:pPr>
        <w:rPr>
          <w:rFonts w:cstheme="minorHAnsi"/>
        </w:rPr>
      </w:pPr>
    </w:p>
    <w:p w14:paraId="252F1844" w14:textId="37EDBFFD" w:rsidR="000F1F40" w:rsidRDefault="000F1F40" w:rsidP="000F1F40">
      <w:pPr>
        <w:rPr>
          <w:rFonts w:cstheme="minorHAnsi"/>
        </w:rPr>
      </w:pPr>
      <w:r>
        <w:t xml:space="preserve">Le componenti del vettore direzione </w:t>
      </w:r>
      <w:proofErr w:type="spellStart"/>
      <w:r>
        <w:rPr>
          <w:b/>
          <w:bCs/>
        </w:rPr>
        <w:t>rayDir</w:t>
      </w:r>
      <w:proofErr w:type="spellEnd"/>
      <w:r>
        <w:t xml:space="preserve"> cosi ottenuto saranno usate per l’algoritmo DDA</w:t>
      </w:r>
    </w:p>
    <w:p w14:paraId="7EBD87CF" w14:textId="20F6D247" w:rsidR="00151716" w:rsidRPr="00155D50" w:rsidRDefault="000F1F40" w:rsidP="00155D50">
      <w:pPr>
        <w:jc w:val="both"/>
        <w:rPr>
          <w:rFonts w:cstheme="minorHAnsi"/>
          <w:b/>
          <w:bCs/>
          <w:color w:val="00B050"/>
        </w:rPr>
      </w:pPr>
      <w:r w:rsidRPr="00155D50">
        <w:rPr>
          <w:rFonts w:cstheme="minorHAnsi"/>
          <w:b/>
          <w:bCs/>
          <w:color w:val="C45911" w:themeColor="accent2" w:themeShade="BF"/>
        </w:rPr>
        <w:t>FOV</w:t>
      </w:r>
      <w:r w:rsidR="00155D50">
        <w:rPr>
          <w:rFonts w:cstheme="minorHAnsi"/>
          <w:b/>
          <w:bCs/>
          <w:color w:val="00B050"/>
        </w:rPr>
        <w:br/>
      </w:r>
      <w:r w:rsidRPr="000F1F40">
        <w:rPr>
          <w:rFonts w:cstheme="minorHAnsi"/>
        </w:rPr>
        <w:t xml:space="preserve">• Le due linee esterne rappresentano il bordo sinistro e destro dello schermo, e l'angolo tra queste due linee è chiamato Campo Visivo o FOV. </w:t>
      </w:r>
      <w:r w:rsidRPr="000F1F40">
        <w:rPr>
          <w:rFonts w:cstheme="minorHAnsi"/>
          <w:b/>
          <w:bCs/>
        </w:rPr>
        <w:t>Il FOV è determinato dal rapporto tra la lunghezza del vettore di direzione e la lunghezza del piano</w:t>
      </w:r>
      <w:r w:rsidRPr="000F1F40">
        <w:rPr>
          <w:rFonts w:cstheme="minorHAnsi"/>
        </w:rPr>
        <w:t xml:space="preserve">. </w:t>
      </w:r>
    </w:p>
    <w:p w14:paraId="288C1109" w14:textId="01DCEE7D" w:rsidR="00151716" w:rsidRDefault="00151716" w:rsidP="000F1F40">
      <w:pPr>
        <w:pStyle w:val="NormaleWeb"/>
        <w:rPr>
          <w:rFonts w:asciiTheme="minorHAnsi" w:hAnsiTheme="minorHAnsi" w:cstheme="minorHAnsi"/>
          <w:sz w:val="22"/>
          <w:szCs w:val="22"/>
        </w:rPr>
      </w:pPr>
      <m:oMathPara>
        <m:oMath>
          <m:r>
            <w:rPr>
              <w:rFonts w:ascii="Cambria Math" w:hAnsi="Cambria Math" w:cstheme="minorHAnsi"/>
              <w:sz w:val="22"/>
              <w:szCs w:val="22"/>
            </w:rPr>
            <m:t xml:space="preserve">FOV= </m:t>
          </m:r>
          <m:f>
            <m:fPr>
              <m:ctrlPr>
                <w:rPr>
                  <w:rFonts w:ascii="Cambria Math" w:hAnsi="Cambria Math" w:cstheme="minorHAnsi"/>
                  <w:i/>
                  <w:sz w:val="22"/>
                  <w:szCs w:val="22"/>
                </w:rPr>
              </m:ctrlPr>
            </m:fPr>
            <m:num>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dir||</m:t>
                  </m:r>
                </m:e>
              </m:acc>
            </m:num>
            <m:den>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plane!||</m:t>
                  </m:r>
                </m:e>
              </m:acc>
            </m:den>
          </m:f>
          <m:r>
            <w:rPr>
              <w:rFonts w:ascii="Cambria Math" w:hAnsi="Cambria Math" w:cstheme="minorHAnsi"/>
              <w:sz w:val="22"/>
              <w:szCs w:val="22"/>
            </w:rPr>
            <m:t xml:space="preserve"> </m:t>
          </m:r>
        </m:oMath>
      </m:oMathPara>
    </w:p>
    <w:p w14:paraId="340426AF" w14:textId="090C6B60" w:rsidR="000F1F40" w:rsidRPr="000F1F40" w:rsidRDefault="000F1F40" w:rsidP="000F1F40">
      <w:pPr>
        <w:pStyle w:val="NormaleWeb"/>
        <w:rPr>
          <w:rFonts w:asciiTheme="minorHAnsi" w:hAnsiTheme="minorHAnsi" w:cstheme="minorHAnsi"/>
          <w:sz w:val="22"/>
          <w:szCs w:val="22"/>
        </w:rPr>
      </w:pPr>
      <w:r w:rsidRPr="000F1F40">
        <w:rPr>
          <w:rFonts w:asciiTheme="minorHAnsi" w:hAnsiTheme="minorHAnsi" w:cstheme="minorHAnsi"/>
          <w:sz w:val="22"/>
          <w:szCs w:val="22"/>
        </w:rPr>
        <w:t>Ecco alcuni esempi di diversi FOV:</w:t>
      </w:r>
      <w:r w:rsidR="00151716">
        <w:rPr>
          <w:rFonts w:asciiTheme="minorHAnsi" w:hAnsiTheme="minorHAnsi" w:cstheme="minorHAnsi"/>
          <w:sz w:val="22"/>
          <w:szCs w:val="22"/>
        </w:rPr>
        <w:br/>
      </w:r>
      <w:r>
        <w:rPr>
          <w:rFonts w:asciiTheme="minorHAnsi" w:hAnsiTheme="minorHAnsi" w:cstheme="minorHAnsi"/>
          <w:sz w:val="22"/>
          <w:szCs w:val="22"/>
        </w:rPr>
        <w:t xml:space="preserve">- </w:t>
      </w:r>
      <w:r w:rsidRPr="000F1F40">
        <w:rPr>
          <w:rFonts w:asciiTheme="minorHAnsi" w:hAnsiTheme="minorHAnsi" w:cstheme="minorHAnsi"/>
          <w:sz w:val="22"/>
          <w:szCs w:val="22"/>
        </w:rPr>
        <w:t xml:space="preserve">Se il vettore di direzione e il vettore del piano della telecamera hanno la stessa lunghezza, il FOV </w:t>
      </w:r>
      <w:r w:rsidR="00151716">
        <w:rPr>
          <w:rFonts w:asciiTheme="minorHAnsi" w:hAnsiTheme="minorHAnsi" w:cstheme="minorHAnsi"/>
          <w:sz w:val="22"/>
          <w:szCs w:val="22"/>
        </w:rPr>
        <w:t>è</w:t>
      </w:r>
      <w:r w:rsidRPr="000F1F40">
        <w:rPr>
          <w:rFonts w:asciiTheme="minorHAnsi" w:hAnsiTheme="minorHAnsi" w:cstheme="minorHAnsi"/>
          <w:sz w:val="22"/>
          <w:szCs w:val="22"/>
        </w:rPr>
        <w:t xml:space="preserve"> di 90°</w:t>
      </w:r>
      <w:r w:rsidR="00151716">
        <w:rPr>
          <w:rFonts w:asciiTheme="minorHAnsi" w:hAnsiTheme="minorHAnsi" w:cstheme="minorHAnsi"/>
          <w:sz w:val="22"/>
          <w:szCs w:val="22"/>
        </w:rPr>
        <w:br/>
        <w:t xml:space="preserve">- </w:t>
      </w:r>
      <w:r w:rsidR="00151716" w:rsidRPr="00151716">
        <w:rPr>
          <w:rFonts w:asciiTheme="minorHAnsi" w:hAnsiTheme="minorHAnsi" w:cstheme="minorHAnsi"/>
          <w:sz w:val="22"/>
          <w:szCs w:val="22"/>
        </w:rPr>
        <w:t>Se il vettore di direzione è molto più lungo del piano della telecamera, il FOV sarà molto più piccolo di 90° e avrai una visione molto stretta. Vedrai tutto più dettagliatamente ma ci sarà meno profondità, quindi sarà simile a fare uno zoom in avanti:</w:t>
      </w:r>
    </w:p>
    <w:p w14:paraId="19456FBF" w14:textId="738F5C34" w:rsidR="00151716" w:rsidRDefault="00151716" w:rsidP="000F1F40">
      <w:r w:rsidRPr="00155D50">
        <w:rPr>
          <w:rFonts w:cstheme="minorHAnsi"/>
          <w:b/>
          <w:bCs/>
          <w:color w:val="C45911" w:themeColor="accent2" w:themeShade="BF"/>
        </w:rPr>
        <w:lastRenderedPageBreak/>
        <w:t>Rotazione</w:t>
      </w:r>
      <w:r>
        <w:rPr>
          <w:rFonts w:cstheme="minorHAnsi"/>
        </w:rPr>
        <w:br/>
      </w:r>
      <w:r w:rsidRPr="00151716">
        <w:rPr>
          <w:b/>
          <w:bCs/>
        </w:rPr>
        <w:t>Quando il giocatore ruota</w:t>
      </w:r>
      <w:r>
        <w:t xml:space="preserve">, la telecamera deve ruotare, </w:t>
      </w:r>
      <w:r w:rsidRPr="00151716">
        <w:rPr>
          <w:b/>
          <w:bCs/>
        </w:rPr>
        <w:t>quindi sia il vettore di direzione che il vettore del piano devono essere ruotati</w:t>
      </w:r>
      <w:r>
        <w:t>. A quel punto, i raggi ruoteranno automaticamente.</w:t>
      </w:r>
    </w:p>
    <w:p w14:paraId="3E3B6577" w14:textId="0FC1FA9F" w:rsidR="00151716" w:rsidRDefault="00151716" w:rsidP="000F1F40">
      <w:r>
        <w:t xml:space="preserve">Per ruotare un vettore </w:t>
      </w:r>
      <w:r w:rsidR="00155D50">
        <w:t xml:space="preserve">di un angolo alfa </w:t>
      </w:r>
      <w:r>
        <w:t>bisognerà moltiplicarlo per la matrice di rotazione:</w:t>
      </w:r>
    </w:p>
    <w:p w14:paraId="155C78F6" w14:textId="720EED58" w:rsidR="00151716" w:rsidRDefault="00151716" w:rsidP="00155D50">
      <w:pPr>
        <w:jc w:val="center"/>
        <w:rPr>
          <w:rFonts w:cstheme="minorHAnsi"/>
        </w:rPr>
      </w:pPr>
      <w:r w:rsidRPr="00151716">
        <w:rPr>
          <w:rFonts w:cstheme="minorHAnsi"/>
          <w:noProof/>
        </w:rPr>
        <w:drawing>
          <wp:inline distT="0" distB="0" distL="0" distR="0" wp14:anchorId="41B42E0C" wp14:editId="38575D8C">
            <wp:extent cx="4239217" cy="590632"/>
            <wp:effectExtent l="0" t="0" r="9525" b="0"/>
            <wp:docPr id="19975389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38966" name=""/>
                    <pic:cNvPicPr/>
                  </pic:nvPicPr>
                  <pic:blipFill>
                    <a:blip r:embed="rId7"/>
                    <a:stretch>
                      <a:fillRect/>
                    </a:stretch>
                  </pic:blipFill>
                  <pic:spPr>
                    <a:xfrm>
                      <a:off x="0" y="0"/>
                      <a:ext cx="4239217" cy="590632"/>
                    </a:xfrm>
                    <a:prstGeom prst="rect">
                      <a:avLst/>
                    </a:prstGeom>
                  </pic:spPr>
                </pic:pic>
              </a:graphicData>
            </a:graphic>
          </wp:inline>
        </w:drawing>
      </w:r>
    </w:p>
    <w:p w14:paraId="7FF6574D" w14:textId="55C8F069" w:rsidR="00155D50" w:rsidRPr="00151716" w:rsidRDefault="00155D50" w:rsidP="00155D50">
      <w:pPr>
        <w:rPr>
          <w:rFonts w:cstheme="minorHAnsi"/>
        </w:rPr>
      </w:pPr>
    </w:p>
    <w:p w14:paraId="3BEC7524" w14:textId="4AC79FE6" w:rsidR="00155D50" w:rsidRDefault="00155D50" w:rsidP="00A50143">
      <w:pPr>
        <w:tabs>
          <w:tab w:val="left" w:pos="1980"/>
        </w:tabs>
        <w:rPr>
          <w:rFonts w:cstheme="minorHAnsi"/>
        </w:rPr>
      </w:pPr>
      <w:r w:rsidRPr="00155D50">
        <w:rPr>
          <w:rFonts w:cstheme="minorHAnsi"/>
          <w:b/>
          <w:bCs/>
          <w:color w:val="00B050"/>
        </w:rPr>
        <w:t>RAYCASTING SENZA TEXTURE</w:t>
      </w:r>
      <w:r>
        <w:rPr>
          <w:rFonts w:cstheme="minorHAnsi"/>
          <w:b/>
          <w:bCs/>
        </w:rPr>
        <w:br/>
      </w:r>
      <w:r w:rsidR="00E66A01" w:rsidRPr="00E66A01">
        <w:rPr>
          <w:rFonts w:cstheme="minorHAnsi"/>
          <w:b/>
          <w:bCs/>
          <w:color w:val="C45911" w:themeColor="accent2" w:themeShade="BF"/>
        </w:rPr>
        <w:t>Variabili</w:t>
      </w:r>
      <w:r w:rsidR="00E66A01">
        <w:rPr>
          <w:rFonts w:cstheme="minorHAnsi"/>
        </w:rPr>
        <w:br/>
      </w:r>
      <w:r w:rsidRPr="000F1F40">
        <w:rPr>
          <w:rFonts w:cstheme="minorHAnsi"/>
        </w:rPr>
        <w:t xml:space="preserve">• </w:t>
      </w:r>
      <w:r w:rsidR="00F73AA5">
        <w:rPr>
          <w:rFonts w:cstheme="minorHAnsi"/>
        </w:rPr>
        <w:t>Iniziamo dichiarando alcune variabili:</w:t>
      </w:r>
    </w:p>
    <w:p w14:paraId="0EDED060" w14:textId="77777777" w:rsidR="009B094D" w:rsidRDefault="009B094D" w:rsidP="00A50143">
      <w:pPr>
        <w:tabs>
          <w:tab w:val="left" w:pos="1980"/>
        </w:tabs>
      </w:pPr>
      <w:proofErr w:type="spellStart"/>
      <w:r w:rsidRPr="00A822DA">
        <w:rPr>
          <w:b/>
          <w:bCs/>
          <w:color w:val="4472C4" w:themeColor="accent1"/>
        </w:rPr>
        <w:t>posX</w:t>
      </w:r>
      <w:proofErr w:type="spellEnd"/>
      <w:r w:rsidRPr="00A822DA">
        <w:rPr>
          <w:b/>
          <w:bCs/>
          <w:color w:val="4472C4" w:themeColor="accent1"/>
        </w:rPr>
        <w:t xml:space="preserve"> </w:t>
      </w:r>
      <w:r w:rsidRPr="009B094D">
        <w:rPr>
          <w:b/>
          <w:bCs/>
        </w:rPr>
        <w:t xml:space="preserve">e </w:t>
      </w:r>
      <w:proofErr w:type="spellStart"/>
      <w:r w:rsidRPr="00A822DA">
        <w:rPr>
          <w:b/>
          <w:bCs/>
          <w:color w:val="4472C4" w:themeColor="accent1"/>
        </w:rPr>
        <w:t>posY</w:t>
      </w:r>
      <w:proofErr w:type="spellEnd"/>
      <w:r>
        <w:t xml:space="preserve">: vettore posizione del giocatore </w:t>
      </w:r>
      <w:r>
        <w:br/>
      </w:r>
      <w:proofErr w:type="spellStart"/>
      <w:r w:rsidRPr="00A822DA">
        <w:rPr>
          <w:b/>
          <w:bCs/>
          <w:color w:val="4472C4" w:themeColor="accent1"/>
        </w:rPr>
        <w:t>dirX</w:t>
      </w:r>
      <w:proofErr w:type="spellEnd"/>
      <w:r w:rsidRPr="00A822DA">
        <w:rPr>
          <w:b/>
          <w:bCs/>
          <w:color w:val="4472C4" w:themeColor="accent1"/>
        </w:rPr>
        <w:t xml:space="preserve"> </w:t>
      </w:r>
      <w:r w:rsidRPr="009B094D">
        <w:rPr>
          <w:b/>
          <w:bCs/>
        </w:rPr>
        <w:t xml:space="preserve">e </w:t>
      </w:r>
      <w:proofErr w:type="spellStart"/>
      <w:r w:rsidRPr="00A822DA">
        <w:rPr>
          <w:b/>
          <w:bCs/>
          <w:color w:val="4472C4" w:themeColor="accent1"/>
        </w:rPr>
        <w:t>dirY</w:t>
      </w:r>
      <w:proofErr w:type="spellEnd"/>
      <w:r>
        <w:rPr>
          <w:b/>
          <w:bCs/>
        </w:rPr>
        <w:t>:</w:t>
      </w:r>
      <w:r>
        <w:t xml:space="preserve"> direzione del giocatore</w:t>
      </w:r>
      <w:r>
        <w:br/>
      </w:r>
      <w:proofErr w:type="spellStart"/>
      <w:r w:rsidRPr="00A822DA">
        <w:rPr>
          <w:b/>
          <w:bCs/>
          <w:color w:val="4472C4" w:themeColor="accent1"/>
        </w:rPr>
        <w:t>planeX</w:t>
      </w:r>
      <w:proofErr w:type="spellEnd"/>
      <w:r w:rsidRPr="00A822DA">
        <w:rPr>
          <w:b/>
          <w:bCs/>
          <w:color w:val="4472C4" w:themeColor="accent1"/>
        </w:rPr>
        <w:t xml:space="preserve"> </w:t>
      </w:r>
      <w:r w:rsidRPr="009B094D">
        <w:rPr>
          <w:b/>
          <w:bCs/>
        </w:rPr>
        <w:t xml:space="preserve">e </w:t>
      </w:r>
      <w:proofErr w:type="spellStart"/>
      <w:r w:rsidRPr="00A822DA">
        <w:rPr>
          <w:b/>
          <w:bCs/>
          <w:color w:val="4472C4" w:themeColor="accent1"/>
        </w:rPr>
        <w:t>planeY</w:t>
      </w:r>
      <w:proofErr w:type="spellEnd"/>
      <w:r>
        <w:t xml:space="preserve">: piano della telecamera del giocatore. </w:t>
      </w:r>
    </w:p>
    <w:p w14:paraId="581E049D" w14:textId="3B8CC0AE" w:rsidR="009B094D" w:rsidRDefault="009B094D" w:rsidP="00A50143">
      <w:pPr>
        <w:tabs>
          <w:tab w:val="left" w:pos="1980"/>
        </w:tabs>
      </w:pPr>
      <w:r>
        <w:t>Il piano della telecamera dovrà essere perpendicolare</w:t>
      </w:r>
      <w:r w:rsidR="007E7F9D">
        <w:t xml:space="preserve"> alla direzione ma la sua lunghezza potrà variare </w:t>
      </w:r>
    </w:p>
    <w:p w14:paraId="2864B743" w14:textId="53E252BF" w:rsidR="007E7F9D" w:rsidRDefault="0087468E" w:rsidP="00A50143">
      <w:pPr>
        <w:tabs>
          <w:tab w:val="left" w:pos="1980"/>
        </w:tabs>
      </w:pPr>
      <w:r w:rsidRPr="0087468E">
        <w:t xml:space="preserve">Il </w:t>
      </w:r>
      <w:r w:rsidRPr="0087468E">
        <w:rPr>
          <w:b/>
          <w:bCs/>
        </w:rPr>
        <w:t>rapporto tra la lunghezza della direzione e del piano della telecamera determina il FOV</w:t>
      </w:r>
      <w:r w:rsidRPr="0087468E">
        <w:t xml:space="preserve"> (Field Of Vision); in questo caso, il vettore direzione è leggermente più lungo del piano della telecamera, quindi il FOV sarà inferiore a 90° (più precisamente, il </w:t>
      </w:r>
      <w:r w:rsidRPr="0087468E">
        <w:rPr>
          <w:b/>
          <w:bCs/>
        </w:rPr>
        <w:t xml:space="preserve">FOV è 2 * </w:t>
      </w:r>
      <w:proofErr w:type="spellStart"/>
      <w:r w:rsidRPr="0087468E">
        <w:rPr>
          <w:b/>
          <w:bCs/>
        </w:rPr>
        <w:t>atan</w:t>
      </w:r>
      <w:proofErr w:type="spellEnd"/>
      <w:r w:rsidRPr="0087468E">
        <w:rPr>
          <w:b/>
          <w:bCs/>
        </w:rPr>
        <w:t>(0.66/1.0) = 66°,</w:t>
      </w:r>
      <w:r w:rsidRPr="0087468E">
        <w:t xml:space="preserve"> il che è perfetto per un gioco sparatutto in prima persona). In seguito, quando si ruota con i tasti di input, i valori di dir e </w:t>
      </w:r>
      <w:proofErr w:type="spellStart"/>
      <w:r w:rsidRPr="0087468E">
        <w:t>plane</w:t>
      </w:r>
      <w:proofErr w:type="spellEnd"/>
      <w:r w:rsidRPr="0087468E">
        <w:t xml:space="preserve"> verranno modificati, ma rimarranno sempre perpendicolari e mantenendo la stessa lunghezza.</w:t>
      </w:r>
    </w:p>
    <w:p w14:paraId="5817E6C1" w14:textId="65ED4D25" w:rsidR="00901A51" w:rsidRDefault="00901A51" w:rsidP="00A50143">
      <w:pPr>
        <w:tabs>
          <w:tab w:val="left" w:pos="1980"/>
        </w:tabs>
      </w:pPr>
      <w:r>
        <w:t xml:space="preserve">Le variabili </w:t>
      </w:r>
      <w:r w:rsidRPr="00901A51">
        <w:rPr>
          <w:b/>
          <w:bCs/>
        </w:rPr>
        <w:t xml:space="preserve">time e </w:t>
      </w:r>
      <w:proofErr w:type="spellStart"/>
      <w:r w:rsidRPr="00901A51">
        <w:rPr>
          <w:b/>
          <w:bCs/>
        </w:rPr>
        <w:t>oldTime</w:t>
      </w:r>
      <w:proofErr w:type="spellEnd"/>
      <w:r>
        <w:t xml:space="preserve"> verranno utilizzate per </w:t>
      </w:r>
      <w:r w:rsidRPr="00901A51">
        <w:rPr>
          <w:b/>
          <w:bCs/>
        </w:rPr>
        <w:t>memorizzare il tempo del frame corrente e del frame precedente</w:t>
      </w:r>
      <w:r>
        <w:t xml:space="preserve">; la differenza di tempo tra questi due può essere </w:t>
      </w:r>
      <w:r w:rsidRPr="00901A51">
        <w:rPr>
          <w:b/>
          <w:bCs/>
        </w:rPr>
        <w:t>utilizzata per determinare quanto si dovrebbe muovere quando viene premuto un certo tasto</w:t>
      </w:r>
      <w:r>
        <w:t xml:space="preserve"> (per muoversi a una velocità costante indipendentemente dalla durata del calcolo dei frame), e per il contatore FPS.</w:t>
      </w:r>
    </w:p>
    <w:p w14:paraId="5CC9964C" w14:textId="77777777" w:rsidR="00A52AAD" w:rsidRDefault="00A52AAD" w:rsidP="00A50143">
      <w:pPr>
        <w:tabs>
          <w:tab w:val="left" w:pos="1980"/>
        </w:tabs>
        <w:rPr>
          <w:rFonts w:cstheme="minorHAnsi"/>
        </w:rPr>
      </w:pPr>
    </w:p>
    <w:p w14:paraId="1A54FBEB" w14:textId="77777777" w:rsidR="00A52AAD" w:rsidRPr="00A52AAD" w:rsidRDefault="00A52AAD" w:rsidP="00A52AA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52AAD">
        <w:rPr>
          <w:rFonts w:ascii="Consolas" w:eastAsia="Times New Roman" w:hAnsi="Consolas" w:cs="Times New Roman"/>
          <w:color w:val="CCCCCC"/>
          <w:kern w:val="0"/>
          <w:sz w:val="21"/>
          <w:szCs w:val="21"/>
          <w:lang w:eastAsia="it-IT"/>
          <w14:ligatures w14:val="none"/>
        </w:rPr>
        <w:t xml:space="preserve">  </w:t>
      </w:r>
      <w:r w:rsidRPr="00A52AAD">
        <w:rPr>
          <w:rFonts w:ascii="Consolas" w:eastAsia="Times New Roman" w:hAnsi="Consolas" w:cs="Times New Roman"/>
          <w:color w:val="569CD6"/>
          <w:kern w:val="0"/>
          <w:sz w:val="21"/>
          <w:szCs w:val="21"/>
          <w:lang w:val="en-US" w:eastAsia="it-IT"/>
          <w14:ligatures w14:val="none"/>
        </w:rPr>
        <w:t>double</w:t>
      </w:r>
      <w:r w:rsidRPr="00A52AAD">
        <w:rPr>
          <w:rFonts w:ascii="Consolas" w:eastAsia="Times New Roman" w:hAnsi="Consolas" w:cs="Times New Roman"/>
          <w:color w:val="CCCCCC"/>
          <w:kern w:val="0"/>
          <w:sz w:val="21"/>
          <w:szCs w:val="21"/>
          <w:lang w:val="en-US" w:eastAsia="it-IT"/>
          <w14:ligatures w14:val="none"/>
        </w:rPr>
        <w:t xml:space="preserve"> </w:t>
      </w:r>
      <w:proofErr w:type="spellStart"/>
      <w:r w:rsidRPr="00A52AAD">
        <w:rPr>
          <w:rFonts w:ascii="Consolas" w:eastAsia="Times New Roman" w:hAnsi="Consolas" w:cs="Times New Roman"/>
          <w:color w:val="9CDCFE"/>
          <w:kern w:val="0"/>
          <w:sz w:val="21"/>
          <w:szCs w:val="21"/>
          <w:lang w:val="en-US" w:eastAsia="it-IT"/>
          <w14:ligatures w14:val="none"/>
        </w:rPr>
        <w:t>posX</w:t>
      </w:r>
      <w:proofErr w:type="spellEnd"/>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D4D4D4"/>
          <w:kern w:val="0"/>
          <w:sz w:val="21"/>
          <w:szCs w:val="21"/>
          <w:lang w:val="en-US" w:eastAsia="it-IT"/>
          <w14:ligatures w14:val="none"/>
        </w:rPr>
        <w:t>=</w:t>
      </w:r>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B5CEA8"/>
          <w:kern w:val="0"/>
          <w:sz w:val="21"/>
          <w:szCs w:val="21"/>
          <w:lang w:val="en-US" w:eastAsia="it-IT"/>
          <w14:ligatures w14:val="none"/>
        </w:rPr>
        <w:t>22</w:t>
      </w:r>
      <w:r w:rsidRPr="00A52AAD">
        <w:rPr>
          <w:rFonts w:ascii="Consolas" w:eastAsia="Times New Roman" w:hAnsi="Consolas" w:cs="Times New Roman"/>
          <w:color w:val="CCCCCC"/>
          <w:kern w:val="0"/>
          <w:sz w:val="21"/>
          <w:szCs w:val="21"/>
          <w:lang w:val="en-US" w:eastAsia="it-IT"/>
          <w14:ligatures w14:val="none"/>
        </w:rPr>
        <w:t xml:space="preserve">, </w:t>
      </w:r>
      <w:proofErr w:type="spellStart"/>
      <w:r w:rsidRPr="00A52AAD">
        <w:rPr>
          <w:rFonts w:ascii="Consolas" w:eastAsia="Times New Roman" w:hAnsi="Consolas" w:cs="Times New Roman"/>
          <w:color w:val="9CDCFE"/>
          <w:kern w:val="0"/>
          <w:sz w:val="21"/>
          <w:szCs w:val="21"/>
          <w:lang w:val="en-US" w:eastAsia="it-IT"/>
          <w14:ligatures w14:val="none"/>
        </w:rPr>
        <w:t>posY</w:t>
      </w:r>
      <w:proofErr w:type="spellEnd"/>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D4D4D4"/>
          <w:kern w:val="0"/>
          <w:sz w:val="21"/>
          <w:szCs w:val="21"/>
          <w:lang w:val="en-US" w:eastAsia="it-IT"/>
          <w14:ligatures w14:val="none"/>
        </w:rPr>
        <w:t>=</w:t>
      </w:r>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B5CEA8"/>
          <w:kern w:val="0"/>
          <w:sz w:val="21"/>
          <w:szCs w:val="21"/>
          <w:lang w:val="en-US" w:eastAsia="it-IT"/>
          <w14:ligatures w14:val="none"/>
        </w:rPr>
        <w:t>12</w:t>
      </w:r>
      <w:r w:rsidRPr="00A52AAD">
        <w:rPr>
          <w:rFonts w:ascii="Consolas" w:eastAsia="Times New Roman" w:hAnsi="Consolas" w:cs="Times New Roman"/>
          <w:color w:val="CCCCCC"/>
          <w:kern w:val="0"/>
          <w:sz w:val="21"/>
          <w:szCs w:val="21"/>
          <w:lang w:val="en-US" w:eastAsia="it-IT"/>
          <w14:ligatures w14:val="none"/>
        </w:rPr>
        <w:t>;</w:t>
      </w:r>
      <w:r w:rsidRPr="00A52AAD">
        <w:rPr>
          <w:rFonts w:ascii="Consolas" w:eastAsia="Times New Roman" w:hAnsi="Consolas" w:cs="Times New Roman"/>
          <w:color w:val="6A9955"/>
          <w:kern w:val="0"/>
          <w:sz w:val="21"/>
          <w:szCs w:val="21"/>
          <w:lang w:val="en-US" w:eastAsia="it-IT"/>
          <w14:ligatures w14:val="none"/>
        </w:rPr>
        <w:t xml:space="preserve">  //x and y start position</w:t>
      </w:r>
    </w:p>
    <w:p w14:paraId="495114E7" w14:textId="77777777" w:rsidR="00A52AAD" w:rsidRPr="00A52AAD" w:rsidRDefault="00A52AAD" w:rsidP="00A52AA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569CD6"/>
          <w:kern w:val="0"/>
          <w:sz w:val="21"/>
          <w:szCs w:val="21"/>
          <w:lang w:val="en-US" w:eastAsia="it-IT"/>
          <w14:ligatures w14:val="none"/>
        </w:rPr>
        <w:t>double</w:t>
      </w:r>
      <w:r w:rsidRPr="00A52AAD">
        <w:rPr>
          <w:rFonts w:ascii="Consolas" w:eastAsia="Times New Roman" w:hAnsi="Consolas" w:cs="Times New Roman"/>
          <w:color w:val="CCCCCC"/>
          <w:kern w:val="0"/>
          <w:sz w:val="21"/>
          <w:szCs w:val="21"/>
          <w:lang w:val="en-US" w:eastAsia="it-IT"/>
          <w14:ligatures w14:val="none"/>
        </w:rPr>
        <w:t xml:space="preserve"> </w:t>
      </w:r>
      <w:proofErr w:type="spellStart"/>
      <w:r w:rsidRPr="00A52AAD">
        <w:rPr>
          <w:rFonts w:ascii="Consolas" w:eastAsia="Times New Roman" w:hAnsi="Consolas" w:cs="Times New Roman"/>
          <w:color w:val="9CDCFE"/>
          <w:kern w:val="0"/>
          <w:sz w:val="21"/>
          <w:szCs w:val="21"/>
          <w:lang w:val="en-US" w:eastAsia="it-IT"/>
          <w14:ligatures w14:val="none"/>
        </w:rPr>
        <w:t>dirX</w:t>
      </w:r>
      <w:proofErr w:type="spellEnd"/>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D4D4D4"/>
          <w:kern w:val="0"/>
          <w:sz w:val="21"/>
          <w:szCs w:val="21"/>
          <w:lang w:val="en-US" w:eastAsia="it-IT"/>
          <w14:ligatures w14:val="none"/>
        </w:rPr>
        <w:t>=</w:t>
      </w:r>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D4D4D4"/>
          <w:kern w:val="0"/>
          <w:sz w:val="21"/>
          <w:szCs w:val="21"/>
          <w:lang w:val="en-US" w:eastAsia="it-IT"/>
          <w14:ligatures w14:val="none"/>
        </w:rPr>
        <w:t>-</w:t>
      </w:r>
      <w:r w:rsidRPr="00A52AAD">
        <w:rPr>
          <w:rFonts w:ascii="Consolas" w:eastAsia="Times New Roman" w:hAnsi="Consolas" w:cs="Times New Roman"/>
          <w:color w:val="B5CEA8"/>
          <w:kern w:val="0"/>
          <w:sz w:val="21"/>
          <w:szCs w:val="21"/>
          <w:lang w:val="en-US" w:eastAsia="it-IT"/>
          <w14:ligatures w14:val="none"/>
        </w:rPr>
        <w:t>1</w:t>
      </w:r>
      <w:r w:rsidRPr="00A52AAD">
        <w:rPr>
          <w:rFonts w:ascii="Consolas" w:eastAsia="Times New Roman" w:hAnsi="Consolas" w:cs="Times New Roman"/>
          <w:color w:val="CCCCCC"/>
          <w:kern w:val="0"/>
          <w:sz w:val="21"/>
          <w:szCs w:val="21"/>
          <w:lang w:val="en-US" w:eastAsia="it-IT"/>
          <w14:ligatures w14:val="none"/>
        </w:rPr>
        <w:t xml:space="preserve">, </w:t>
      </w:r>
      <w:proofErr w:type="spellStart"/>
      <w:r w:rsidRPr="00A52AAD">
        <w:rPr>
          <w:rFonts w:ascii="Consolas" w:eastAsia="Times New Roman" w:hAnsi="Consolas" w:cs="Times New Roman"/>
          <w:color w:val="9CDCFE"/>
          <w:kern w:val="0"/>
          <w:sz w:val="21"/>
          <w:szCs w:val="21"/>
          <w:lang w:val="en-US" w:eastAsia="it-IT"/>
          <w14:ligatures w14:val="none"/>
        </w:rPr>
        <w:t>dirY</w:t>
      </w:r>
      <w:proofErr w:type="spellEnd"/>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D4D4D4"/>
          <w:kern w:val="0"/>
          <w:sz w:val="21"/>
          <w:szCs w:val="21"/>
          <w:lang w:val="en-US" w:eastAsia="it-IT"/>
          <w14:ligatures w14:val="none"/>
        </w:rPr>
        <w:t>=</w:t>
      </w:r>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B5CEA8"/>
          <w:kern w:val="0"/>
          <w:sz w:val="21"/>
          <w:szCs w:val="21"/>
          <w:lang w:val="en-US" w:eastAsia="it-IT"/>
          <w14:ligatures w14:val="none"/>
        </w:rPr>
        <w:t>0</w:t>
      </w:r>
      <w:r w:rsidRPr="00A52AAD">
        <w:rPr>
          <w:rFonts w:ascii="Consolas" w:eastAsia="Times New Roman" w:hAnsi="Consolas" w:cs="Times New Roman"/>
          <w:color w:val="CCCCCC"/>
          <w:kern w:val="0"/>
          <w:sz w:val="21"/>
          <w:szCs w:val="21"/>
          <w:lang w:val="en-US" w:eastAsia="it-IT"/>
          <w14:ligatures w14:val="none"/>
        </w:rPr>
        <w:t>;</w:t>
      </w:r>
      <w:r w:rsidRPr="00A52AAD">
        <w:rPr>
          <w:rFonts w:ascii="Consolas" w:eastAsia="Times New Roman" w:hAnsi="Consolas" w:cs="Times New Roman"/>
          <w:color w:val="6A9955"/>
          <w:kern w:val="0"/>
          <w:sz w:val="21"/>
          <w:szCs w:val="21"/>
          <w:lang w:val="en-US" w:eastAsia="it-IT"/>
          <w14:ligatures w14:val="none"/>
        </w:rPr>
        <w:t xml:space="preserve"> //initial direction vector</w:t>
      </w:r>
    </w:p>
    <w:p w14:paraId="469BB40A" w14:textId="77777777" w:rsidR="00A52AAD" w:rsidRPr="00A52AAD" w:rsidRDefault="00A52AAD" w:rsidP="00A52AA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569CD6"/>
          <w:kern w:val="0"/>
          <w:sz w:val="21"/>
          <w:szCs w:val="21"/>
          <w:lang w:val="en-US" w:eastAsia="it-IT"/>
          <w14:ligatures w14:val="none"/>
        </w:rPr>
        <w:t>double</w:t>
      </w:r>
      <w:r w:rsidRPr="00A52AAD">
        <w:rPr>
          <w:rFonts w:ascii="Consolas" w:eastAsia="Times New Roman" w:hAnsi="Consolas" w:cs="Times New Roman"/>
          <w:color w:val="CCCCCC"/>
          <w:kern w:val="0"/>
          <w:sz w:val="21"/>
          <w:szCs w:val="21"/>
          <w:lang w:val="en-US" w:eastAsia="it-IT"/>
          <w14:ligatures w14:val="none"/>
        </w:rPr>
        <w:t xml:space="preserve"> </w:t>
      </w:r>
      <w:proofErr w:type="spellStart"/>
      <w:r w:rsidRPr="00A52AAD">
        <w:rPr>
          <w:rFonts w:ascii="Consolas" w:eastAsia="Times New Roman" w:hAnsi="Consolas" w:cs="Times New Roman"/>
          <w:color w:val="9CDCFE"/>
          <w:kern w:val="0"/>
          <w:sz w:val="21"/>
          <w:szCs w:val="21"/>
          <w:lang w:val="en-US" w:eastAsia="it-IT"/>
          <w14:ligatures w14:val="none"/>
        </w:rPr>
        <w:t>planeX</w:t>
      </w:r>
      <w:proofErr w:type="spellEnd"/>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D4D4D4"/>
          <w:kern w:val="0"/>
          <w:sz w:val="21"/>
          <w:szCs w:val="21"/>
          <w:lang w:val="en-US" w:eastAsia="it-IT"/>
          <w14:ligatures w14:val="none"/>
        </w:rPr>
        <w:t>=</w:t>
      </w:r>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B5CEA8"/>
          <w:kern w:val="0"/>
          <w:sz w:val="21"/>
          <w:szCs w:val="21"/>
          <w:lang w:val="en-US" w:eastAsia="it-IT"/>
          <w14:ligatures w14:val="none"/>
        </w:rPr>
        <w:t>0</w:t>
      </w:r>
      <w:r w:rsidRPr="00A52AAD">
        <w:rPr>
          <w:rFonts w:ascii="Consolas" w:eastAsia="Times New Roman" w:hAnsi="Consolas" w:cs="Times New Roman"/>
          <w:color w:val="CCCCCC"/>
          <w:kern w:val="0"/>
          <w:sz w:val="21"/>
          <w:szCs w:val="21"/>
          <w:lang w:val="en-US" w:eastAsia="it-IT"/>
          <w14:ligatures w14:val="none"/>
        </w:rPr>
        <w:t xml:space="preserve">, </w:t>
      </w:r>
      <w:proofErr w:type="spellStart"/>
      <w:r w:rsidRPr="00A52AAD">
        <w:rPr>
          <w:rFonts w:ascii="Consolas" w:eastAsia="Times New Roman" w:hAnsi="Consolas" w:cs="Times New Roman"/>
          <w:color w:val="9CDCFE"/>
          <w:kern w:val="0"/>
          <w:sz w:val="21"/>
          <w:szCs w:val="21"/>
          <w:lang w:val="en-US" w:eastAsia="it-IT"/>
          <w14:ligatures w14:val="none"/>
        </w:rPr>
        <w:t>planeY</w:t>
      </w:r>
      <w:proofErr w:type="spellEnd"/>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D4D4D4"/>
          <w:kern w:val="0"/>
          <w:sz w:val="21"/>
          <w:szCs w:val="21"/>
          <w:lang w:val="en-US" w:eastAsia="it-IT"/>
          <w14:ligatures w14:val="none"/>
        </w:rPr>
        <w:t>=</w:t>
      </w:r>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B5CEA8"/>
          <w:kern w:val="0"/>
          <w:sz w:val="21"/>
          <w:szCs w:val="21"/>
          <w:lang w:val="en-US" w:eastAsia="it-IT"/>
          <w14:ligatures w14:val="none"/>
        </w:rPr>
        <w:t>0.66</w:t>
      </w:r>
      <w:r w:rsidRPr="00A52AAD">
        <w:rPr>
          <w:rFonts w:ascii="Consolas" w:eastAsia="Times New Roman" w:hAnsi="Consolas" w:cs="Times New Roman"/>
          <w:color w:val="CCCCCC"/>
          <w:kern w:val="0"/>
          <w:sz w:val="21"/>
          <w:szCs w:val="21"/>
          <w:lang w:val="en-US" w:eastAsia="it-IT"/>
          <w14:ligatures w14:val="none"/>
        </w:rPr>
        <w:t>;</w:t>
      </w:r>
      <w:r w:rsidRPr="00A52AAD">
        <w:rPr>
          <w:rFonts w:ascii="Consolas" w:eastAsia="Times New Roman" w:hAnsi="Consolas" w:cs="Times New Roman"/>
          <w:color w:val="6A9955"/>
          <w:kern w:val="0"/>
          <w:sz w:val="21"/>
          <w:szCs w:val="21"/>
          <w:lang w:val="en-US" w:eastAsia="it-IT"/>
          <w14:ligatures w14:val="none"/>
        </w:rPr>
        <w:t xml:space="preserve"> //the 2d </w:t>
      </w:r>
      <w:proofErr w:type="spellStart"/>
      <w:r w:rsidRPr="00A52AAD">
        <w:rPr>
          <w:rFonts w:ascii="Consolas" w:eastAsia="Times New Roman" w:hAnsi="Consolas" w:cs="Times New Roman"/>
          <w:color w:val="6A9955"/>
          <w:kern w:val="0"/>
          <w:sz w:val="21"/>
          <w:szCs w:val="21"/>
          <w:lang w:val="en-US" w:eastAsia="it-IT"/>
          <w14:ligatures w14:val="none"/>
        </w:rPr>
        <w:t>raycaster</w:t>
      </w:r>
      <w:proofErr w:type="spellEnd"/>
      <w:r w:rsidRPr="00A52AAD">
        <w:rPr>
          <w:rFonts w:ascii="Consolas" w:eastAsia="Times New Roman" w:hAnsi="Consolas" w:cs="Times New Roman"/>
          <w:color w:val="6A9955"/>
          <w:kern w:val="0"/>
          <w:sz w:val="21"/>
          <w:szCs w:val="21"/>
          <w:lang w:val="en-US" w:eastAsia="it-IT"/>
          <w14:ligatures w14:val="none"/>
        </w:rPr>
        <w:t xml:space="preserve"> version of camera plane</w:t>
      </w:r>
    </w:p>
    <w:p w14:paraId="5E56C078" w14:textId="77777777" w:rsidR="00A52AAD" w:rsidRPr="00A52AAD" w:rsidRDefault="00A52AAD" w:rsidP="00A52AA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41229775" w14:textId="77777777" w:rsidR="00A52AAD" w:rsidRPr="00A52AAD" w:rsidRDefault="00A52AAD" w:rsidP="00A52AA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569CD6"/>
          <w:kern w:val="0"/>
          <w:sz w:val="21"/>
          <w:szCs w:val="21"/>
          <w:lang w:val="en-US" w:eastAsia="it-IT"/>
          <w14:ligatures w14:val="none"/>
        </w:rPr>
        <w:t>double</w:t>
      </w:r>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9CDCFE"/>
          <w:kern w:val="0"/>
          <w:sz w:val="21"/>
          <w:szCs w:val="21"/>
          <w:lang w:val="en-US" w:eastAsia="it-IT"/>
          <w14:ligatures w14:val="none"/>
        </w:rPr>
        <w:t>time</w:t>
      </w:r>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D4D4D4"/>
          <w:kern w:val="0"/>
          <w:sz w:val="21"/>
          <w:szCs w:val="21"/>
          <w:lang w:val="en-US" w:eastAsia="it-IT"/>
          <w14:ligatures w14:val="none"/>
        </w:rPr>
        <w:t>=</w:t>
      </w:r>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B5CEA8"/>
          <w:kern w:val="0"/>
          <w:sz w:val="21"/>
          <w:szCs w:val="21"/>
          <w:lang w:val="en-US" w:eastAsia="it-IT"/>
          <w14:ligatures w14:val="none"/>
        </w:rPr>
        <w:t>0</w:t>
      </w:r>
      <w:r w:rsidRPr="00A52AAD">
        <w:rPr>
          <w:rFonts w:ascii="Consolas" w:eastAsia="Times New Roman" w:hAnsi="Consolas" w:cs="Times New Roman"/>
          <w:color w:val="CCCCCC"/>
          <w:kern w:val="0"/>
          <w:sz w:val="21"/>
          <w:szCs w:val="21"/>
          <w:lang w:val="en-US" w:eastAsia="it-IT"/>
          <w14:ligatures w14:val="none"/>
        </w:rPr>
        <w:t>;</w:t>
      </w:r>
      <w:r w:rsidRPr="00A52AAD">
        <w:rPr>
          <w:rFonts w:ascii="Consolas" w:eastAsia="Times New Roman" w:hAnsi="Consolas" w:cs="Times New Roman"/>
          <w:color w:val="6A9955"/>
          <w:kern w:val="0"/>
          <w:sz w:val="21"/>
          <w:szCs w:val="21"/>
          <w:lang w:val="en-US" w:eastAsia="it-IT"/>
          <w14:ligatures w14:val="none"/>
        </w:rPr>
        <w:t xml:space="preserve"> //time of current frame</w:t>
      </w:r>
    </w:p>
    <w:p w14:paraId="67193181" w14:textId="77777777" w:rsidR="00A52AAD" w:rsidRPr="00A52AAD" w:rsidRDefault="00A52AAD" w:rsidP="00A52AA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569CD6"/>
          <w:kern w:val="0"/>
          <w:sz w:val="21"/>
          <w:szCs w:val="21"/>
          <w:lang w:val="en-US" w:eastAsia="it-IT"/>
          <w14:ligatures w14:val="none"/>
        </w:rPr>
        <w:t>double</w:t>
      </w:r>
      <w:r w:rsidRPr="00A52AAD">
        <w:rPr>
          <w:rFonts w:ascii="Consolas" w:eastAsia="Times New Roman" w:hAnsi="Consolas" w:cs="Times New Roman"/>
          <w:color w:val="CCCCCC"/>
          <w:kern w:val="0"/>
          <w:sz w:val="21"/>
          <w:szCs w:val="21"/>
          <w:lang w:val="en-US" w:eastAsia="it-IT"/>
          <w14:ligatures w14:val="none"/>
        </w:rPr>
        <w:t xml:space="preserve"> </w:t>
      </w:r>
      <w:proofErr w:type="spellStart"/>
      <w:r w:rsidRPr="00A52AAD">
        <w:rPr>
          <w:rFonts w:ascii="Consolas" w:eastAsia="Times New Roman" w:hAnsi="Consolas" w:cs="Times New Roman"/>
          <w:color w:val="9CDCFE"/>
          <w:kern w:val="0"/>
          <w:sz w:val="21"/>
          <w:szCs w:val="21"/>
          <w:lang w:val="en-US" w:eastAsia="it-IT"/>
          <w14:ligatures w14:val="none"/>
        </w:rPr>
        <w:t>oldTime</w:t>
      </w:r>
      <w:proofErr w:type="spellEnd"/>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D4D4D4"/>
          <w:kern w:val="0"/>
          <w:sz w:val="21"/>
          <w:szCs w:val="21"/>
          <w:lang w:val="en-US" w:eastAsia="it-IT"/>
          <w14:ligatures w14:val="none"/>
        </w:rPr>
        <w:t>=</w:t>
      </w:r>
      <w:r w:rsidRPr="00A52AAD">
        <w:rPr>
          <w:rFonts w:ascii="Consolas" w:eastAsia="Times New Roman" w:hAnsi="Consolas" w:cs="Times New Roman"/>
          <w:color w:val="CCCCCC"/>
          <w:kern w:val="0"/>
          <w:sz w:val="21"/>
          <w:szCs w:val="21"/>
          <w:lang w:val="en-US" w:eastAsia="it-IT"/>
          <w14:ligatures w14:val="none"/>
        </w:rPr>
        <w:t xml:space="preserve"> </w:t>
      </w:r>
      <w:r w:rsidRPr="00A52AAD">
        <w:rPr>
          <w:rFonts w:ascii="Consolas" w:eastAsia="Times New Roman" w:hAnsi="Consolas" w:cs="Times New Roman"/>
          <w:color w:val="B5CEA8"/>
          <w:kern w:val="0"/>
          <w:sz w:val="21"/>
          <w:szCs w:val="21"/>
          <w:lang w:val="en-US" w:eastAsia="it-IT"/>
          <w14:ligatures w14:val="none"/>
        </w:rPr>
        <w:t>0</w:t>
      </w:r>
      <w:r w:rsidRPr="00A52AAD">
        <w:rPr>
          <w:rFonts w:ascii="Consolas" w:eastAsia="Times New Roman" w:hAnsi="Consolas" w:cs="Times New Roman"/>
          <w:color w:val="CCCCCC"/>
          <w:kern w:val="0"/>
          <w:sz w:val="21"/>
          <w:szCs w:val="21"/>
          <w:lang w:val="en-US" w:eastAsia="it-IT"/>
          <w14:ligatures w14:val="none"/>
        </w:rPr>
        <w:t>;</w:t>
      </w:r>
      <w:r w:rsidRPr="00A52AAD">
        <w:rPr>
          <w:rFonts w:ascii="Consolas" w:eastAsia="Times New Roman" w:hAnsi="Consolas" w:cs="Times New Roman"/>
          <w:color w:val="6A9955"/>
          <w:kern w:val="0"/>
          <w:sz w:val="21"/>
          <w:szCs w:val="21"/>
          <w:lang w:val="en-US" w:eastAsia="it-IT"/>
          <w14:ligatures w14:val="none"/>
        </w:rPr>
        <w:t xml:space="preserve"> //time of previous frame</w:t>
      </w:r>
    </w:p>
    <w:p w14:paraId="272997FB" w14:textId="77777777" w:rsidR="00A52AAD" w:rsidRDefault="00A52AAD" w:rsidP="00A50143">
      <w:pPr>
        <w:tabs>
          <w:tab w:val="left" w:pos="1980"/>
        </w:tabs>
        <w:rPr>
          <w:rFonts w:cstheme="minorHAnsi"/>
          <w:lang w:val="en-US"/>
        </w:rPr>
      </w:pPr>
    </w:p>
    <w:p w14:paraId="6AA21473" w14:textId="1E5E1AF5" w:rsidR="000313E3" w:rsidRDefault="000313E3" w:rsidP="00A50143">
      <w:pPr>
        <w:tabs>
          <w:tab w:val="left" w:pos="1980"/>
        </w:tabs>
      </w:pPr>
      <w:r w:rsidRPr="000F1F40">
        <w:rPr>
          <w:rFonts w:cstheme="minorHAnsi"/>
        </w:rPr>
        <w:t xml:space="preserve">• </w:t>
      </w:r>
      <w:r>
        <w:rPr>
          <w:rFonts w:cstheme="minorHAnsi"/>
        </w:rPr>
        <w:t>Nel re</w:t>
      </w:r>
      <w:r w:rsidR="00761F42">
        <w:rPr>
          <w:rFonts w:cstheme="minorHAnsi"/>
        </w:rPr>
        <w:t xml:space="preserve">sto della funzione </w:t>
      </w:r>
      <w:proofErr w:type="spellStart"/>
      <w:r w:rsidR="00761F42">
        <w:rPr>
          <w:rFonts w:cstheme="minorHAnsi"/>
        </w:rPr>
        <w:t>main</w:t>
      </w:r>
      <w:proofErr w:type="spellEnd"/>
      <w:r w:rsidR="00761F42">
        <w:rPr>
          <w:rFonts w:cstheme="minorHAnsi"/>
        </w:rPr>
        <w:t xml:space="preserve"> andiamo a creare la finestra con una risoluzione a piacimento (</w:t>
      </w:r>
      <w:r w:rsidR="002940CB">
        <w:rPr>
          <w:rFonts w:cstheme="minorHAnsi"/>
        </w:rPr>
        <w:t xml:space="preserve"> </w:t>
      </w:r>
      <w:r w:rsidR="002940CB">
        <w:t xml:space="preserve">Se scegli una risoluzione grande, come 1280x1024, l'effetto sarà piuttosto lento, non perché l'algoritmo di </w:t>
      </w:r>
      <w:proofErr w:type="spellStart"/>
      <w:r w:rsidR="002940CB">
        <w:t>raycasting</w:t>
      </w:r>
      <w:proofErr w:type="spellEnd"/>
      <w:r w:rsidR="002940CB">
        <w:t xml:space="preserve"> sia lento, ma semplicemente perché caricare un intero schermo dalla CPU alla scheda video è molto lento.)</w:t>
      </w:r>
    </w:p>
    <w:p w14:paraId="71A0F5F2" w14:textId="77777777" w:rsidR="00761C8D" w:rsidRPr="00761C8D" w:rsidRDefault="00761C8D" w:rsidP="00761C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it-IT"/>
          <w14:ligatures w14:val="none"/>
        </w:rPr>
      </w:pPr>
      <w:r w:rsidRPr="00761C8D">
        <w:rPr>
          <w:rFonts w:ascii="Courier New" w:eastAsia="Times New Roman" w:hAnsi="Courier New" w:cs="Courier New"/>
          <w:color w:val="800000"/>
          <w:kern w:val="0"/>
          <w:sz w:val="18"/>
          <w:szCs w:val="18"/>
          <w:lang w:eastAsia="it-IT"/>
          <w14:ligatures w14:val="none"/>
        </w:rPr>
        <w:t>screen(</w:t>
      </w:r>
      <w:proofErr w:type="spellStart"/>
      <w:r w:rsidRPr="00761C8D">
        <w:rPr>
          <w:rFonts w:ascii="Courier New" w:eastAsia="Times New Roman" w:hAnsi="Courier New" w:cs="Courier New"/>
          <w:color w:val="800000"/>
          <w:kern w:val="0"/>
          <w:sz w:val="18"/>
          <w:szCs w:val="18"/>
          <w:lang w:eastAsia="it-IT"/>
          <w14:ligatures w14:val="none"/>
        </w:rPr>
        <w:t>screenWidth</w:t>
      </w:r>
      <w:proofErr w:type="spellEnd"/>
      <w:r w:rsidRPr="00761C8D">
        <w:rPr>
          <w:rFonts w:ascii="Courier New" w:eastAsia="Times New Roman" w:hAnsi="Courier New" w:cs="Courier New"/>
          <w:color w:val="800000"/>
          <w:kern w:val="0"/>
          <w:sz w:val="18"/>
          <w:szCs w:val="18"/>
          <w:lang w:eastAsia="it-IT"/>
          <w14:ligatures w14:val="none"/>
        </w:rPr>
        <w:t xml:space="preserve">, </w:t>
      </w:r>
      <w:proofErr w:type="spellStart"/>
      <w:r w:rsidRPr="00761C8D">
        <w:rPr>
          <w:rFonts w:ascii="Courier New" w:eastAsia="Times New Roman" w:hAnsi="Courier New" w:cs="Courier New"/>
          <w:color w:val="800000"/>
          <w:kern w:val="0"/>
          <w:sz w:val="18"/>
          <w:szCs w:val="18"/>
          <w:lang w:eastAsia="it-IT"/>
          <w14:ligatures w14:val="none"/>
        </w:rPr>
        <w:t>screenHeight</w:t>
      </w:r>
      <w:proofErr w:type="spellEnd"/>
      <w:r w:rsidRPr="00761C8D">
        <w:rPr>
          <w:rFonts w:ascii="Courier New" w:eastAsia="Times New Roman" w:hAnsi="Courier New" w:cs="Courier New"/>
          <w:color w:val="800000"/>
          <w:kern w:val="0"/>
          <w:sz w:val="18"/>
          <w:szCs w:val="18"/>
          <w:lang w:eastAsia="it-IT"/>
          <w14:ligatures w14:val="none"/>
        </w:rPr>
        <w:t xml:space="preserve">, 0, </w:t>
      </w:r>
      <w:r w:rsidRPr="00761C8D">
        <w:rPr>
          <w:rFonts w:ascii="Courier New" w:eastAsia="Times New Roman" w:hAnsi="Courier New" w:cs="Courier New"/>
          <w:color w:val="FF0000"/>
          <w:kern w:val="0"/>
          <w:sz w:val="18"/>
          <w:szCs w:val="18"/>
          <w:lang w:eastAsia="it-IT"/>
          <w14:ligatures w14:val="none"/>
        </w:rPr>
        <w:t>"</w:t>
      </w:r>
      <w:proofErr w:type="spellStart"/>
      <w:r w:rsidRPr="00761C8D">
        <w:rPr>
          <w:rFonts w:ascii="Courier New" w:eastAsia="Times New Roman" w:hAnsi="Courier New" w:cs="Courier New"/>
          <w:color w:val="FF0000"/>
          <w:kern w:val="0"/>
          <w:sz w:val="18"/>
          <w:szCs w:val="18"/>
          <w:lang w:eastAsia="it-IT"/>
          <w14:ligatures w14:val="none"/>
        </w:rPr>
        <w:t>Raycaster</w:t>
      </w:r>
      <w:proofErr w:type="spellEnd"/>
      <w:r w:rsidRPr="00761C8D">
        <w:rPr>
          <w:rFonts w:ascii="Courier New" w:eastAsia="Times New Roman" w:hAnsi="Courier New" w:cs="Courier New"/>
          <w:color w:val="FF0000"/>
          <w:kern w:val="0"/>
          <w:sz w:val="18"/>
          <w:szCs w:val="18"/>
          <w:lang w:eastAsia="it-IT"/>
          <w14:ligatures w14:val="none"/>
        </w:rPr>
        <w:t>"</w:t>
      </w:r>
      <w:r w:rsidRPr="00761C8D">
        <w:rPr>
          <w:rFonts w:ascii="Courier New" w:eastAsia="Times New Roman" w:hAnsi="Courier New" w:cs="Courier New"/>
          <w:color w:val="800000"/>
          <w:kern w:val="0"/>
          <w:sz w:val="18"/>
          <w:szCs w:val="18"/>
          <w:lang w:eastAsia="it-IT"/>
          <w14:ligatures w14:val="none"/>
        </w:rPr>
        <w:t>);</w:t>
      </w:r>
    </w:p>
    <w:p w14:paraId="0AD1961D" w14:textId="6C52FDDD" w:rsidR="002940CB" w:rsidRDefault="00761C8D" w:rsidP="00A50143">
      <w:pPr>
        <w:tabs>
          <w:tab w:val="left" w:pos="1980"/>
        </w:tabs>
      </w:pPr>
      <w:r>
        <w:rPr>
          <w:rFonts w:cstheme="minorHAnsi"/>
        </w:rPr>
        <w:br/>
      </w:r>
      <w:r>
        <w:t>Dopo aver configurato lo schermo, inizia il ciclo del gioco. Questo è il ciclo che disegna un intero fotogramma e legge l'input ogni volta.</w:t>
      </w:r>
    </w:p>
    <w:p w14:paraId="51928531" w14:textId="77777777" w:rsidR="005F4B66" w:rsidRDefault="005F4B66" w:rsidP="005F4B66">
      <w:pPr>
        <w:pStyle w:val="PreformattatoHTML"/>
        <w:shd w:val="clear" w:color="auto" w:fill="EEEEEE"/>
        <w:rPr>
          <w:rStyle w:val="code"/>
          <w:color w:val="800000"/>
          <w:sz w:val="18"/>
          <w:szCs w:val="18"/>
        </w:rPr>
      </w:pPr>
      <w:proofErr w:type="spellStart"/>
      <w:r>
        <w:rPr>
          <w:rStyle w:val="code"/>
          <w:color w:val="800000"/>
          <w:sz w:val="18"/>
          <w:szCs w:val="18"/>
        </w:rPr>
        <w:t>while</w:t>
      </w:r>
      <w:proofErr w:type="spellEnd"/>
      <w:r>
        <w:rPr>
          <w:rStyle w:val="code"/>
          <w:color w:val="800000"/>
          <w:sz w:val="18"/>
          <w:szCs w:val="18"/>
        </w:rPr>
        <w:t>(!</w:t>
      </w:r>
      <w:proofErr w:type="spellStart"/>
      <w:r>
        <w:rPr>
          <w:rStyle w:val="code"/>
          <w:color w:val="800000"/>
          <w:sz w:val="18"/>
          <w:szCs w:val="18"/>
        </w:rPr>
        <w:t>done</w:t>
      </w:r>
      <w:proofErr w:type="spellEnd"/>
      <w:r>
        <w:rPr>
          <w:rStyle w:val="code"/>
          <w:color w:val="800000"/>
          <w:sz w:val="18"/>
          <w:szCs w:val="18"/>
        </w:rPr>
        <w:t>())</w:t>
      </w:r>
    </w:p>
    <w:p w14:paraId="7D0C802A" w14:textId="77777777" w:rsidR="005F4B66" w:rsidRDefault="005F4B66" w:rsidP="005F4B66">
      <w:pPr>
        <w:pStyle w:val="PreformattatoHTML"/>
        <w:shd w:val="clear" w:color="auto" w:fill="EEEEEE"/>
        <w:rPr>
          <w:color w:val="000000"/>
        </w:rPr>
      </w:pPr>
      <w:r>
        <w:rPr>
          <w:rStyle w:val="code"/>
          <w:color w:val="800000"/>
          <w:sz w:val="18"/>
          <w:szCs w:val="18"/>
        </w:rPr>
        <w:t xml:space="preserve">  {</w:t>
      </w:r>
    </w:p>
    <w:p w14:paraId="7A4C969E" w14:textId="77777777" w:rsidR="00761C8D" w:rsidRDefault="00761C8D" w:rsidP="00A50143">
      <w:pPr>
        <w:tabs>
          <w:tab w:val="left" w:pos="1980"/>
        </w:tabs>
        <w:rPr>
          <w:rFonts w:cstheme="minorHAnsi"/>
        </w:rPr>
      </w:pPr>
    </w:p>
    <w:p w14:paraId="71D67684" w14:textId="77777777" w:rsidR="00F349CA" w:rsidRDefault="005F4B66" w:rsidP="00A50143">
      <w:pPr>
        <w:tabs>
          <w:tab w:val="left" w:pos="1980"/>
        </w:tabs>
      </w:pPr>
      <w:r w:rsidRPr="000F1F40">
        <w:rPr>
          <w:rFonts w:cstheme="minorHAnsi"/>
        </w:rPr>
        <w:lastRenderedPageBreak/>
        <w:t>•</w:t>
      </w:r>
      <w:r>
        <w:rPr>
          <w:rFonts w:cstheme="minorHAnsi"/>
        </w:rPr>
        <w:t xml:space="preserve"> </w:t>
      </w:r>
      <w:r w:rsidR="00F349CA">
        <w:t xml:space="preserve">Qui inizia il vero e proprio </w:t>
      </w:r>
      <w:proofErr w:type="spellStart"/>
      <w:r w:rsidR="00F349CA">
        <w:t>raycasting</w:t>
      </w:r>
      <w:proofErr w:type="spellEnd"/>
      <w:r w:rsidR="00F349CA">
        <w:t xml:space="preserve">. </w:t>
      </w:r>
      <w:r w:rsidR="00F349CA" w:rsidRPr="00F349CA">
        <w:rPr>
          <w:b/>
          <w:bCs/>
        </w:rPr>
        <w:t xml:space="preserve">Il ciclo del </w:t>
      </w:r>
      <w:proofErr w:type="spellStart"/>
      <w:r w:rsidR="00F349CA" w:rsidRPr="00F349CA">
        <w:rPr>
          <w:b/>
          <w:bCs/>
        </w:rPr>
        <w:t>raycasting</w:t>
      </w:r>
      <w:proofErr w:type="spellEnd"/>
      <w:r w:rsidR="00F349CA">
        <w:t xml:space="preserve"> è un ciclo for che </w:t>
      </w:r>
      <w:r w:rsidR="00F349CA" w:rsidRPr="00F349CA">
        <w:rPr>
          <w:b/>
          <w:bCs/>
        </w:rPr>
        <w:t>attraversa ogni x</w:t>
      </w:r>
      <w:r w:rsidR="00F349CA">
        <w:t xml:space="preserve">, quindi </w:t>
      </w:r>
      <w:r w:rsidR="00F349CA" w:rsidRPr="00F349CA">
        <w:rPr>
          <w:b/>
          <w:bCs/>
        </w:rPr>
        <w:t>non</w:t>
      </w:r>
      <w:r w:rsidR="00F349CA">
        <w:t xml:space="preserve"> viene </w:t>
      </w:r>
      <w:r w:rsidR="00F349CA" w:rsidRPr="00F349CA">
        <w:rPr>
          <w:b/>
          <w:bCs/>
        </w:rPr>
        <w:t>effettuato un calcolo per ogni pixel</w:t>
      </w:r>
      <w:r w:rsidR="00F349CA">
        <w:t xml:space="preserve"> dello schermo!</w:t>
      </w:r>
    </w:p>
    <w:p w14:paraId="524F49D9" w14:textId="4A787FAF" w:rsidR="00761C8D" w:rsidRDefault="00A1014D" w:rsidP="00A50143">
      <w:pPr>
        <w:tabs>
          <w:tab w:val="left" w:pos="1980"/>
        </w:tabs>
      </w:pPr>
      <w:r>
        <w:t>Prima di implementarlo dobbiamo però dichiarare e calcolare alcune variabili:</w:t>
      </w:r>
    </w:p>
    <w:p w14:paraId="4DD3CDFA" w14:textId="6484A5E2" w:rsidR="00844922" w:rsidRDefault="00844922" w:rsidP="00A50143">
      <w:pPr>
        <w:tabs>
          <w:tab w:val="left" w:pos="1980"/>
        </w:tabs>
      </w:pPr>
      <w:r>
        <w:t xml:space="preserve">- Il </w:t>
      </w:r>
      <w:r>
        <w:rPr>
          <w:b/>
          <w:bCs/>
        </w:rPr>
        <w:t>raggio</w:t>
      </w:r>
      <w:r>
        <w:t xml:space="preserve"> </w:t>
      </w:r>
      <w:r>
        <w:rPr>
          <w:b/>
          <w:bCs/>
        </w:rPr>
        <w:t>parte dalla posizione del giocatore</w:t>
      </w:r>
      <w:r>
        <w:t>(</w:t>
      </w:r>
      <w:proofErr w:type="spellStart"/>
      <w:r>
        <w:t>posX</w:t>
      </w:r>
      <w:proofErr w:type="spellEnd"/>
      <w:r>
        <w:t xml:space="preserve">, </w:t>
      </w:r>
      <w:proofErr w:type="spellStart"/>
      <w:r>
        <w:t>posY</w:t>
      </w:r>
      <w:proofErr w:type="spellEnd"/>
      <w:r>
        <w:t>)</w:t>
      </w:r>
    </w:p>
    <w:p w14:paraId="4426DAA7" w14:textId="4D8CDC61" w:rsidR="002236DD" w:rsidRDefault="002236DD" w:rsidP="00A50143">
      <w:pPr>
        <w:tabs>
          <w:tab w:val="left" w:pos="1980"/>
        </w:tabs>
      </w:pPr>
      <w:r>
        <w:t xml:space="preserve">- </w:t>
      </w:r>
      <w:proofErr w:type="spellStart"/>
      <w:r w:rsidR="001C3210" w:rsidRPr="00A822DA">
        <w:rPr>
          <w:b/>
          <w:bCs/>
          <w:color w:val="4472C4" w:themeColor="accent1"/>
        </w:rPr>
        <w:t>cameraX</w:t>
      </w:r>
      <w:proofErr w:type="spellEnd"/>
      <w:r w:rsidR="001C3210" w:rsidRPr="00A822DA">
        <w:rPr>
          <w:color w:val="4472C4" w:themeColor="accent1"/>
        </w:rPr>
        <w:t xml:space="preserve"> </w:t>
      </w:r>
      <w:r w:rsidR="001C3210">
        <w:t>è la coordinata x sul piano della telecamera che la corrente coordinata x dello schermo rappresenta. Questo è fatto in modo tale che il lato destro dello schermo ottenga la coordinata 1, il centro dello schermo ottenga la coordinata 0 e il lato sinistro dello schermo ottenga la coordinata -1. In questo modo, è possibile calcolare la direzione del raggio come spiegato in precedenza: come somma del vettore direzione e di una parte del vettore piano. Questo calcolo deve essere effettuato sia per la coordinata x sia per la coordinata y del vettore (poiché sommare due vettori significa sommare le loro coordinate x e sommare le loro coordinate y).</w:t>
      </w:r>
    </w:p>
    <w:p w14:paraId="43A0FF09" w14:textId="77777777" w:rsidR="00EE7BA1" w:rsidRDefault="00EE7BA1" w:rsidP="00213E9A">
      <w:pPr>
        <w:tabs>
          <w:tab w:val="left" w:pos="1980"/>
        </w:tabs>
      </w:pPr>
    </w:p>
    <w:p w14:paraId="22EB084A" w14:textId="6729A4B7" w:rsidR="00213E9A" w:rsidRPr="00213E9A" w:rsidRDefault="001C3210" w:rsidP="00213E9A">
      <w:pPr>
        <w:tabs>
          <w:tab w:val="left" w:pos="1980"/>
        </w:tabs>
      </w:pPr>
      <w:r>
        <w:t>Spiegazione:</w:t>
      </w:r>
      <w:r w:rsidR="00213E9A">
        <w:br/>
      </w:r>
      <w:proofErr w:type="spellStart"/>
      <w:r w:rsidR="00213E9A" w:rsidRPr="00213E9A">
        <w:rPr>
          <w:b/>
          <w:bCs/>
        </w:rPr>
        <w:t>cameraX</w:t>
      </w:r>
      <w:proofErr w:type="spellEnd"/>
      <w:r w:rsidR="00213E9A" w:rsidRPr="00213E9A">
        <w:t xml:space="preserve">: Viene utilizzata per mappare le coordinate x dello schermo su un </w:t>
      </w:r>
      <w:r w:rsidR="00213E9A" w:rsidRPr="00213E9A">
        <w:rPr>
          <w:b/>
          <w:bCs/>
        </w:rPr>
        <w:t>piano immaginario della telecamera</w:t>
      </w:r>
      <w:r w:rsidR="00213E9A" w:rsidRPr="00213E9A">
        <w:t xml:space="preserve"> </w:t>
      </w:r>
      <w:r w:rsidR="00E07804">
        <w:t>(la proiezione d</w:t>
      </w:r>
      <w:r w:rsidR="0056626F">
        <w:t xml:space="preserve">i </w:t>
      </w:r>
      <w:proofErr w:type="spellStart"/>
      <w:r w:rsidR="0056626F">
        <w:rPr>
          <w:b/>
          <w:bCs/>
        </w:rPr>
        <w:t>plane</w:t>
      </w:r>
      <w:proofErr w:type="spellEnd"/>
      <w:r w:rsidR="0056626F">
        <w:t xml:space="preserve"> nel punto del player).</w:t>
      </w:r>
      <w:r w:rsidR="00944A9A">
        <w:br/>
      </w:r>
      <w:r w:rsidR="00213E9A" w:rsidRPr="00213E9A">
        <w:t xml:space="preserve">La mappatura </w:t>
      </w:r>
      <w:r w:rsidR="00944A9A">
        <w:t>è calcolata in modo tale</w:t>
      </w:r>
      <w:r w:rsidR="00E07804">
        <w:t xml:space="preserve"> da farla andare </w:t>
      </w:r>
      <w:r w:rsidR="00213E9A" w:rsidRPr="00213E9A">
        <w:t>da -1 a 1, dove -1 è l'estrema sinistra dello schermo, 0 è il centro, e 1 è l'estrema destra.</w:t>
      </w:r>
    </w:p>
    <w:p w14:paraId="40432FAF" w14:textId="77777777" w:rsidR="00EE7BA1" w:rsidRDefault="00EE7BA1" w:rsidP="00213E9A">
      <w:pPr>
        <w:tabs>
          <w:tab w:val="left" w:pos="1980"/>
        </w:tabs>
        <w:rPr>
          <w:b/>
          <w:bCs/>
        </w:rPr>
      </w:pPr>
    </w:p>
    <w:p w14:paraId="2DA9D6B3" w14:textId="1264CE18" w:rsidR="00213E9A" w:rsidRPr="00213E9A" w:rsidRDefault="00213E9A" w:rsidP="00213E9A">
      <w:pPr>
        <w:tabs>
          <w:tab w:val="left" w:pos="1980"/>
        </w:tabs>
      </w:pPr>
      <w:r w:rsidRPr="00213E9A">
        <w:rPr>
          <w:b/>
          <w:bCs/>
        </w:rPr>
        <w:t>Direzione del raggio</w:t>
      </w:r>
      <w:r w:rsidRPr="00213E9A">
        <w:t>: Una volta determinata la posizione sul piano della telecamera (</w:t>
      </w:r>
      <w:proofErr w:type="spellStart"/>
      <w:r w:rsidRPr="00213E9A">
        <w:t>cameraX</w:t>
      </w:r>
      <w:proofErr w:type="spellEnd"/>
      <w:r w:rsidRPr="00213E9A">
        <w:t>), la direzione del raggio può essere calcolata combinando il vettore di direzione (che rappresenta la direzione in cui la telecamera sta guardando) e una parte del vettore piano (che rappresenta il campo visivo della telecamera).</w:t>
      </w:r>
    </w:p>
    <w:p w14:paraId="6199C473" w14:textId="77777777" w:rsidR="00EE7BA1" w:rsidRDefault="00EE7BA1" w:rsidP="00213E9A">
      <w:pPr>
        <w:tabs>
          <w:tab w:val="left" w:pos="1980"/>
        </w:tabs>
        <w:rPr>
          <w:b/>
          <w:bCs/>
        </w:rPr>
      </w:pPr>
    </w:p>
    <w:p w14:paraId="3A597C83" w14:textId="6C89128E" w:rsidR="008F73BF" w:rsidRDefault="00213E9A" w:rsidP="00213E9A">
      <w:pPr>
        <w:tabs>
          <w:tab w:val="left" w:pos="1980"/>
        </w:tabs>
      </w:pPr>
      <w:r w:rsidRPr="00213E9A">
        <w:rPr>
          <w:b/>
          <w:bCs/>
        </w:rPr>
        <w:t>Somma dei vettori</w:t>
      </w:r>
      <w:r w:rsidRPr="00213E9A">
        <w:t>: Per ottenere la direzione finale del raggio, si sommano le componenti x e y dei due vettori. Questa somma determina la direzione esatta del raggio che sarà tracciato nello spazio 3D.</w:t>
      </w:r>
    </w:p>
    <w:p w14:paraId="1861ACF0" w14:textId="77777777" w:rsidR="001D53A5" w:rsidRDefault="001D53A5" w:rsidP="00213E9A">
      <w:pPr>
        <w:tabs>
          <w:tab w:val="left" w:pos="1980"/>
        </w:tabs>
      </w:pPr>
    </w:p>
    <w:p w14:paraId="523FA5CF" w14:textId="77777777" w:rsidR="00EE7BA1" w:rsidRDefault="00EE7BA1" w:rsidP="00213E9A">
      <w:pPr>
        <w:tabs>
          <w:tab w:val="left" w:pos="1980"/>
        </w:tabs>
      </w:pPr>
    </w:p>
    <w:p w14:paraId="62B0B12B" w14:textId="77777777" w:rsidR="001D53A5" w:rsidRPr="001D53A5" w:rsidRDefault="001D53A5" w:rsidP="001D5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685BA8">
        <w:rPr>
          <w:rFonts w:ascii="Courier New" w:eastAsia="Times New Roman" w:hAnsi="Courier New" w:cs="Courier New"/>
          <w:color w:val="800000"/>
          <w:kern w:val="0"/>
          <w:sz w:val="18"/>
          <w:szCs w:val="18"/>
          <w:lang w:eastAsia="it-IT"/>
          <w14:ligatures w14:val="none"/>
        </w:rPr>
        <w:t xml:space="preserve">    </w:t>
      </w:r>
      <w:r w:rsidRPr="001D53A5">
        <w:rPr>
          <w:rFonts w:ascii="Courier New" w:eastAsia="Times New Roman" w:hAnsi="Courier New" w:cs="Courier New"/>
          <w:color w:val="800000"/>
          <w:kern w:val="0"/>
          <w:sz w:val="18"/>
          <w:szCs w:val="18"/>
          <w:lang w:val="en-US" w:eastAsia="it-IT"/>
          <w14:ligatures w14:val="none"/>
        </w:rPr>
        <w:t>for(int x = 0; x &lt; w; x++)</w:t>
      </w:r>
    </w:p>
    <w:p w14:paraId="2F899B9C" w14:textId="77777777" w:rsidR="001D53A5" w:rsidRPr="001D53A5" w:rsidRDefault="001D53A5" w:rsidP="001D5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1D53A5">
        <w:rPr>
          <w:rFonts w:ascii="Courier New" w:eastAsia="Times New Roman" w:hAnsi="Courier New" w:cs="Courier New"/>
          <w:color w:val="800000"/>
          <w:kern w:val="0"/>
          <w:sz w:val="18"/>
          <w:szCs w:val="18"/>
          <w:lang w:val="en-US" w:eastAsia="it-IT"/>
          <w14:ligatures w14:val="none"/>
        </w:rPr>
        <w:t xml:space="preserve">    {</w:t>
      </w:r>
    </w:p>
    <w:p w14:paraId="4D23731B" w14:textId="77777777" w:rsidR="001D53A5" w:rsidRPr="001D53A5" w:rsidRDefault="001D53A5" w:rsidP="001D5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lang w:val="en-US" w:eastAsia="it-IT"/>
          <w14:ligatures w14:val="none"/>
        </w:rPr>
      </w:pPr>
      <w:r w:rsidRPr="001D53A5">
        <w:rPr>
          <w:rFonts w:ascii="Courier New" w:eastAsia="Times New Roman" w:hAnsi="Courier New" w:cs="Courier New"/>
          <w:color w:val="800000"/>
          <w:kern w:val="0"/>
          <w:sz w:val="18"/>
          <w:szCs w:val="18"/>
          <w:lang w:val="en-US" w:eastAsia="it-IT"/>
          <w14:ligatures w14:val="none"/>
        </w:rPr>
        <w:t xml:space="preserve">      </w:t>
      </w:r>
      <w:r w:rsidRPr="001D53A5">
        <w:rPr>
          <w:rFonts w:ascii="Courier New" w:eastAsia="Times New Roman" w:hAnsi="Courier New" w:cs="Courier New"/>
          <w:color w:val="000099"/>
          <w:kern w:val="0"/>
          <w:sz w:val="18"/>
          <w:szCs w:val="18"/>
          <w:lang w:val="en-US" w:eastAsia="it-IT"/>
          <w14:ligatures w14:val="none"/>
        </w:rPr>
        <w:t>//calculate ray position and direction</w:t>
      </w:r>
    </w:p>
    <w:p w14:paraId="6403BEEE" w14:textId="77777777" w:rsidR="001D53A5" w:rsidRPr="001D53A5" w:rsidRDefault="001D53A5" w:rsidP="001D5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lang w:val="en-US" w:eastAsia="it-IT"/>
          <w14:ligatures w14:val="none"/>
        </w:rPr>
      </w:pPr>
      <w:r w:rsidRPr="001D53A5">
        <w:rPr>
          <w:rFonts w:ascii="Courier New" w:eastAsia="Times New Roman" w:hAnsi="Courier New" w:cs="Courier New"/>
          <w:color w:val="800000"/>
          <w:kern w:val="0"/>
          <w:sz w:val="18"/>
          <w:szCs w:val="18"/>
          <w:lang w:val="en-US" w:eastAsia="it-IT"/>
          <w14:ligatures w14:val="none"/>
        </w:rPr>
        <w:t xml:space="preserve">      double </w:t>
      </w:r>
      <w:proofErr w:type="spellStart"/>
      <w:r w:rsidRPr="001D53A5">
        <w:rPr>
          <w:rFonts w:ascii="Courier New" w:eastAsia="Times New Roman" w:hAnsi="Courier New" w:cs="Courier New"/>
          <w:color w:val="800000"/>
          <w:kern w:val="0"/>
          <w:sz w:val="18"/>
          <w:szCs w:val="18"/>
          <w:lang w:val="en-US" w:eastAsia="it-IT"/>
          <w14:ligatures w14:val="none"/>
        </w:rPr>
        <w:t>cameraX</w:t>
      </w:r>
      <w:proofErr w:type="spellEnd"/>
      <w:r w:rsidRPr="001D53A5">
        <w:rPr>
          <w:rFonts w:ascii="Courier New" w:eastAsia="Times New Roman" w:hAnsi="Courier New" w:cs="Courier New"/>
          <w:color w:val="800000"/>
          <w:kern w:val="0"/>
          <w:sz w:val="18"/>
          <w:szCs w:val="18"/>
          <w:lang w:val="en-US" w:eastAsia="it-IT"/>
          <w14:ligatures w14:val="none"/>
        </w:rPr>
        <w:t xml:space="preserve"> = 2 * x / double(w) - 1; </w:t>
      </w:r>
      <w:r w:rsidRPr="001D53A5">
        <w:rPr>
          <w:rFonts w:ascii="Courier New" w:eastAsia="Times New Roman" w:hAnsi="Courier New" w:cs="Courier New"/>
          <w:color w:val="000099"/>
          <w:kern w:val="0"/>
          <w:sz w:val="18"/>
          <w:szCs w:val="18"/>
          <w:lang w:val="en-US" w:eastAsia="it-IT"/>
          <w14:ligatures w14:val="none"/>
        </w:rPr>
        <w:t>//x-coordinate in camera space</w:t>
      </w:r>
    </w:p>
    <w:p w14:paraId="7EC08E6B" w14:textId="77777777" w:rsidR="001D53A5" w:rsidRPr="001D53A5" w:rsidRDefault="001D53A5" w:rsidP="001D5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1D53A5">
        <w:rPr>
          <w:rFonts w:ascii="Courier New" w:eastAsia="Times New Roman" w:hAnsi="Courier New" w:cs="Courier New"/>
          <w:color w:val="800000"/>
          <w:kern w:val="0"/>
          <w:sz w:val="18"/>
          <w:szCs w:val="18"/>
          <w:lang w:val="en-US" w:eastAsia="it-IT"/>
          <w14:ligatures w14:val="none"/>
        </w:rPr>
        <w:t xml:space="preserve">      double </w:t>
      </w:r>
      <w:proofErr w:type="spellStart"/>
      <w:r w:rsidRPr="001D53A5">
        <w:rPr>
          <w:rFonts w:ascii="Courier New" w:eastAsia="Times New Roman" w:hAnsi="Courier New" w:cs="Courier New"/>
          <w:color w:val="800000"/>
          <w:kern w:val="0"/>
          <w:sz w:val="18"/>
          <w:szCs w:val="18"/>
          <w:lang w:val="en-US" w:eastAsia="it-IT"/>
          <w14:ligatures w14:val="none"/>
        </w:rPr>
        <w:t>rayDirX</w:t>
      </w:r>
      <w:proofErr w:type="spellEnd"/>
      <w:r w:rsidRPr="001D53A5">
        <w:rPr>
          <w:rFonts w:ascii="Courier New" w:eastAsia="Times New Roman" w:hAnsi="Courier New" w:cs="Courier New"/>
          <w:color w:val="800000"/>
          <w:kern w:val="0"/>
          <w:sz w:val="18"/>
          <w:szCs w:val="18"/>
          <w:lang w:val="en-US" w:eastAsia="it-IT"/>
          <w14:ligatures w14:val="none"/>
        </w:rPr>
        <w:t xml:space="preserve"> = </w:t>
      </w:r>
      <w:proofErr w:type="spellStart"/>
      <w:r w:rsidRPr="001D53A5">
        <w:rPr>
          <w:rFonts w:ascii="Courier New" w:eastAsia="Times New Roman" w:hAnsi="Courier New" w:cs="Courier New"/>
          <w:color w:val="800000"/>
          <w:kern w:val="0"/>
          <w:sz w:val="18"/>
          <w:szCs w:val="18"/>
          <w:lang w:val="en-US" w:eastAsia="it-IT"/>
          <w14:ligatures w14:val="none"/>
        </w:rPr>
        <w:t>dirX</w:t>
      </w:r>
      <w:proofErr w:type="spellEnd"/>
      <w:r w:rsidRPr="001D53A5">
        <w:rPr>
          <w:rFonts w:ascii="Courier New" w:eastAsia="Times New Roman" w:hAnsi="Courier New" w:cs="Courier New"/>
          <w:color w:val="800000"/>
          <w:kern w:val="0"/>
          <w:sz w:val="18"/>
          <w:szCs w:val="18"/>
          <w:lang w:val="en-US" w:eastAsia="it-IT"/>
          <w14:ligatures w14:val="none"/>
        </w:rPr>
        <w:t xml:space="preserve"> + </w:t>
      </w:r>
      <w:proofErr w:type="spellStart"/>
      <w:r w:rsidRPr="001D53A5">
        <w:rPr>
          <w:rFonts w:ascii="Courier New" w:eastAsia="Times New Roman" w:hAnsi="Courier New" w:cs="Courier New"/>
          <w:color w:val="800000"/>
          <w:kern w:val="0"/>
          <w:sz w:val="18"/>
          <w:szCs w:val="18"/>
          <w:lang w:val="en-US" w:eastAsia="it-IT"/>
          <w14:ligatures w14:val="none"/>
        </w:rPr>
        <w:t>planeX</w:t>
      </w:r>
      <w:proofErr w:type="spellEnd"/>
      <w:r w:rsidRPr="001D53A5">
        <w:rPr>
          <w:rFonts w:ascii="Courier New" w:eastAsia="Times New Roman" w:hAnsi="Courier New" w:cs="Courier New"/>
          <w:color w:val="800000"/>
          <w:kern w:val="0"/>
          <w:sz w:val="18"/>
          <w:szCs w:val="18"/>
          <w:lang w:val="en-US" w:eastAsia="it-IT"/>
          <w14:ligatures w14:val="none"/>
        </w:rPr>
        <w:t xml:space="preserve"> * </w:t>
      </w:r>
      <w:proofErr w:type="spellStart"/>
      <w:r w:rsidRPr="001D53A5">
        <w:rPr>
          <w:rFonts w:ascii="Courier New" w:eastAsia="Times New Roman" w:hAnsi="Courier New" w:cs="Courier New"/>
          <w:color w:val="800000"/>
          <w:kern w:val="0"/>
          <w:sz w:val="18"/>
          <w:szCs w:val="18"/>
          <w:lang w:val="en-US" w:eastAsia="it-IT"/>
          <w14:ligatures w14:val="none"/>
        </w:rPr>
        <w:t>cameraX</w:t>
      </w:r>
      <w:proofErr w:type="spellEnd"/>
      <w:r w:rsidRPr="001D53A5">
        <w:rPr>
          <w:rFonts w:ascii="Courier New" w:eastAsia="Times New Roman" w:hAnsi="Courier New" w:cs="Courier New"/>
          <w:color w:val="800000"/>
          <w:kern w:val="0"/>
          <w:sz w:val="18"/>
          <w:szCs w:val="18"/>
          <w:lang w:val="en-US" w:eastAsia="it-IT"/>
          <w14:ligatures w14:val="none"/>
        </w:rPr>
        <w:t>;</w:t>
      </w:r>
    </w:p>
    <w:p w14:paraId="4168739C" w14:textId="161EE1C0" w:rsidR="001D53A5" w:rsidRDefault="001D53A5" w:rsidP="001D53A5">
      <w:pPr>
        <w:tabs>
          <w:tab w:val="left" w:pos="1980"/>
        </w:tabs>
        <w:rPr>
          <w:rFonts w:ascii="Courier New" w:eastAsia="Times New Roman" w:hAnsi="Courier New" w:cs="Courier New"/>
          <w:color w:val="800000"/>
          <w:kern w:val="0"/>
          <w:sz w:val="18"/>
          <w:szCs w:val="18"/>
          <w:lang w:val="en-US" w:eastAsia="it-IT"/>
          <w14:ligatures w14:val="none"/>
        </w:rPr>
      </w:pPr>
      <w:r w:rsidRPr="001D53A5">
        <w:rPr>
          <w:rFonts w:ascii="Courier New" w:eastAsia="Times New Roman" w:hAnsi="Courier New" w:cs="Courier New"/>
          <w:color w:val="800000"/>
          <w:kern w:val="0"/>
          <w:sz w:val="18"/>
          <w:szCs w:val="18"/>
          <w:lang w:val="en-US" w:eastAsia="it-IT"/>
          <w14:ligatures w14:val="none"/>
        </w:rPr>
        <w:t xml:space="preserve">      double </w:t>
      </w:r>
      <w:proofErr w:type="spellStart"/>
      <w:r w:rsidRPr="001D53A5">
        <w:rPr>
          <w:rFonts w:ascii="Courier New" w:eastAsia="Times New Roman" w:hAnsi="Courier New" w:cs="Courier New"/>
          <w:color w:val="800000"/>
          <w:kern w:val="0"/>
          <w:sz w:val="18"/>
          <w:szCs w:val="18"/>
          <w:lang w:val="en-US" w:eastAsia="it-IT"/>
          <w14:ligatures w14:val="none"/>
        </w:rPr>
        <w:t>rayDirY</w:t>
      </w:r>
      <w:proofErr w:type="spellEnd"/>
      <w:r w:rsidRPr="001D53A5">
        <w:rPr>
          <w:rFonts w:ascii="Courier New" w:eastAsia="Times New Roman" w:hAnsi="Courier New" w:cs="Courier New"/>
          <w:color w:val="800000"/>
          <w:kern w:val="0"/>
          <w:sz w:val="18"/>
          <w:szCs w:val="18"/>
          <w:lang w:val="en-US" w:eastAsia="it-IT"/>
          <w14:ligatures w14:val="none"/>
        </w:rPr>
        <w:t xml:space="preserve"> = </w:t>
      </w:r>
      <w:proofErr w:type="spellStart"/>
      <w:r w:rsidRPr="001D53A5">
        <w:rPr>
          <w:rFonts w:ascii="Courier New" w:eastAsia="Times New Roman" w:hAnsi="Courier New" w:cs="Courier New"/>
          <w:color w:val="800000"/>
          <w:kern w:val="0"/>
          <w:sz w:val="18"/>
          <w:szCs w:val="18"/>
          <w:lang w:val="en-US" w:eastAsia="it-IT"/>
          <w14:ligatures w14:val="none"/>
        </w:rPr>
        <w:t>dirY</w:t>
      </w:r>
      <w:proofErr w:type="spellEnd"/>
      <w:r w:rsidRPr="001D53A5">
        <w:rPr>
          <w:rFonts w:ascii="Courier New" w:eastAsia="Times New Roman" w:hAnsi="Courier New" w:cs="Courier New"/>
          <w:color w:val="800000"/>
          <w:kern w:val="0"/>
          <w:sz w:val="18"/>
          <w:szCs w:val="18"/>
          <w:lang w:val="en-US" w:eastAsia="it-IT"/>
          <w14:ligatures w14:val="none"/>
        </w:rPr>
        <w:t xml:space="preserve"> + </w:t>
      </w:r>
      <w:proofErr w:type="spellStart"/>
      <w:r w:rsidRPr="001D53A5">
        <w:rPr>
          <w:rFonts w:ascii="Courier New" w:eastAsia="Times New Roman" w:hAnsi="Courier New" w:cs="Courier New"/>
          <w:color w:val="800000"/>
          <w:kern w:val="0"/>
          <w:sz w:val="18"/>
          <w:szCs w:val="18"/>
          <w:lang w:val="en-US" w:eastAsia="it-IT"/>
          <w14:ligatures w14:val="none"/>
        </w:rPr>
        <w:t>planeY</w:t>
      </w:r>
      <w:proofErr w:type="spellEnd"/>
      <w:r w:rsidRPr="001D53A5">
        <w:rPr>
          <w:rFonts w:ascii="Courier New" w:eastAsia="Times New Roman" w:hAnsi="Courier New" w:cs="Courier New"/>
          <w:color w:val="800000"/>
          <w:kern w:val="0"/>
          <w:sz w:val="18"/>
          <w:szCs w:val="18"/>
          <w:lang w:val="en-US" w:eastAsia="it-IT"/>
          <w14:ligatures w14:val="none"/>
        </w:rPr>
        <w:t xml:space="preserve"> * </w:t>
      </w:r>
      <w:proofErr w:type="spellStart"/>
      <w:r w:rsidRPr="001D53A5">
        <w:rPr>
          <w:rFonts w:ascii="Courier New" w:eastAsia="Times New Roman" w:hAnsi="Courier New" w:cs="Courier New"/>
          <w:color w:val="800000"/>
          <w:kern w:val="0"/>
          <w:sz w:val="18"/>
          <w:szCs w:val="18"/>
          <w:lang w:val="en-US" w:eastAsia="it-IT"/>
          <w14:ligatures w14:val="none"/>
        </w:rPr>
        <w:t>cameraX</w:t>
      </w:r>
      <w:proofErr w:type="spellEnd"/>
      <w:r w:rsidRPr="001D53A5">
        <w:rPr>
          <w:rFonts w:ascii="Courier New" w:eastAsia="Times New Roman" w:hAnsi="Courier New" w:cs="Courier New"/>
          <w:color w:val="800000"/>
          <w:kern w:val="0"/>
          <w:sz w:val="18"/>
          <w:szCs w:val="18"/>
          <w:lang w:val="en-US" w:eastAsia="it-IT"/>
          <w14:ligatures w14:val="none"/>
        </w:rPr>
        <w:t>;</w:t>
      </w:r>
    </w:p>
    <w:p w14:paraId="23350BD1" w14:textId="77777777" w:rsidR="00EE7BA1" w:rsidRPr="00685BA8" w:rsidRDefault="00EE7BA1" w:rsidP="006823FC">
      <w:pPr>
        <w:rPr>
          <w:sz w:val="18"/>
          <w:szCs w:val="18"/>
          <w:lang w:val="en-US"/>
        </w:rPr>
      </w:pPr>
    </w:p>
    <w:p w14:paraId="5AD62B86" w14:textId="595B6B6D" w:rsidR="006823FC" w:rsidRPr="006823FC" w:rsidRDefault="006823FC" w:rsidP="006823FC">
      <w:pPr>
        <w:rPr>
          <w:sz w:val="18"/>
          <w:szCs w:val="18"/>
        </w:rPr>
      </w:pPr>
      <w:r w:rsidRPr="006823FC">
        <w:rPr>
          <w:sz w:val="18"/>
          <w:szCs w:val="18"/>
        </w:rPr>
        <w:t xml:space="preserve">Nota: “w” dovrebbe essere la </w:t>
      </w:r>
      <w:proofErr w:type="spellStart"/>
      <w:r w:rsidRPr="006823FC">
        <w:rPr>
          <w:i/>
          <w:iCs/>
          <w:sz w:val="18"/>
          <w:szCs w:val="18"/>
        </w:rPr>
        <w:t>width</w:t>
      </w:r>
      <w:proofErr w:type="spellEnd"/>
      <w:r w:rsidRPr="006823FC">
        <w:rPr>
          <w:sz w:val="18"/>
          <w:szCs w:val="18"/>
        </w:rPr>
        <w:t xml:space="preserve"> dello schermo in pixel</w:t>
      </w:r>
    </w:p>
    <w:p w14:paraId="25C4BF64" w14:textId="77777777" w:rsidR="002E73AC" w:rsidRDefault="002E73AC" w:rsidP="006823FC">
      <w:pPr>
        <w:rPr>
          <w:rFonts w:cstheme="minorHAnsi"/>
        </w:rPr>
      </w:pPr>
    </w:p>
    <w:p w14:paraId="28076B23" w14:textId="77777777" w:rsidR="00EE7BA1" w:rsidRDefault="00EE7BA1" w:rsidP="006823FC">
      <w:pPr>
        <w:rPr>
          <w:rFonts w:cstheme="minorHAnsi"/>
        </w:rPr>
      </w:pPr>
    </w:p>
    <w:p w14:paraId="583D0C20" w14:textId="77777777" w:rsidR="00EE7BA1" w:rsidRDefault="00EE7BA1" w:rsidP="006823FC">
      <w:pPr>
        <w:rPr>
          <w:rFonts w:cstheme="minorHAnsi"/>
        </w:rPr>
      </w:pPr>
    </w:p>
    <w:p w14:paraId="5F14A9C7" w14:textId="77777777" w:rsidR="00EE7BA1" w:rsidRDefault="00EE7BA1" w:rsidP="006823FC">
      <w:pPr>
        <w:rPr>
          <w:rFonts w:cstheme="minorHAnsi"/>
        </w:rPr>
      </w:pPr>
    </w:p>
    <w:p w14:paraId="4FC183E2" w14:textId="77777777" w:rsidR="00EE7BA1" w:rsidRDefault="00EE7BA1" w:rsidP="006823FC">
      <w:pPr>
        <w:rPr>
          <w:rFonts w:cstheme="minorHAnsi"/>
        </w:rPr>
      </w:pPr>
    </w:p>
    <w:p w14:paraId="35D577A3" w14:textId="77777777" w:rsidR="00EE7BA1" w:rsidRDefault="00EE7BA1" w:rsidP="006823FC">
      <w:pPr>
        <w:rPr>
          <w:rFonts w:cstheme="minorHAnsi"/>
        </w:rPr>
      </w:pPr>
    </w:p>
    <w:p w14:paraId="712DF22C" w14:textId="23E57C12" w:rsidR="006823FC" w:rsidRDefault="00DE4877" w:rsidP="006823FC">
      <w:pPr>
        <w:rPr>
          <w:rFonts w:cstheme="minorHAnsi"/>
        </w:rPr>
      </w:pPr>
      <w:r w:rsidRPr="000F1F40">
        <w:rPr>
          <w:rFonts w:cstheme="minorHAnsi"/>
        </w:rPr>
        <w:lastRenderedPageBreak/>
        <w:t>•</w:t>
      </w:r>
      <w:r>
        <w:rPr>
          <w:rFonts w:cstheme="minorHAnsi"/>
        </w:rPr>
        <w:t xml:space="preserve"> Ci servono ora altre variabil</w:t>
      </w:r>
      <w:r w:rsidR="00EE7BA1">
        <w:rPr>
          <w:rFonts w:cstheme="minorHAnsi"/>
        </w:rPr>
        <w:t>i</w:t>
      </w:r>
      <w:r>
        <w:rPr>
          <w:rFonts w:cstheme="minorHAnsi"/>
        </w:rPr>
        <w:t xml:space="preserve"> </w:t>
      </w:r>
      <w:r w:rsidR="001F2818">
        <w:rPr>
          <w:rFonts w:cstheme="minorHAnsi"/>
        </w:rPr>
        <w:t>che useremo nell’algoritmo di DDA</w:t>
      </w:r>
    </w:p>
    <w:p w14:paraId="23993B83" w14:textId="77777777" w:rsidR="00BB76E7" w:rsidRDefault="00D35B5B" w:rsidP="00D35B5B">
      <w:pPr>
        <w:rPr>
          <w:rFonts w:cstheme="minorHAnsi"/>
        </w:rPr>
      </w:pPr>
      <w:r>
        <w:rPr>
          <w:rFonts w:cstheme="minorHAnsi"/>
        </w:rPr>
        <w:t xml:space="preserve">- </w:t>
      </w:r>
      <w:proofErr w:type="spellStart"/>
      <w:r w:rsidRPr="00D35B5B">
        <w:rPr>
          <w:rFonts w:cstheme="minorHAnsi"/>
          <w:b/>
          <w:bCs/>
          <w:color w:val="4472C4" w:themeColor="accent1"/>
        </w:rPr>
        <w:t>mapX</w:t>
      </w:r>
      <w:proofErr w:type="spellEnd"/>
      <w:r w:rsidRPr="00D35B5B">
        <w:rPr>
          <w:rFonts w:cstheme="minorHAnsi"/>
          <w:color w:val="4472C4" w:themeColor="accent1"/>
        </w:rPr>
        <w:t xml:space="preserve"> </w:t>
      </w:r>
      <w:r w:rsidRPr="00D35B5B">
        <w:rPr>
          <w:rFonts w:cstheme="minorHAnsi"/>
        </w:rPr>
        <w:t xml:space="preserve">e </w:t>
      </w:r>
      <w:proofErr w:type="spellStart"/>
      <w:r w:rsidRPr="00D35B5B">
        <w:rPr>
          <w:rFonts w:cstheme="minorHAnsi"/>
          <w:b/>
          <w:bCs/>
          <w:color w:val="4472C4" w:themeColor="accent1"/>
        </w:rPr>
        <w:t>mapY</w:t>
      </w:r>
      <w:proofErr w:type="spellEnd"/>
      <w:r w:rsidRPr="00D35B5B">
        <w:rPr>
          <w:rFonts w:cstheme="minorHAnsi"/>
          <w:color w:val="4472C4" w:themeColor="accent1"/>
        </w:rPr>
        <w:t xml:space="preserve"> </w:t>
      </w:r>
      <w:r w:rsidRPr="00D35B5B">
        <w:rPr>
          <w:rFonts w:cstheme="minorHAnsi"/>
        </w:rPr>
        <w:t xml:space="preserve">rappresentano </w:t>
      </w:r>
      <w:r>
        <w:rPr>
          <w:rFonts w:cstheme="minorHAnsi"/>
        </w:rPr>
        <w:t xml:space="preserve">la </w:t>
      </w:r>
      <w:r w:rsidRPr="00BB76E7">
        <w:rPr>
          <w:rFonts w:cstheme="minorHAnsi"/>
          <w:b/>
          <w:bCs/>
        </w:rPr>
        <w:t>cella corrente della mappa in cui si trova il raggio</w:t>
      </w:r>
      <w:r w:rsidRPr="00D35B5B">
        <w:rPr>
          <w:rFonts w:cstheme="minorHAnsi"/>
        </w:rPr>
        <w:t xml:space="preserve">. </w:t>
      </w:r>
    </w:p>
    <w:p w14:paraId="5D9687FD" w14:textId="59975551" w:rsidR="00D35B5B" w:rsidRPr="00D35B5B" w:rsidRDefault="00D35B5B" w:rsidP="00D35B5B">
      <w:pPr>
        <w:rPr>
          <w:rFonts w:cstheme="minorHAnsi"/>
        </w:rPr>
      </w:pPr>
      <w:r w:rsidRPr="00D35B5B">
        <w:rPr>
          <w:rFonts w:cstheme="minorHAnsi"/>
        </w:rPr>
        <w:t xml:space="preserve">La posizione del raggio stessa è un </w:t>
      </w:r>
      <w:r w:rsidR="00BB76E7" w:rsidRPr="00BB76E7">
        <w:rPr>
          <w:rFonts w:cstheme="minorHAnsi"/>
          <w:i/>
          <w:iCs/>
        </w:rPr>
        <w:t>float</w:t>
      </w:r>
      <w:r w:rsidRPr="00D35B5B">
        <w:rPr>
          <w:rFonts w:cstheme="minorHAnsi"/>
        </w:rPr>
        <w:t xml:space="preserve"> e contiene sia informazioni su quale </w:t>
      </w:r>
      <w:r w:rsidR="00CE5591">
        <w:rPr>
          <w:rFonts w:cstheme="minorHAnsi"/>
        </w:rPr>
        <w:t>cella</w:t>
      </w:r>
      <w:r w:rsidRPr="00D35B5B">
        <w:rPr>
          <w:rFonts w:cstheme="minorHAnsi"/>
        </w:rPr>
        <w:t xml:space="preserve"> della mappa ci troviamo, sia dove in quel quadrato ci troviamo, ma </w:t>
      </w:r>
      <w:proofErr w:type="spellStart"/>
      <w:r w:rsidRPr="00D35B5B">
        <w:rPr>
          <w:rFonts w:cstheme="minorHAnsi"/>
        </w:rPr>
        <w:t>mapX</w:t>
      </w:r>
      <w:proofErr w:type="spellEnd"/>
      <w:r w:rsidRPr="00D35B5B">
        <w:rPr>
          <w:rFonts w:cstheme="minorHAnsi"/>
        </w:rPr>
        <w:t xml:space="preserve"> e </w:t>
      </w:r>
      <w:proofErr w:type="spellStart"/>
      <w:r w:rsidRPr="00D35B5B">
        <w:rPr>
          <w:rFonts w:cstheme="minorHAnsi"/>
        </w:rPr>
        <w:t>mapY</w:t>
      </w:r>
      <w:proofErr w:type="spellEnd"/>
      <w:r w:rsidRPr="00D35B5B">
        <w:rPr>
          <w:rFonts w:cstheme="minorHAnsi"/>
        </w:rPr>
        <w:t xml:space="preserve"> </w:t>
      </w:r>
      <w:r w:rsidR="009803BB">
        <w:rPr>
          <w:rFonts w:cstheme="minorHAnsi"/>
        </w:rPr>
        <w:t>rappresentano</w:t>
      </w:r>
      <w:r w:rsidRPr="00D35B5B">
        <w:rPr>
          <w:rFonts w:cstheme="minorHAnsi"/>
        </w:rPr>
        <w:t xml:space="preserve"> solo le coordinate di quel quadrato.</w:t>
      </w:r>
    </w:p>
    <w:p w14:paraId="72EBD1D2" w14:textId="1285A1DC" w:rsidR="00D35B5B" w:rsidRPr="00D35B5B" w:rsidRDefault="00653FE9" w:rsidP="00D35B5B">
      <w:pPr>
        <w:rPr>
          <w:rFonts w:cstheme="minorHAnsi"/>
        </w:rPr>
      </w:pPr>
      <w:r>
        <w:rPr>
          <w:rFonts w:cstheme="minorHAnsi"/>
        </w:rPr>
        <w:t xml:space="preserve">- </w:t>
      </w:r>
      <w:proofErr w:type="spellStart"/>
      <w:r w:rsidR="00D35B5B" w:rsidRPr="00D35B5B">
        <w:rPr>
          <w:rFonts w:cstheme="minorHAnsi"/>
          <w:b/>
          <w:bCs/>
          <w:color w:val="4472C4" w:themeColor="accent1"/>
        </w:rPr>
        <w:t>sideDistX</w:t>
      </w:r>
      <w:proofErr w:type="spellEnd"/>
      <w:r w:rsidR="00D35B5B" w:rsidRPr="00D35B5B">
        <w:rPr>
          <w:rFonts w:cstheme="minorHAnsi"/>
          <w:color w:val="4472C4" w:themeColor="accent1"/>
        </w:rPr>
        <w:t xml:space="preserve"> </w:t>
      </w:r>
      <w:r w:rsidR="00D35B5B" w:rsidRPr="00D35B5B">
        <w:rPr>
          <w:rFonts w:cstheme="minorHAnsi"/>
        </w:rPr>
        <w:t xml:space="preserve">e </w:t>
      </w:r>
      <w:proofErr w:type="spellStart"/>
      <w:r w:rsidR="00D35B5B" w:rsidRPr="00D35B5B">
        <w:rPr>
          <w:rFonts w:cstheme="minorHAnsi"/>
          <w:b/>
          <w:bCs/>
          <w:color w:val="4472C4" w:themeColor="accent1"/>
        </w:rPr>
        <w:t>sideDistY</w:t>
      </w:r>
      <w:proofErr w:type="spellEnd"/>
      <w:r w:rsidR="00D35B5B" w:rsidRPr="00D35B5B">
        <w:rPr>
          <w:rFonts w:cstheme="minorHAnsi"/>
          <w:color w:val="4472C4" w:themeColor="accent1"/>
        </w:rPr>
        <w:t xml:space="preserve"> </w:t>
      </w:r>
      <w:r w:rsidR="00D35B5B" w:rsidRPr="00D35B5B">
        <w:rPr>
          <w:rFonts w:cstheme="minorHAnsi"/>
        </w:rPr>
        <w:t xml:space="preserve">sono </w:t>
      </w:r>
      <w:r w:rsidR="00D35B5B" w:rsidRPr="00D35B5B">
        <w:rPr>
          <w:rFonts w:cstheme="minorHAnsi"/>
          <w:b/>
          <w:bCs/>
        </w:rPr>
        <w:t>inizialmente la distanza che il raggio deve percorrere dalla sua posizione</w:t>
      </w:r>
      <w:r w:rsidR="00F71079">
        <w:rPr>
          <w:rFonts w:cstheme="minorHAnsi"/>
          <w:b/>
          <w:bCs/>
        </w:rPr>
        <w:br/>
        <w:t xml:space="preserve"> </w:t>
      </w:r>
      <w:r w:rsidR="00D35B5B" w:rsidRPr="00D35B5B">
        <w:rPr>
          <w:rFonts w:cstheme="minorHAnsi"/>
          <w:b/>
          <w:bCs/>
        </w:rPr>
        <w:t xml:space="preserve"> iniziale fino al primo lato x e al primo lato y</w:t>
      </w:r>
      <w:r w:rsidR="00D35B5B" w:rsidRPr="00D35B5B">
        <w:rPr>
          <w:rFonts w:cstheme="minorHAnsi"/>
        </w:rPr>
        <w:t xml:space="preserve">. Più avanti nel codice, verranno incrementati mentre vengono </w:t>
      </w:r>
      <w:r w:rsidR="00F71079">
        <w:rPr>
          <w:rFonts w:cstheme="minorHAnsi"/>
        </w:rPr>
        <w:br/>
        <w:t xml:space="preserve">  </w:t>
      </w:r>
      <w:r w:rsidR="00D35B5B" w:rsidRPr="00D35B5B">
        <w:rPr>
          <w:rFonts w:cstheme="minorHAnsi"/>
        </w:rPr>
        <w:t>fatti i passi.</w:t>
      </w:r>
    </w:p>
    <w:p w14:paraId="5BDD481E" w14:textId="2EB0705C" w:rsidR="00D35B5B" w:rsidRPr="00D35B5B" w:rsidRDefault="00B753B0" w:rsidP="00D35B5B">
      <w:pPr>
        <w:rPr>
          <w:rFonts w:cstheme="minorHAnsi"/>
        </w:rPr>
      </w:pPr>
      <w:r>
        <w:rPr>
          <w:rFonts w:cstheme="minorHAnsi"/>
        </w:rPr>
        <w:t xml:space="preserve">- </w:t>
      </w:r>
      <w:proofErr w:type="spellStart"/>
      <w:r w:rsidR="00D35B5B" w:rsidRPr="00D35B5B">
        <w:rPr>
          <w:rFonts w:cstheme="minorHAnsi"/>
          <w:b/>
          <w:bCs/>
          <w:color w:val="4472C4" w:themeColor="accent1"/>
        </w:rPr>
        <w:t>deltaDistX</w:t>
      </w:r>
      <w:proofErr w:type="spellEnd"/>
      <w:r w:rsidR="00D35B5B" w:rsidRPr="00D35B5B">
        <w:rPr>
          <w:rFonts w:cstheme="minorHAnsi"/>
          <w:color w:val="4472C4" w:themeColor="accent1"/>
        </w:rPr>
        <w:t xml:space="preserve"> </w:t>
      </w:r>
      <w:r w:rsidR="00D35B5B" w:rsidRPr="00D35B5B">
        <w:rPr>
          <w:rFonts w:cstheme="minorHAnsi"/>
        </w:rPr>
        <w:t xml:space="preserve">e </w:t>
      </w:r>
      <w:proofErr w:type="spellStart"/>
      <w:r w:rsidR="00D35B5B" w:rsidRPr="00D35B5B">
        <w:rPr>
          <w:rFonts w:cstheme="minorHAnsi"/>
          <w:b/>
          <w:bCs/>
          <w:color w:val="4472C4" w:themeColor="accent1"/>
        </w:rPr>
        <w:t>deltaDistY</w:t>
      </w:r>
      <w:proofErr w:type="spellEnd"/>
      <w:r w:rsidR="00D35B5B" w:rsidRPr="00D35B5B">
        <w:rPr>
          <w:rFonts w:cstheme="minorHAnsi"/>
          <w:color w:val="4472C4" w:themeColor="accent1"/>
        </w:rPr>
        <w:t xml:space="preserve"> </w:t>
      </w:r>
      <w:r w:rsidR="00D35B5B" w:rsidRPr="00D35B5B">
        <w:rPr>
          <w:rFonts w:cstheme="minorHAnsi"/>
        </w:rPr>
        <w:t xml:space="preserve">sono la </w:t>
      </w:r>
      <w:r w:rsidR="00D35B5B" w:rsidRPr="00D35B5B">
        <w:rPr>
          <w:rFonts w:cstheme="minorHAnsi"/>
          <w:b/>
          <w:bCs/>
        </w:rPr>
        <w:t>distanza che il raggio</w:t>
      </w:r>
      <w:r w:rsidR="00B27E74">
        <w:rPr>
          <w:rFonts w:cstheme="minorHAnsi"/>
          <w:b/>
          <w:bCs/>
        </w:rPr>
        <w:t xml:space="preserve"> </w:t>
      </w:r>
      <w:r w:rsidR="00D35B5B" w:rsidRPr="00D35B5B">
        <w:rPr>
          <w:rFonts w:cstheme="minorHAnsi"/>
          <w:b/>
          <w:bCs/>
        </w:rPr>
        <w:t xml:space="preserve">percorrere </w:t>
      </w:r>
      <w:r w:rsidR="00D310BA">
        <w:rPr>
          <w:rFonts w:cstheme="minorHAnsi"/>
          <w:b/>
          <w:bCs/>
        </w:rPr>
        <w:t>incrementando di un unità</w:t>
      </w:r>
      <w:r w:rsidR="00BA07B7">
        <w:rPr>
          <w:rFonts w:cstheme="minorHAnsi"/>
          <w:b/>
          <w:bCs/>
        </w:rPr>
        <w:t xml:space="preserve"> (cella)</w:t>
      </w:r>
      <w:r w:rsidR="00D310BA">
        <w:rPr>
          <w:rFonts w:cstheme="minorHAnsi"/>
          <w:b/>
          <w:bCs/>
        </w:rPr>
        <w:t xml:space="preserve"> la x </w:t>
      </w:r>
      <w:r w:rsidR="00BA07B7">
        <w:rPr>
          <w:rFonts w:cstheme="minorHAnsi"/>
          <w:b/>
          <w:bCs/>
        </w:rPr>
        <w:t>e</w:t>
      </w:r>
      <w:r w:rsidR="00F71079">
        <w:rPr>
          <w:rFonts w:cstheme="minorHAnsi"/>
          <w:b/>
          <w:bCs/>
        </w:rPr>
        <w:br/>
        <w:t xml:space="preserve"> </w:t>
      </w:r>
      <w:r w:rsidR="00BA07B7">
        <w:rPr>
          <w:rFonts w:cstheme="minorHAnsi"/>
          <w:b/>
          <w:bCs/>
        </w:rPr>
        <w:t xml:space="preserve"> la y</w:t>
      </w:r>
      <w:r w:rsidR="00D35B5B" w:rsidRPr="00D35B5B">
        <w:rPr>
          <w:rFonts w:cstheme="minorHAnsi"/>
        </w:rPr>
        <w:t xml:space="preserve">. La seguente immagine mostra </w:t>
      </w:r>
      <w:proofErr w:type="spellStart"/>
      <w:r w:rsidR="00D35B5B" w:rsidRPr="00D35B5B">
        <w:rPr>
          <w:rFonts w:cstheme="minorHAnsi"/>
        </w:rPr>
        <w:t>sideDistX</w:t>
      </w:r>
      <w:proofErr w:type="spellEnd"/>
      <w:r w:rsidR="00D35B5B" w:rsidRPr="00D35B5B">
        <w:rPr>
          <w:rFonts w:cstheme="minorHAnsi"/>
        </w:rPr>
        <w:t xml:space="preserve">, </w:t>
      </w:r>
      <w:proofErr w:type="spellStart"/>
      <w:r w:rsidR="00D35B5B" w:rsidRPr="00D35B5B">
        <w:rPr>
          <w:rFonts w:cstheme="minorHAnsi"/>
        </w:rPr>
        <w:t>sideDistY</w:t>
      </w:r>
      <w:proofErr w:type="spellEnd"/>
      <w:r w:rsidR="00D35B5B" w:rsidRPr="00D35B5B">
        <w:rPr>
          <w:rFonts w:cstheme="minorHAnsi"/>
        </w:rPr>
        <w:t xml:space="preserve">, </w:t>
      </w:r>
      <w:proofErr w:type="spellStart"/>
      <w:r w:rsidR="00D35B5B" w:rsidRPr="00D35B5B">
        <w:rPr>
          <w:rFonts w:cstheme="minorHAnsi"/>
        </w:rPr>
        <w:t>deltaDistX</w:t>
      </w:r>
      <w:proofErr w:type="spellEnd"/>
      <w:r w:rsidR="00D35B5B" w:rsidRPr="00D35B5B">
        <w:rPr>
          <w:rFonts w:cstheme="minorHAnsi"/>
        </w:rPr>
        <w:t xml:space="preserve"> e </w:t>
      </w:r>
      <w:proofErr w:type="spellStart"/>
      <w:r w:rsidR="00D35B5B" w:rsidRPr="00D35B5B">
        <w:rPr>
          <w:rFonts w:cstheme="minorHAnsi"/>
        </w:rPr>
        <w:t>deltaDistY</w:t>
      </w:r>
      <w:proofErr w:type="spellEnd"/>
      <w:r w:rsidR="00D35B5B" w:rsidRPr="00D35B5B">
        <w:rPr>
          <w:rFonts w:cstheme="minorHAnsi"/>
        </w:rPr>
        <w:t xml:space="preserve"> iniziali:</w:t>
      </w:r>
    </w:p>
    <w:p w14:paraId="2E9F978C" w14:textId="54E09207" w:rsidR="00D35B5B" w:rsidRPr="00310008" w:rsidRDefault="009E38B7" w:rsidP="006823FC">
      <w:pPr>
        <w:rPr>
          <w:sz w:val="18"/>
          <w:szCs w:val="18"/>
        </w:rPr>
      </w:pPr>
      <w:r w:rsidRPr="00310008">
        <w:rPr>
          <w:sz w:val="18"/>
          <w:szCs w:val="18"/>
        </w:rPr>
        <w:t>Nota: Quando si parla di “</w:t>
      </w:r>
      <w:r w:rsidR="00310008" w:rsidRPr="00310008">
        <w:rPr>
          <w:sz w:val="18"/>
          <w:szCs w:val="18"/>
        </w:rPr>
        <w:t>lato x o lato y” si intende il lato x o y di una singola cella</w:t>
      </w:r>
    </w:p>
    <w:p w14:paraId="4F315644" w14:textId="08B2E03C" w:rsidR="00310008" w:rsidRDefault="002A0B16" w:rsidP="002A0B16">
      <w:pPr>
        <w:jc w:val="center"/>
      </w:pPr>
      <w:r w:rsidRPr="002A0B16">
        <w:rPr>
          <w:noProof/>
        </w:rPr>
        <w:drawing>
          <wp:inline distT="0" distB="0" distL="0" distR="0" wp14:anchorId="51511B63" wp14:editId="7A0F2B8D">
            <wp:extent cx="1483989" cy="2375807"/>
            <wp:effectExtent l="0" t="0" r="2540" b="5715"/>
            <wp:docPr id="103353013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30130" name=""/>
                    <pic:cNvPicPr/>
                  </pic:nvPicPr>
                  <pic:blipFill>
                    <a:blip r:embed="rId8"/>
                    <a:stretch>
                      <a:fillRect/>
                    </a:stretch>
                  </pic:blipFill>
                  <pic:spPr>
                    <a:xfrm>
                      <a:off x="0" y="0"/>
                      <a:ext cx="1522712" cy="2437802"/>
                    </a:xfrm>
                    <a:prstGeom prst="rect">
                      <a:avLst/>
                    </a:prstGeom>
                  </pic:spPr>
                </pic:pic>
              </a:graphicData>
            </a:graphic>
          </wp:inline>
        </w:drawing>
      </w:r>
    </w:p>
    <w:p w14:paraId="5DAACE4C" w14:textId="7FEE642F" w:rsidR="00310008" w:rsidRDefault="0035496F" w:rsidP="006823FC">
      <w:r w:rsidRPr="0035496F">
        <w:t xml:space="preserve">Derivando </w:t>
      </w:r>
      <w:proofErr w:type="spellStart"/>
      <w:r w:rsidRPr="00FD7D4E">
        <w:rPr>
          <w:b/>
          <w:bCs/>
          <w:color w:val="4472C4" w:themeColor="accent1"/>
          <w:u w:val="single"/>
        </w:rPr>
        <w:t>deltaDistX</w:t>
      </w:r>
      <w:proofErr w:type="spellEnd"/>
      <w:r w:rsidRPr="0035496F">
        <w:t xml:space="preserve"> geometricamente ottieni, </w:t>
      </w:r>
      <w:r w:rsidR="00112460">
        <w:t>tramite il teorema di</w:t>
      </w:r>
      <w:r w:rsidRPr="0035496F">
        <w:t xml:space="preserve"> Pitagora, le formule sottostanti.</w:t>
      </w:r>
      <w:r w:rsidR="00F9312B">
        <w:br/>
      </w:r>
      <w:r w:rsidRPr="0035496F">
        <w:t xml:space="preserve">Per il triangolo blu </w:t>
      </w:r>
      <w:r w:rsidRPr="00112460">
        <w:rPr>
          <w:b/>
          <w:bCs/>
          <w:color w:val="4472C4" w:themeColor="accent1"/>
        </w:rPr>
        <w:t>(</w:t>
      </w:r>
      <w:proofErr w:type="spellStart"/>
      <w:r w:rsidRPr="00112460">
        <w:rPr>
          <w:b/>
          <w:bCs/>
          <w:color w:val="4472C4" w:themeColor="accent1"/>
        </w:rPr>
        <w:t>deltaDistX</w:t>
      </w:r>
      <w:proofErr w:type="spellEnd"/>
      <w:r w:rsidRPr="0035496F">
        <w:t xml:space="preserve">), un lato ha lunghezza 1 (poiché è esattamente una cella) e l'altro ha lunghezza </w:t>
      </w:r>
      <w:proofErr w:type="spellStart"/>
      <w:r w:rsidRPr="00747580">
        <w:rPr>
          <w:b/>
          <w:bCs/>
          <w:color w:val="4472C4" w:themeColor="accent1"/>
        </w:rPr>
        <w:t>raydirY</w:t>
      </w:r>
      <w:proofErr w:type="spellEnd"/>
      <w:r w:rsidRPr="00747580">
        <w:rPr>
          <w:b/>
          <w:bCs/>
          <w:color w:val="4472C4" w:themeColor="accent1"/>
        </w:rPr>
        <w:t xml:space="preserve"> / </w:t>
      </w:r>
      <w:proofErr w:type="spellStart"/>
      <w:r w:rsidRPr="00747580">
        <w:rPr>
          <w:b/>
          <w:bCs/>
          <w:color w:val="4472C4" w:themeColor="accent1"/>
        </w:rPr>
        <w:t>raydirX</w:t>
      </w:r>
      <w:proofErr w:type="spellEnd"/>
      <w:r w:rsidRPr="00747580">
        <w:rPr>
          <w:color w:val="4472C4" w:themeColor="accent1"/>
        </w:rPr>
        <w:t xml:space="preserve"> </w:t>
      </w:r>
      <w:r w:rsidR="00A13065">
        <w:t>poiché descrive quante unità in direzione y il raggio percorre per ogni unità in direzione x</w:t>
      </w:r>
      <w:r w:rsidRPr="0035496F">
        <w:t>. Per il triangolo verde (</w:t>
      </w:r>
      <w:proofErr w:type="spellStart"/>
      <w:r w:rsidRPr="0035496F">
        <w:t>deltaDistY</w:t>
      </w:r>
      <w:proofErr w:type="spellEnd"/>
      <w:r w:rsidRPr="0035496F">
        <w:t>), la formula è simile.</w:t>
      </w:r>
    </w:p>
    <w:p w14:paraId="2B5F6568" w14:textId="77777777" w:rsidR="009C0980" w:rsidRPr="009C0980" w:rsidRDefault="009C0980" w:rsidP="009C098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C0980">
        <w:rPr>
          <w:rFonts w:ascii="Consolas" w:eastAsia="Times New Roman" w:hAnsi="Consolas" w:cs="Times New Roman"/>
          <w:color w:val="CCCCCC"/>
          <w:kern w:val="0"/>
          <w:sz w:val="21"/>
          <w:szCs w:val="21"/>
          <w:lang w:eastAsia="it-IT"/>
          <w14:ligatures w14:val="none"/>
        </w:rPr>
        <w:t xml:space="preserve">    </w:t>
      </w:r>
      <w:proofErr w:type="spellStart"/>
      <w:r w:rsidRPr="009C0980">
        <w:rPr>
          <w:rFonts w:ascii="Consolas" w:eastAsia="Times New Roman" w:hAnsi="Consolas" w:cs="Times New Roman"/>
          <w:color w:val="9CDCFE"/>
          <w:kern w:val="0"/>
          <w:sz w:val="21"/>
          <w:szCs w:val="21"/>
          <w:lang w:eastAsia="it-IT"/>
          <w14:ligatures w14:val="none"/>
        </w:rPr>
        <w:t>deltaDistX</w:t>
      </w:r>
      <w:proofErr w:type="spellEnd"/>
      <w:r w:rsidRPr="009C0980">
        <w:rPr>
          <w:rFonts w:ascii="Consolas" w:eastAsia="Times New Roman" w:hAnsi="Consolas" w:cs="Times New Roman"/>
          <w:color w:val="CCCCCC"/>
          <w:kern w:val="0"/>
          <w:sz w:val="21"/>
          <w:szCs w:val="21"/>
          <w:lang w:eastAsia="it-IT"/>
          <w14:ligatures w14:val="none"/>
        </w:rPr>
        <w:t xml:space="preserve"> </w:t>
      </w:r>
      <w:r w:rsidRPr="009C0980">
        <w:rPr>
          <w:rFonts w:ascii="Consolas" w:eastAsia="Times New Roman" w:hAnsi="Consolas" w:cs="Times New Roman"/>
          <w:color w:val="D4D4D4"/>
          <w:kern w:val="0"/>
          <w:sz w:val="21"/>
          <w:szCs w:val="21"/>
          <w:lang w:eastAsia="it-IT"/>
          <w14:ligatures w14:val="none"/>
        </w:rPr>
        <w:t>=</w:t>
      </w:r>
      <w:r w:rsidRPr="009C0980">
        <w:rPr>
          <w:rFonts w:ascii="Consolas" w:eastAsia="Times New Roman" w:hAnsi="Consolas" w:cs="Times New Roman"/>
          <w:color w:val="CCCCCC"/>
          <w:kern w:val="0"/>
          <w:sz w:val="21"/>
          <w:szCs w:val="21"/>
          <w:lang w:eastAsia="it-IT"/>
          <w14:ligatures w14:val="none"/>
        </w:rPr>
        <w:t xml:space="preserve"> </w:t>
      </w:r>
      <w:proofErr w:type="spellStart"/>
      <w:r w:rsidRPr="009C0980">
        <w:rPr>
          <w:rFonts w:ascii="Consolas" w:eastAsia="Times New Roman" w:hAnsi="Consolas" w:cs="Times New Roman"/>
          <w:color w:val="DCDCAA"/>
          <w:kern w:val="0"/>
          <w:sz w:val="21"/>
          <w:szCs w:val="21"/>
          <w:lang w:eastAsia="it-IT"/>
          <w14:ligatures w14:val="none"/>
        </w:rPr>
        <w:t>sqrt</w:t>
      </w:r>
      <w:proofErr w:type="spellEnd"/>
      <w:r w:rsidRPr="009C0980">
        <w:rPr>
          <w:rFonts w:ascii="Consolas" w:eastAsia="Times New Roman" w:hAnsi="Consolas" w:cs="Times New Roman"/>
          <w:color w:val="CCCCCC"/>
          <w:kern w:val="0"/>
          <w:sz w:val="21"/>
          <w:szCs w:val="21"/>
          <w:lang w:eastAsia="it-IT"/>
          <w14:ligatures w14:val="none"/>
        </w:rPr>
        <w:t>(</w:t>
      </w:r>
      <w:r w:rsidRPr="009C0980">
        <w:rPr>
          <w:rFonts w:ascii="Consolas" w:eastAsia="Times New Roman" w:hAnsi="Consolas" w:cs="Times New Roman"/>
          <w:color w:val="B5CEA8"/>
          <w:kern w:val="0"/>
          <w:sz w:val="21"/>
          <w:szCs w:val="21"/>
          <w:lang w:eastAsia="it-IT"/>
          <w14:ligatures w14:val="none"/>
        </w:rPr>
        <w:t>1</w:t>
      </w:r>
      <w:r w:rsidRPr="009C0980">
        <w:rPr>
          <w:rFonts w:ascii="Consolas" w:eastAsia="Times New Roman" w:hAnsi="Consolas" w:cs="Times New Roman"/>
          <w:color w:val="CCCCCC"/>
          <w:kern w:val="0"/>
          <w:sz w:val="21"/>
          <w:szCs w:val="21"/>
          <w:lang w:eastAsia="it-IT"/>
          <w14:ligatures w14:val="none"/>
        </w:rPr>
        <w:t xml:space="preserve"> </w:t>
      </w:r>
      <w:r w:rsidRPr="009C0980">
        <w:rPr>
          <w:rFonts w:ascii="Consolas" w:eastAsia="Times New Roman" w:hAnsi="Consolas" w:cs="Times New Roman"/>
          <w:color w:val="D4D4D4"/>
          <w:kern w:val="0"/>
          <w:sz w:val="21"/>
          <w:szCs w:val="21"/>
          <w:lang w:eastAsia="it-IT"/>
          <w14:ligatures w14:val="none"/>
        </w:rPr>
        <w:t>+</w:t>
      </w:r>
      <w:r w:rsidRPr="009C0980">
        <w:rPr>
          <w:rFonts w:ascii="Consolas" w:eastAsia="Times New Roman" w:hAnsi="Consolas" w:cs="Times New Roman"/>
          <w:color w:val="CCCCCC"/>
          <w:kern w:val="0"/>
          <w:sz w:val="21"/>
          <w:szCs w:val="21"/>
          <w:lang w:eastAsia="it-IT"/>
          <w14:ligatures w14:val="none"/>
        </w:rPr>
        <w:t xml:space="preserve"> (</w:t>
      </w:r>
      <w:proofErr w:type="spellStart"/>
      <w:r w:rsidRPr="009C0980">
        <w:rPr>
          <w:rFonts w:ascii="Consolas" w:eastAsia="Times New Roman" w:hAnsi="Consolas" w:cs="Times New Roman"/>
          <w:color w:val="CCCCCC"/>
          <w:kern w:val="0"/>
          <w:sz w:val="21"/>
          <w:szCs w:val="21"/>
          <w:lang w:eastAsia="it-IT"/>
          <w14:ligatures w14:val="none"/>
        </w:rPr>
        <w:t>rayDirY</w:t>
      </w:r>
      <w:proofErr w:type="spellEnd"/>
      <w:r w:rsidRPr="009C0980">
        <w:rPr>
          <w:rFonts w:ascii="Consolas" w:eastAsia="Times New Roman" w:hAnsi="Consolas" w:cs="Times New Roman"/>
          <w:color w:val="CCCCCC"/>
          <w:kern w:val="0"/>
          <w:sz w:val="21"/>
          <w:szCs w:val="21"/>
          <w:lang w:eastAsia="it-IT"/>
          <w14:ligatures w14:val="none"/>
        </w:rPr>
        <w:t xml:space="preserve"> </w:t>
      </w:r>
      <w:r w:rsidRPr="009C0980">
        <w:rPr>
          <w:rFonts w:ascii="Consolas" w:eastAsia="Times New Roman" w:hAnsi="Consolas" w:cs="Times New Roman"/>
          <w:color w:val="D4D4D4"/>
          <w:kern w:val="0"/>
          <w:sz w:val="21"/>
          <w:szCs w:val="21"/>
          <w:lang w:eastAsia="it-IT"/>
          <w14:ligatures w14:val="none"/>
        </w:rPr>
        <w:t>*</w:t>
      </w:r>
      <w:r w:rsidRPr="009C0980">
        <w:rPr>
          <w:rFonts w:ascii="Consolas" w:eastAsia="Times New Roman" w:hAnsi="Consolas" w:cs="Times New Roman"/>
          <w:color w:val="CCCCCC"/>
          <w:kern w:val="0"/>
          <w:sz w:val="21"/>
          <w:szCs w:val="21"/>
          <w:lang w:eastAsia="it-IT"/>
          <w14:ligatures w14:val="none"/>
        </w:rPr>
        <w:t xml:space="preserve"> </w:t>
      </w:r>
      <w:proofErr w:type="spellStart"/>
      <w:r w:rsidRPr="009C0980">
        <w:rPr>
          <w:rFonts w:ascii="Consolas" w:eastAsia="Times New Roman" w:hAnsi="Consolas" w:cs="Times New Roman"/>
          <w:color w:val="CCCCCC"/>
          <w:kern w:val="0"/>
          <w:sz w:val="21"/>
          <w:szCs w:val="21"/>
          <w:lang w:eastAsia="it-IT"/>
          <w14:ligatures w14:val="none"/>
        </w:rPr>
        <w:t>rayDirY</w:t>
      </w:r>
      <w:proofErr w:type="spellEnd"/>
      <w:r w:rsidRPr="009C0980">
        <w:rPr>
          <w:rFonts w:ascii="Consolas" w:eastAsia="Times New Roman" w:hAnsi="Consolas" w:cs="Times New Roman"/>
          <w:color w:val="CCCCCC"/>
          <w:kern w:val="0"/>
          <w:sz w:val="21"/>
          <w:szCs w:val="21"/>
          <w:lang w:eastAsia="it-IT"/>
          <w14:ligatures w14:val="none"/>
        </w:rPr>
        <w:t xml:space="preserve">) </w:t>
      </w:r>
      <w:r w:rsidRPr="009C0980">
        <w:rPr>
          <w:rFonts w:ascii="Consolas" w:eastAsia="Times New Roman" w:hAnsi="Consolas" w:cs="Times New Roman"/>
          <w:color w:val="D4D4D4"/>
          <w:kern w:val="0"/>
          <w:sz w:val="21"/>
          <w:szCs w:val="21"/>
          <w:lang w:eastAsia="it-IT"/>
          <w14:ligatures w14:val="none"/>
        </w:rPr>
        <w:t>/</w:t>
      </w:r>
      <w:r w:rsidRPr="009C0980">
        <w:rPr>
          <w:rFonts w:ascii="Consolas" w:eastAsia="Times New Roman" w:hAnsi="Consolas" w:cs="Times New Roman"/>
          <w:color w:val="CCCCCC"/>
          <w:kern w:val="0"/>
          <w:sz w:val="21"/>
          <w:szCs w:val="21"/>
          <w:lang w:eastAsia="it-IT"/>
          <w14:ligatures w14:val="none"/>
        </w:rPr>
        <w:t xml:space="preserve"> (</w:t>
      </w:r>
      <w:proofErr w:type="spellStart"/>
      <w:r w:rsidRPr="009C0980">
        <w:rPr>
          <w:rFonts w:ascii="Consolas" w:eastAsia="Times New Roman" w:hAnsi="Consolas" w:cs="Times New Roman"/>
          <w:color w:val="CCCCCC"/>
          <w:kern w:val="0"/>
          <w:sz w:val="21"/>
          <w:szCs w:val="21"/>
          <w:lang w:eastAsia="it-IT"/>
          <w14:ligatures w14:val="none"/>
        </w:rPr>
        <w:t>rayDirX</w:t>
      </w:r>
      <w:proofErr w:type="spellEnd"/>
      <w:r w:rsidRPr="009C0980">
        <w:rPr>
          <w:rFonts w:ascii="Consolas" w:eastAsia="Times New Roman" w:hAnsi="Consolas" w:cs="Times New Roman"/>
          <w:color w:val="CCCCCC"/>
          <w:kern w:val="0"/>
          <w:sz w:val="21"/>
          <w:szCs w:val="21"/>
          <w:lang w:eastAsia="it-IT"/>
          <w14:ligatures w14:val="none"/>
        </w:rPr>
        <w:t xml:space="preserve"> </w:t>
      </w:r>
      <w:r w:rsidRPr="009C0980">
        <w:rPr>
          <w:rFonts w:ascii="Consolas" w:eastAsia="Times New Roman" w:hAnsi="Consolas" w:cs="Times New Roman"/>
          <w:color w:val="D4D4D4"/>
          <w:kern w:val="0"/>
          <w:sz w:val="21"/>
          <w:szCs w:val="21"/>
          <w:lang w:eastAsia="it-IT"/>
          <w14:ligatures w14:val="none"/>
        </w:rPr>
        <w:t>*</w:t>
      </w:r>
      <w:r w:rsidRPr="009C0980">
        <w:rPr>
          <w:rFonts w:ascii="Consolas" w:eastAsia="Times New Roman" w:hAnsi="Consolas" w:cs="Times New Roman"/>
          <w:color w:val="CCCCCC"/>
          <w:kern w:val="0"/>
          <w:sz w:val="21"/>
          <w:szCs w:val="21"/>
          <w:lang w:eastAsia="it-IT"/>
          <w14:ligatures w14:val="none"/>
        </w:rPr>
        <w:t xml:space="preserve"> </w:t>
      </w:r>
      <w:proofErr w:type="spellStart"/>
      <w:r w:rsidRPr="009C0980">
        <w:rPr>
          <w:rFonts w:ascii="Consolas" w:eastAsia="Times New Roman" w:hAnsi="Consolas" w:cs="Times New Roman"/>
          <w:color w:val="CCCCCC"/>
          <w:kern w:val="0"/>
          <w:sz w:val="21"/>
          <w:szCs w:val="21"/>
          <w:lang w:eastAsia="it-IT"/>
          <w14:ligatures w14:val="none"/>
        </w:rPr>
        <w:t>rayDirX</w:t>
      </w:r>
      <w:proofErr w:type="spellEnd"/>
      <w:r w:rsidRPr="009C0980">
        <w:rPr>
          <w:rFonts w:ascii="Consolas" w:eastAsia="Times New Roman" w:hAnsi="Consolas" w:cs="Times New Roman"/>
          <w:color w:val="CCCCCC"/>
          <w:kern w:val="0"/>
          <w:sz w:val="21"/>
          <w:szCs w:val="21"/>
          <w:lang w:eastAsia="it-IT"/>
          <w14:ligatures w14:val="none"/>
        </w:rPr>
        <w:t>));</w:t>
      </w:r>
    </w:p>
    <w:p w14:paraId="261201AC" w14:textId="782EBF6B" w:rsidR="00AF5528" w:rsidRPr="004E567B" w:rsidRDefault="009C0980" w:rsidP="004E567B">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C0980">
        <w:rPr>
          <w:rFonts w:ascii="Consolas" w:eastAsia="Times New Roman" w:hAnsi="Consolas" w:cs="Times New Roman"/>
          <w:color w:val="CCCCCC"/>
          <w:kern w:val="0"/>
          <w:sz w:val="21"/>
          <w:szCs w:val="21"/>
          <w:lang w:eastAsia="it-IT"/>
          <w14:ligatures w14:val="none"/>
        </w:rPr>
        <w:t xml:space="preserve">    </w:t>
      </w:r>
      <w:proofErr w:type="spellStart"/>
      <w:r w:rsidRPr="009C0980">
        <w:rPr>
          <w:rFonts w:ascii="Consolas" w:eastAsia="Times New Roman" w:hAnsi="Consolas" w:cs="Times New Roman"/>
          <w:color w:val="9CDCFE"/>
          <w:kern w:val="0"/>
          <w:sz w:val="21"/>
          <w:szCs w:val="21"/>
          <w:lang w:eastAsia="it-IT"/>
          <w14:ligatures w14:val="none"/>
        </w:rPr>
        <w:t>deltaDistY</w:t>
      </w:r>
      <w:proofErr w:type="spellEnd"/>
      <w:r w:rsidRPr="009C0980">
        <w:rPr>
          <w:rFonts w:ascii="Consolas" w:eastAsia="Times New Roman" w:hAnsi="Consolas" w:cs="Times New Roman"/>
          <w:color w:val="CCCCCC"/>
          <w:kern w:val="0"/>
          <w:sz w:val="21"/>
          <w:szCs w:val="21"/>
          <w:lang w:eastAsia="it-IT"/>
          <w14:ligatures w14:val="none"/>
        </w:rPr>
        <w:t xml:space="preserve"> </w:t>
      </w:r>
      <w:r w:rsidRPr="009C0980">
        <w:rPr>
          <w:rFonts w:ascii="Consolas" w:eastAsia="Times New Roman" w:hAnsi="Consolas" w:cs="Times New Roman"/>
          <w:color w:val="D4D4D4"/>
          <w:kern w:val="0"/>
          <w:sz w:val="21"/>
          <w:szCs w:val="21"/>
          <w:lang w:eastAsia="it-IT"/>
          <w14:ligatures w14:val="none"/>
        </w:rPr>
        <w:t>=</w:t>
      </w:r>
      <w:r w:rsidRPr="009C0980">
        <w:rPr>
          <w:rFonts w:ascii="Consolas" w:eastAsia="Times New Roman" w:hAnsi="Consolas" w:cs="Times New Roman"/>
          <w:color w:val="CCCCCC"/>
          <w:kern w:val="0"/>
          <w:sz w:val="21"/>
          <w:szCs w:val="21"/>
          <w:lang w:eastAsia="it-IT"/>
          <w14:ligatures w14:val="none"/>
        </w:rPr>
        <w:t xml:space="preserve"> </w:t>
      </w:r>
      <w:proofErr w:type="spellStart"/>
      <w:r w:rsidRPr="009C0980">
        <w:rPr>
          <w:rFonts w:ascii="Consolas" w:eastAsia="Times New Roman" w:hAnsi="Consolas" w:cs="Times New Roman"/>
          <w:color w:val="DCDCAA"/>
          <w:kern w:val="0"/>
          <w:sz w:val="21"/>
          <w:szCs w:val="21"/>
          <w:lang w:eastAsia="it-IT"/>
          <w14:ligatures w14:val="none"/>
        </w:rPr>
        <w:t>sqrt</w:t>
      </w:r>
      <w:proofErr w:type="spellEnd"/>
      <w:r w:rsidRPr="009C0980">
        <w:rPr>
          <w:rFonts w:ascii="Consolas" w:eastAsia="Times New Roman" w:hAnsi="Consolas" w:cs="Times New Roman"/>
          <w:color w:val="CCCCCC"/>
          <w:kern w:val="0"/>
          <w:sz w:val="21"/>
          <w:szCs w:val="21"/>
          <w:lang w:eastAsia="it-IT"/>
          <w14:ligatures w14:val="none"/>
        </w:rPr>
        <w:t>(</w:t>
      </w:r>
      <w:r w:rsidRPr="009C0980">
        <w:rPr>
          <w:rFonts w:ascii="Consolas" w:eastAsia="Times New Roman" w:hAnsi="Consolas" w:cs="Times New Roman"/>
          <w:color w:val="B5CEA8"/>
          <w:kern w:val="0"/>
          <w:sz w:val="21"/>
          <w:szCs w:val="21"/>
          <w:lang w:eastAsia="it-IT"/>
          <w14:ligatures w14:val="none"/>
        </w:rPr>
        <w:t>1</w:t>
      </w:r>
      <w:r w:rsidRPr="009C0980">
        <w:rPr>
          <w:rFonts w:ascii="Consolas" w:eastAsia="Times New Roman" w:hAnsi="Consolas" w:cs="Times New Roman"/>
          <w:color w:val="CCCCCC"/>
          <w:kern w:val="0"/>
          <w:sz w:val="21"/>
          <w:szCs w:val="21"/>
          <w:lang w:eastAsia="it-IT"/>
          <w14:ligatures w14:val="none"/>
        </w:rPr>
        <w:t xml:space="preserve"> </w:t>
      </w:r>
      <w:r w:rsidRPr="009C0980">
        <w:rPr>
          <w:rFonts w:ascii="Consolas" w:eastAsia="Times New Roman" w:hAnsi="Consolas" w:cs="Times New Roman"/>
          <w:color w:val="D4D4D4"/>
          <w:kern w:val="0"/>
          <w:sz w:val="21"/>
          <w:szCs w:val="21"/>
          <w:lang w:eastAsia="it-IT"/>
          <w14:ligatures w14:val="none"/>
        </w:rPr>
        <w:t>+</w:t>
      </w:r>
      <w:r w:rsidRPr="009C0980">
        <w:rPr>
          <w:rFonts w:ascii="Consolas" w:eastAsia="Times New Roman" w:hAnsi="Consolas" w:cs="Times New Roman"/>
          <w:color w:val="CCCCCC"/>
          <w:kern w:val="0"/>
          <w:sz w:val="21"/>
          <w:szCs w:val="21"/>
          <w:lang w:eastAsia="it-IT"/>
          <w14:ligatures w14:val="none"/>
        </w:rPr>
        <w:t xml:space="preserve"> (</w:t>
      </w:r>
      <w:proofErr w:type="spellStart"/>
      <w:r w:rsidRPr="009C0980">
        <w:rPr>
          <w:rFonts w:ascii="Consolas" w:eastAsia="Times New Roman" w:hAnsi="Consolas" w:cs="Times New Roman"/>
          <w:color w:val="CCCCCC"/>
          <w:kern w:val="0"/>
          <w:sz w:val="21"/>
          <w:szCs w:val="21"/>
          <w:lang w:eastAsia="it-IT"/>
          <w14:ligatures w14:val="none"/>
        </w:rPr>
        <w:t>rayDirX</w:t>
      </w:r>
      <w:proofErr w:type="spellEnd"/>
      <w:r w:rsidRPr="009C0980">
        <w:rPr>
          <w:rFonts w:ascii="Consolas" w:eastAsia="Times New Roman" w:hAnsi="Consolas" w:cs="Times New Roman"/>
          <w:color w:val="CCCCCC"/>
          <w:kern w:val="0"/>
          <w:sz w:val="21"/>
          <w:szCs w:val="21"/>
          <w:lang w:eastAsia="it-IT"/>
          <w14:ligatures w14:val="none"/>
        </w:rPr>
        <w:t xml:space="preserve"> </w:t>
      </w:r>
      <w:r w:rsidRPr="009C0980">
        <w:rPr>
          <w:rFonts w:ascii="Consolas" w:eastAsia="Times New Roman" w:hAnsi="Consolas" w:cs="Times New Roman"/>
          <w:color w:val="D4D4D4"/>
          <w:kern w:val="0"/>
          <w:sz w:val="21"/>
          <w:szCs w:val="21"/>
          <w:lang w:eastAsia="it-IT"/>
          <w14:ligatures w14:val="none"/>
        </w:rPr>
        <w:t>*</w:t>
      </w:r>
      <w:r w:rsidRPr="009C0980">
        <w:rPr>
          <w:rFonts w:ascii="Consolas" w:eastAsia="Times New Roman" w:hAnsi="Consolas" w:cs="Times New Roman"/>
          <w:color w:val="CCCCCC"/>
          <w:kern w:val="0"/>
          <w:sz w:val="21"/>
          <w:szCs w:val="21"/>
          <w:lang w:eastAsia="it-IT"/>
          <w14:ligatures w14:val="none"/>
        </w:rPr>
        <w:t xml:space="preserve"> </w:t>
      </w:r>
      <w:proofErr w:type="spellStart"/>
      <w:r w:rsidRPr="009C0980">
        <w:rPr>
          <w:rFonts w:ascii="Consolas" w:eastAsia="Times New Roman" w:hAnsi="Consolas" w:cs="Times New Roman"/>
          <w:color w:val="CCCCCC"/>
          <w:kern w:val="0"/>
          <w:sz w:val="21"/>
          <w:szCs w:val="21"/>
          <w:lang w:eastAsia="it-IT"/>
          <w14:ligatures w14:val="none"/>
        </w:rPr>
        <w:t>rayDirX</w:t>
      </w:r>
      <w:proofErr w:type="spellEnd"/>
      <w:r w:rsidRPr="009C0980">
        <w:rPr>
          <w:rFonts w:ascii="Consolas" w:eastAsia="Times New Roman" w:hAnsi="Consolas" w:cs="Times New Roman"/>
          <w:color w:val="CCCCCC"/>
          <w:kern w:val="0"/>
          <w:sz w:val="21"/>
          <w:szCs w:val="21"/>
          <w:lang w:eastAsia="it-IT"/>
          <w14:ligatures w14:val="none"/>
        </w:rPr>
        <w:t xml:space="preserve">) </w:t>
      </w:r>
      <w:r w:rsidRPr="009C0980">
        <w:rPr>
          <w:rFonts w:ascii="Consolas" w:eastAsia="Times New Roman" w:hAnsi="Consolas" w:cs="Times New Roman"/>
          <w:color w:val="D4D4D4"/>
          <w:kern w:val="0"/>
          <w:sz w:val="21"/>
          <w:szCs w:val="21"/>
          <w:lang w:eastAsia="it-IT"/>
          <w14:ligatures w14:val="none"/>
        </w:rPr>
        <w:t>/</w:t>
      </w:r>
      <w:r w:rsidRPr="009C0980">
        <w:rPr>
          <w:rFonts w:ascii="Consolas" w:eastAsia="Times New Roman" w:hAnsi="Consolas" w:cs="Times New Roman"/>
          <w:color w:val="CCCCCC"/>
          <w:kern w:val="0"/>
          <w:sz w:val="21"/>
          <w:szCs w:val="21"/>
          <w:lang w:eastAsia="it-IT"/>
          <w14:ligatures w14:val="none"/>
        </w:rPr>
        <w:t xml:space="preserve"> (</w:t>
      </w:r>
      <w:proofErr w:type="spellStart"/>
      <w:r w:rsidRPr="009C0980">
        <w:rPr>
          <w:rFonts w:ascii="Consolas" w:eastAsia="Times New Roman" w:hAnsi="Consolas" w:cs="Times New Roman"/>
          <w:color w:val="CCCCCC"/>
          <w:kern w:val="0"/>
          <w:sz w:val="21"/>
          <w:szCs w:val="21"/>
          <w:lang w:eastAsia="it-IT"/>
          <w14:ligatures w14:val="none"/>
        </w:rPr>
        <w:t>rayDirY</w:t>
      </w:r>
      <w:proofErr w:type="spellEnd"/>
      <w:r w:rsidRPr="009C0980">
        <w:rPr>
          <w:rFonts w:ascii="Consolas" w:eastAsia="Times New Roman" w:hAnsi="Consolas" w:cs="Times New Roman"/>
          <w:color w:val="CCCCCC"/>
          <w:kern w:val="0"/>
          <w:sz w:val="21"/>
          <w:szCs w:val="21"/>
          <w:lang w:eastAsia="it-IT"/>
          <w14:ligatures w14:val="none"/>
        </w:rPr>
        <w:t xml:space="preserve"> </w:t>
      </w:r>
      <w:r w:rsidRPr="009C0980">
        <w:rPr>
          <w:rFonts w:ascii="Consolas" w:eastAsia="Times New Roman" w:hAnsi="Consolas" w:cs="Times New Roman"/>
          <w:color w:val="D4D4D4"/>
          <w:kern w:val="0"/>
          <w:sz w:val="21"/>
          <w:szCs w:val="21"/>
          <w:lang w:eastAsia="it-IT"/>
          <w14:ligatures w14:val="none"/>
        </w:rPr>
        <w:t>*</w:t>
      </w:r>
      <w:r w:rsidRPr="009C0980">
        <w:rPr>
          <w:rFonts w:ascii="Consolas" w:eastAsia="Times New Roman" w:hAnsi="Consolas" w:cs="Times New Roman"/>
          <w:color w:val="CCCCCC"/>
          <w:kern w:val="0"/>
          <w:sz w:val="21"/>
          <w:szCs w:val="21"/>
          <w:lang w:eastAsia="it-IT"/>
          <w14:ligatures w14:val="none"/>
        </w:rPr>
        <w:t xml:space="preserve"> </w:t>
      </w:r>
      <w:proofErr w:type="spellStart"/>
      <w:r w:rsidRPr="009C0980">
        <w:rPr>
          <w:rFonts w:ascii="Consolas" w:eastAsia="Times New Roman" w:hAnsi="Consolas" w:cs="Times New Roman"/>
          <w:color w:val="CCCCCC"/>
          <w:kern w:val="0"/>
          <w:sz w:val="21"/>
          <w:szCs w:val="21"/>
          <w:lang w:eastAsia="it-IT"/>
          <w14:ligatures w14:val="none"/>
        </w:rPr>
        <w:t>rayDirY</w:t>
      </w:r>
      <w:proofErr w:type="spellEnd"/>
      <w:r w:rsidRPr="009C0980">
        <w:rPr>
          <w:rFonts w:ascii="Consolas" w:eastAsia="Times New Roman" w:hAnsi="Consolas" w:cs="Times New Roman"/>
          <w:color w:val="CCCCCC"/>
          <w:kern w:val="0"/>
          <w:sz w:val="21"/>
          <w:szCs w:val="21"/>
          <w:lang w:eastAsia="it-IT"/>
          <w14:ligatures w14:val="none"/>
        </w:rPr>
        <w:t>));</w:t>
      </w:r>
    </w:p>
    <w:p w14:paraId="2DF21A1B" w14:textId="3D551B99" w:rsidR="009C0980" w:rsidRDefault="007175D5" w:rsidP="006823FC">
      <w:r>
        <w:t>Possiamo semplificare queste formule:</w:t>
      </w:r>
    </w:p>
    <w:p w14:paraId="06182706" w14:textId="77777777" w:rsidR="004E567B" w:rsidRPr="004E567B" w:rsidRDefault="004E567B" w:rsidP="004E567B">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4E567B">
        <w:rPr>
          <w:rFonts w:ascii="Consolas" w:eastAsia="Times New Roman" w:hAnsi="Consolas" w:cs="Times New Roman"/>
          <w:color w:val="CCCCCC"/>
          <w:kern w:val="0"/>
          <w:sz w:val="21"/>
          <w:szCs w:val="21"/>
          <w:lang w:eastAsia="it-IT"/>
          <w14:ligatures w14:val="none"/>
        </w:rPr>
        <w:t xml:space="preserve">    </w:t>
      </w:r>
      <w:proofErr w:type="spellStart"/>
      <w:r w:rsidRPr="004E567B">
        <w:rPr>
          <w:rFonts w:ascii="Consolas" w:eastAsia="Times New Roman" w:hAnsi="Consolas" w:cs="Times New Roman"/>
          <w:color w:val="9CDCFE"/>
          <w:kern w:val="0"/>
          <w:sz w:val="21"/>
          <w:szCs w:val="21"/>
          <w:lang w:eastAsia="it-IT"/>
          <w14:ligatures w14:val="none"/>
        </w:rPr>
        <w:t>deltaDistX</w:t>
      </w:r>
      <w:proofErr w:type="spellEnd"/>
      <w:r w:rsidRPr="004E567B">
        <w:rPr>
          <w:rFonts w:ascii="Consolas" w:eastAsia="Times New Roman" w:hAnsi="Consolas" w:cs="Times New Roman"/>
          <w:color w:val="CCCCCC"/>
          <w:kern w:val="0"/>
          <w:sz w:val="21"/>
          <w:szCs w:val="21"/>
          <w:lang w:eastAsia="it-IT"/>
          <w14:ligatures w14:val="none"/>
        </w:rPr>
        <w:t xml:space="preserve"> </w:t>
      </w:r>
      <w:r w:rsidRPr="004E567B">
        <w:rPr>
          <w:rFonts w:ascii="Consolas" w:eastAsia="Times New Roman" w:hAnsi="Consolas" w:cs="Times New Roman"/>
          <w:color w:val="D4D4D4"/>
          <w:kern w:val="0"/>
          <w:sz w:val="21"/>
          <w:szCs w:val="21"/>
          <w:lang w:eastAsia="it-IT"/>
          <w14:ligatures w14:val="none"/>
        </w:rPr>
        <w:t>=</w:t>
      </w:r>
      <w:r w:rsidRPr="004E567B">
        <w:rPr>
          <w:rFonts w:ascii="Consolas" w:eastAsia="Times New Roman" w:hAnsi="Consolas" w:cs="Times New Roman"/>
          <w:color w:val="CCCCCC"/>
          <w:kern w:val="0"/>
          <w:sz w:val="21"/>
          <w:szCs w:val="21"/>
          <w:lang w:eastAsia="it-IT"/>
          <w14:ligatures w14:val="none"/>
        </w:rPr>
        <w:t xml:space="preserve"> </w:t>
      </w:r>
      <w:proofErr w:type="spellStart"/>
      <w:r w:rsidRPr="004E567B">
        <w:rPr>
          <w:rFonts w:ascii="Consolas" w:eastAsia="Times New Roman" w:hAnsi="Consolas" w:cs="Times New Roman"/>
          <w:color w:val="DCDCAA"/>
          <w:kern w:val="0"/>
          <w:sz w:val="21"/>
          <w:szCs w:val="21"/>
          <w:lang w:eastAsia="it-IT"/>
          <w14:ligatures w14:val="none"/>
        </w:rPr>
        <w:t>abs</w:t>
      </w:r>
      <w:proofErr w:type="spellEnd"/>
      <w:r w:rsidRPr="004E567B">
        <w:rPr>
          <w:rFonts w:ascii="Consolas" w:eastAsia="Times New Roman" w:hAnsi="Consolas" w:cs="Times New Roman"/>
          <w:color w:val="CCCCCC"/>
          <w:kern w:val="0"/>
          <w:sz w:val="21"/>
          <w:szCs w:val="21"/>
          <w:lang w:eastAsia="it-IT"/>
          <w14:ligatures w14:val="none"/>
        </w:rPr>
        <w:t>(</w:t>
      </w:r>
      <w:r w:rsidRPr="004E567B">
        <w:rPr>
          <w:rFonts w:ascii="Consolas" w:eastAsia="Times New Roman" w:hAnsi="Consolas" w:cs="Times New Roman"/>
          <w:color w:val="D4D4D4"/>
          <w:kern w:val="0"/>
          <w:sz w:val="21"/>
          <w:szCs w:val="21"/>
          <w:lang w:eastAsia="it-IT"/>
          <w14:ligatures w14:val="none"/>
        </w:rPr>
        <w:t>|</w:t>
      </w:r>
      <w:proofErr w:type="spellStart"/>
      <w:r w:rsidRPr="004E567B">
        <w:rPr>
          <w:rFonts w:ascii="Consolas" w:eastAsia="Times New Roman" w:hAnsi="Consolas" w:cs="Times New Roman"/>
          <w:color w:val="CCCCCC"/>
          <w:kern w:val="0"/>
          <w:sz w:val="21"/>
          <w:szCs w:val="21"/>
          <w:lang w:eastAsia="it-IT"/>
          <w14:ligatures w14:val="none"/>
        </w:rPr>
        <w:t>rayDir</w:t>
      </w:r>
      <w:proofErr w:type="spellEnd"/>
      <w:r w:rsidRPr="004E567B">
        <w:rPr>
          <w:rFonts w:ascii="Consolas" w:eastAsia="Times New Roman" w:hAnsi="Consolas" w:cs="Times New Roman"/>
          <w:color w:val="D4D4D4"/>
          <w:kern w:val="0"/>
          <w:sz w:val="21"/>
          <w:szCs w:val="21"/>
          <w:lang w:eastAsia="it-IT"/>
          <w14:ligatures w14:val="none"/>
        </w:rPr>
        <w:t>|</w:t>
      </w:r>
      <w:r w:rsidRPr="004E567B">
        <w:rPr>
          <w:rFonts w:ascii="Consolas" w:eastAsia="Times New Roman" w:hAnsi="Consolas" w:cs="Times New Roman"/>
          <w:color w:val="CCCCCC"/>
          <w:kern w:val="0"/>
          <w:sz w:val="21"/>
          <w:szCs w:val="21"/>
          <w:lang w:eastAsia="it-IT"/>
          <w14:ligatures w14:val="none"/>
        </w:rPr>
        <w:t xml:space="preserve"> </w:t>
      </w:r>
      <w:r w:rsidRPr="004E567B">
        <w:rPr>
          <w:rFonts w:ascii="Consolas" w:eastAsia="Times New Roman" w:hAnsi="Consolas" w:cs="Times New Roman"/>
          <w:color w:val="D4D4D4"/>
          <w:kern w:val="0"/>
          <w:sz w:val="21"/>
          <w:szCs w:val="21"/>
          <w:lang w:eastAsia="it-IT"/>
          <w14:ligatures w14:val="none"/>
        </w:rPr>
        <w:t>/</w:t>
      </w:r>
      <w:r w:rsidRPr="004E567B">
        <w:rPr>
          <w:rFonts w:ascii="Consolas" w:eastAsia="Times New Roman" w:hAnsi="Consolas" w:cs="Times New Roman"/>
          <w:color w:val="CCCCCC"/>
          <w:kern w:val="0"/>
          <w:sz w:val="21"/>
          <w:szCs w:val="21"/>
          <w:lang w:eastAsia="it-IT"/>
          <w14:ligatures w14:val="none"/>
        </w:rPr>
        <w:t xml:space="preserve"> </w:t>
      </w:r>
      <w:proofErr w:type="spellStart"/>
      <w:r w:rsidRPr="004E567B">
        <w:rPr>
          <w:rFonts w:ascii="Consolas" w:eastAsia="Times New Roman" w:hAnsi="Consolas" w:cs="Times New Roman"/>
          <w:color w:val="CCCCCC"/>
          <w:kern w:val="0"/>
          <w:sz w:val="21"/>
          <w:szCs w:val="21"/>
          <w:lang w:eastAsia="it-IT"/>
          <w14:ligatures w14:val="none"/>
        </w:rPr>
        <w:t>rayDirX</w:t>
      </w:r>
      <w:proofErr w:type="spellEnd"/>
      <w:r w:rsidRPr="004E567B">
        <w:rPr>
          <w:rFonts w:ascii="Consolas" w:eastAsia="Times New Roman" w:hAnsi="Consolas" w:cs="Times New Roman"/>
          <w:color w:val="CCCCCC"/>
          <w:kern w:val="0"/>
          <w:sz w:val="21"/>
          <w:szCs w:val="21"/>
          <w:lang w:eastAsia="it-IT"/>
          <w14:ligatures w14:val="none"/>
        </w:rPr>
        <w:t>);</w:t>
      </w:r>
    </w:p>
    <w:p w14:paraId="679DCF85" w14:textId="77777777" w:rsidR="004E567B" w:rsidRPr="004E567B" w:rsidRDefault="004E567B" w:rsidP="004E567B">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4E567B">
        <w:rPr>
          <w:rFonts w:ascii="Consolas" w:eastAsia="Times New Roman" w:hAnsi="Consolas" w:cs="Times New Roman"/>
          <w:color w:val="CCCCCC"/>
          <w:kern w:val="0"/>
          <w:sz w:val="21"/>
          <w:szCs w:val="21"/>
          <w:lang w:eastAsia="it-IT"/>
          <w14:ligatures w14:val="none"/>
        </w:rPr>
        <w:t xml:space="preserve">    </w:t>
      </w:r>
      <w:proofErr w:type="spellStart"/>
      <w:r w:rsidRPr="004E567B">
        <w:rPr>
          <w:rFonts w:ascii="Consolas" w:eastAsia="Times New Roman" w:hAnsi="Consolas" w:cs="Times New Roman"/>
          <w:color w:val="9CDCFE"/>
          <w:kern w:val="0"/>
          <w:sz w:val="21"/>
          <w:szCs w:val="21"/>
          <w:lang w:eastAsia="it-IT"/>
          <w14:ligatures w14:val="none"/>
        </w:rPr>
        <w:t>deltaDistY</w:t>
      </w:r>
      <w:proofErr w:type="spellEnd"/>
      <w:r w:rsidRPr="004E567B">
        <w:rPr>
          <w:rFonts w:ascii="Consolas" w:eastAsia="Times New Roman" w:hAnsi="Consolas" w:cs="Times New Roman"/>
          <w:color w:val="CCCCCC"/>
          <w:kern w:val="0"/>
          <w:sz w:val="21"/>
          <w:szCs w:val="21"/>
          <w:lang w:eastAsia="it-IT"/>
          <w14:ligatures w14:val="none"/>
        </w:rPr>
        <w:t xml:space="preserve"> </w:t>
      </w:r>
      <w:r w:rsidRPr="004E567B">
        <w:rPr>
          <w:rFonts w:ascii="Consolas" w:eastAsia="Times New Roman" w:hAnsi="Consolas" w:cs="Times New Roman"/>
          <w:color w:val="D4D4D4"/>
          <w:kern w:val="0"/>
          <w:sz w:val="21"/>
          <w:szCs w:val="21"/>
          <w:lang w:eastAsia="it-IT"/>
          <w14:ligatures w14:val="none"/>
        </w:rPr>
        <w:t>=</w:t>
      </w:r>
      <w:r w:rsidRPr="004E567B">
        <w:rPr>
          <w:rFonts w:ascii="Consolas" w:eastAsia="Times New Roman" w:hAnsi="Consolas" w:cs="Times New Roman"/>
          <w:color w:val="CCCCCC"/>
          <w:kern w:val="0"/>
          <w:sz w:val="21"/>
          <w:szCs w:val="21"/>
          <w:lang w:eastAsia="it-IT"/>
          <w14:ligatures w14:val="none"/>
        </w:rPr>
        <w:t xml:space="preserve"> </w:t>
      </w:r>
      <w:proofErr w:type="spellStart"/>
      <w:r w:rsidRPr="004E567B">
        <w:rPr>
          <w:rFonts w:ascii="Consolas" w:eastAsia="Times New Roman" w:hAnsi="Consolas" w:cs="Times New Roman"/>
          <w:color w:val="DCDCAA"/>
          <w:kern w:val="0"/>
          <w:sz w:val="21"/>
          <w:szCs w:val="21"/>
          <w:lang w:eastAsia="it-IT"/>
          <w14:ligatures w14:val="none"/>
        </w:rPr>
        <w:t>abs</w:t>
      </w:r>
      <w:proofErr w:type="spellEnd"/>
      <w:r w:rsidRPr="004E567B">
        <w:rPr>
          <w:rFonts w:ascii="Consolas" w:eastAsia="Times New Roman" w:hAnsi="Consolas" w:cs="Times New Roman"/>
          <w:color w:val="CCCCCC"/>
          <w:kern w:val="0"/>
          <w:sz w:val="21"/>
          <w:szCs w:val="21"/>
          <w:lang w:eastAsia="it-IT"/>
          <w14:ligatures w14:val="none"/>
        </w:rPr>
        <w:t>(</w:t>
      </w:r>
      <w:r w:rsidRPr="004E567B">
        <w:rPr>
          <w:rFonts w:ascii="Consolas" w:eastAsia="Times New Roman" w:hAnsi="Consolas" w:cs="Times New Roman"/>
          <w:color w:val="D4D4D4"/>
          <w:kern w:val="0"/>
          <w:sz w:val="21"/>
          <w:szCs w:val="21"/>
          <w:lang w:eastAsia="it-IT"/>
          <w14:ligatures w14:val="none"/>
        </w:rPr>
        <w:t>|</w:t>
      </w:r>
      <w:proofErr w:type="spellStart"/>
      <w:r w:rsidRPr="004E567B">
        <w:rPr>
          <w:rFonts w:ascii="Consolas" w:eastAsia="Times New Roman" w:hAnsi="Consolas" w:cs="Times New Roman"/>
          <w:color w:val="CCCCCC"/>
          <w:kern w:val="0"/>
          <w:sz w:val="21"/>
          <w:szCs w:val="21"/>
          <w:lang w:eastAsia="it-IT"/>
          <w14:ligatures w14:val="none"/>
        </w:rPr>
        <w:t>rayDir</w:t>
      </w:r>
      <w:proofErr w:type="spellEnd"/>
      <w:r w:rsidRPr="004E567B">
        <w:rPr>
          <w:rFonts w:ascii="Consolas" w:eastAsia="Times New Roman" w:hAnsi="Consolas" w:cs="Times New Roman"/>
          <w:color w:val="D4D4D4"/>
          <w:kern w:val="0"/>
          <w:sz w:val="21"/>
          <w:szCs w:val="21"/>
          <w:lang w:eastAsia="it-IT"/>
          <w14:ligatures w14:val="none"/>
        </w:rPr>
        <w:t>|</w:t>
      </w:r>
      <w:r w:rsidRPr="004E567B">
        <w:rPr>
          <w:rFonts w:ascii="Consolas" w:eastAsia="Times New Roman" w:hAnsi="Consolas" w:cs="Times New Roman"/>
          <w:color w:val="CCCCCC"/>
          <w:kern w:val="0"/>
          <w:sz w:val="21"/>
          <w:szCs w:val="21"/>
          <w:lang w:eastAsia="it-IT"/>
          <w14:ligatures w14:val="none"/>
        </w:rPr>
        <w:t xml:space="preserve"> </w:t>
      </w:r>
      <w:r w:rsidRPr="004E567B">
        <w:rPr>
          <w:rFonts w:ascii="Consolas" w:eastAsia="Times New Roman" w:hAnsi="Consolas" w:cs="Times New Roman"/>
          <w:color w:val="D4D4D4"/>
          <w:kern w:val="0"/>
          <w:sz w:val="21"/>
          <w:szCs w:val="21"/>
          <w:lang w:eastAsia="it-IT"/>
          <w14:ligatures w14:val="none"/>
        </w:rPr>
        <w:t>/</w:t>
      </w:r>
      <w:r w:rsidRPr="004E567B">
        <w:rPr>
          <w:rFonts w:ascii="Consolas" w:eastAsia="Times New Roman" w:hAnsi="Consolas" w:cs="Times New Roman"/>
          <w:color w:val="CCCCCC"/>
          <w:kern w:val="0"/>
          <w:sz w:val="21"/>
          <w:szCs w:val="21"/>
          <w:lang w:eastAsia="it-IT"/>
          <w14:ligatures w14:val="none"/>
        </w:rPr>
        <w:t xml:space="preserve"> </w:t>
      </w:r>
      <w:proofErr w:type="spellStart"/>
      <w:r w:rsidRPr="004E567B">
        <w:rPr>
          <w:rFonts w:ascii="Consolas" w:eastAsia="Times New Roman" w:hAnsi="Consolas" w:cs="Times New Roman"/>
          <w:color w:val="CCCCCC"/>
          <w:kern w:val="0"/>
          <w:sz w:val="21"/>
          <w:szCs w:val="21"/>
          <w:lang w:eastAsia="it-IT"/>
          <w14:ligatures w14:val="none"/>
        </w:rPr>
        <w:t>rayDirY</w:t>
      </w:r>
      <w:proofErr w:type="spellEnd"/>
      <w:r w:rsidRPr="004E567B">
        <w:rPr>
          <w:rFonts w:ascii="Consolas" w:eastAsia="Times New Roman" w:hAnsi="Consolas" w:cs="Times New Roman"/>
          <w:color w:val="CCCCCC"/>
          <w:kern w:val="0"/>
          <w:sz w:val="21"/>
          <w:szCs w:val="21"/>
          <w:lang w:eastAsia="it-IT"/>
          <w14:ligatures w14:val="none"/>
        </w:rPr>
        <w:t>);</w:t>
      </w:r>
    </w:p>
    <w:p w14:paraId="6CA02C53" w14:textId="032B79E4" w:rsidR="00E62FEA" w:rsidRDefault="002C355A" w:rsidP="006823FC">
      <w:r>
        <w:br/>
      </w:r>
      <w:r w:rsidR="003C2544">
        <w:t xml:space="preserve">- </w:t>
      </w:r>
      <w:r w:rsidRPr="002C355A">
        <w:t xml:space="preserve">Dove </w:t>
      </w:r>
      <w:r w:rsidRPr="00634229">
        <w:rPr>
          <w:b/>
          <w:bCs/>
          <w:color w:val="4472C4" w:themeColor="accent1"/>
        </w:rPr>
        <w:t>|</w:t>
      </w:r>
      <w:proofErr w:type="spellStart"/>
      <w:r w:rsidRPr="00634229">
        <w:rPr>
          <w:b/>
          <w:bCs/>
          <w:color w:val="4472C4" w:themeColor="accent1"/>
        </w:rPr>
        <w:t>rayDir</w:t>
      </w:r>
      <w:proofErr w:type="spellEnd"/>
      <w:r w:rsidRPr="00634229">
        <w:rPr>
          <w:b/>
          <w:bCs/>
          <w:color w:val="4472C4" w:themeColor="accent1"/>
        </w:rPr>
        <w:t>|</w:t>
      </w:r>
      <w:r w:rsidRPr="00634229">
        <w:rPr>
          <w:color w:val="4472C4" w:themeColor="accent1"/>
        </w:rPr>
        <w:t xml:space="preserve"> </w:t>
      </w:r>
      <w:r w:rsidRPr="002C355A">
        <w:t xml:space="preserve">è la </w:t>
      </w:r>
      <w:r w:rsidRPr="00634229">
        <w:rPr>
          <w:b/>
          <w:bCs/>
        </w:rPr>
        <w:t xml:space="preserve">lunghezza del vettore </w:t>
      </w:r>
      <w:proofErr w:type="spellStart"/>
      <w:r w:rsidRPr="00634229">
        <w:rPr>
          <w:b/>
          <w:bCs/>
        </w:rPr>
        <w:t>rayDirX</w:t>
      </w:r>
      <w:proofErr w:type="spellEnd"/>
      <w:r w:rsidRPr="002C355A">
        <w:t xml:space="preserve">, </w:t>
      </w:r>
      <w:proofErr w:type="spellStart"/>
      <w:r w:rsidRPr="00634229">
        <w:rPr>
          <w:b/>
          <w:bCs/>
        </w:rPr>
        <w:t>rayDirY</w:t>
      </w:r>
      <w:proofErr w:type="spellEnd"/>
      <w:r w:rsidRPr="002C355A">
        <w:t xml:space="preserve"> </w:t>
      </w:r>
      <w:r w:rsidR="00F71079">
        <w:br/>
      </w:r>
      <w:r w:rsidRPr="002C355A">
        <w:t xml:space="preserve">Tuttavia, </w:t>
      </w:r>
      <w:r w:rsidRPr="007F58F8">
        <w:rPr>
          <w:b/>
          <w:bCs/>
        </w:rPr>
        <w:t>possiamo usare 1 invece di |</w:t>
      </w:r>
      <w:proofErr w:type="spellStart"/>
      <w:r w:rsidRPr="007F58F8">
        <w:rPr>
          <w:b/>
          <w:bCs/>
        </w:rPr>
        <w:t>rayDir</w:t>
      </w:r>
      <w:proofErr w:type="spellEnd"/>
      <w:r w:rsidRPr="007F58F8">
        <w:rPr>
          <w:b/>
          <w:bCs/>
        </w:rPr>
        <w:t xml:space="preserve">|, perché solo il rapporto tra </w:t>
      </w:r>
      <w:proofErr w:type="spellStart"/>
      <w:r w:rsidRPr="007F58F8">
        <w:rPr>
          <w:b/>
          <w:bCs/>
        </w:rPr>
        <w:t>deltaDistX</w:t>
      </w:r>
      <w:proofErr w:type="spellEnd"/>
      <w:r w:rsidRPr="007F58F8">
        <w:rPr>
          <w:b/>
          <w:bCs/>
        </w:rPr>
        <w:t xml:space="preserve"> e </w:t>
      </w:r>
      <w:proofErr w:type="spellStart"/>
      <w:r w:rsidRPr="007F58F8">
        <w:rPr>
          <w:b/>
          <w:bCs/>
        </w:rPr>
        <w:t>deltaDistY</w:t>
      </w:r>
      <w:proofErr w:type="spellEnd"/>
      <w:r w:rsidRPr="007F58F8">
        <w:rPr>
          <w:b/>
          <w:bCs/>
        </w:rPr>
        <w:t xml:space="preserve"> è importante </w:t>
      </w:r>
      <w:r w:rsidRPr="002C355A">
        <w:t>per il codice DDA che segue più avanti, quindi otteniamo:</w:t>
      </w:r>
    </w:p>
    <w:p w14:paraId="233C5C5A" w14:textId="77777777" w:rsidR="004500CF" w:rsidRDefault="004500CF" w:rsidP="006823FC"/>
    <w:p w14:paraId="37E414AE" w14:textId="77777777" w:rsidR="004500CF" w:rsidRDefault="004500CF" w:rsidP="006823FC"/>
    <w:p w14:paraId="4D53E300" w14:textId="77777777" w:rsidR="00646722" w:rsidRPr="00646722" w:rsidRDefault="00646722" w:rsidP="0064672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646722">
        <w:rPr>
          <w:rFonts w:ascii="Consolas" w:eastAsia="Times New Roman" w:hAnsi="Consolas" w:cs="Times New Roman"/>
          <w:color w:val="9CDCFE"/>
          <w:kern w:val="0"/>
          <w:sz w:val="21"/>
          <w:szCs w:val="21"/>
          <w:lang w:eastAsia="it-IT"/>
          <w14:ligatures w14:val="none"/>
        </w:rPr>
        <w:t>deltaDistX</w:t>
      </w:r>
      <w:proofErr w:type="spellEnd"/>
      <w:r w:rsidRPr="00646722">
        <w:rPr>
          <w:rFonts w:ascii="Consolas" w:eastAsia="Times New Roman" w:hAnsi="Consolas" w:cs="Times New Roman"/>
          <w:color w:val="CCCCCC"/>
          <w:kern w:val="0"/>
          <w:sz w:val="21"/>
          <w:szCs w:val="21"/>
          <w:lang w:eastAsia="it-IT"/>
          <w14:ligatures w14:val="none"/>
        </w:rPr>
        <w:t xml:space="preserve"> </w:t>
      </w:r>
      <w:r w:rsidRPr="00646722">
        <w:rPr>
          <w:rFonts w:ascii="Consolas" w:eastAsia="Times New Roman" w:hAnsi="Consolas" w:cs="Times New Roman"/>
          <w:color w:val="D4D4D4"/>
          <w:kern w:val="0"/>
          <w:sz w:val="21"/>
          <w:szCs w:val="21"/>
          <w:lang w:eastAsia="it-IT"/>
          <w14:ligatures w14:val="none"/>
        </w:rPr>
        <w:t>=</w:t>
      </w:r>
      <w:r w:rsidRPr="00646722">
        <w:rPr>
          <w:rFonts w:ascii="Consolas" w:eastAsia="Times New Roman" w:hAnsi="Consolas" w:cs="Times New Roman"/>
          <w:color w:val="CCCCCC"/>
          <w:kern w:val="0"/>
          <w:sz w:val="21"/>
          <w:szCs w:val="21"/>
          <w:lang w:eastAsia="it-IT"/>
          <w14:ligatures w14:val="none"/>
        </w:rPr>
        <w:t xml:space="preserve"> </w:t>
      </w:r>
      <w:proofErr w:type="spellStart"/>
      <w:r w:rsidRPr="00646722">
        <w:rPr>
          <w:rFonts w:ascii="Consolas" w:eastAsia="Times New Roman" w:hAnsi="Consolas" w:cs="Times New Roman"/>
          <w:color w:val="DCDCAA"/>
          <w:kern w:val="0"/>
          <w:sz w:val="21"/>
          <w:szCs w:val="21"/>
          <w:lang w:eastAsia="it-IT"/>
          <w14:ligatures w14:val="none"/>
        </w:rPr>
        <w:t>abs</w:t>
      </w:r>
      <w:proofErr w:type="spellEnd"/>
      <w:r w:rsidRPr="00646722">
        <w:rPr>
          <w:rFonts w:ascii="Consolas" w:eastAsia="Times New Roman" w:hAnsi="Consolas" w:cs="Times New Roman"/>
          <w:color w:val="CCCCCC"/>
          <w:kern w:val="0"/>
          <w:sz w:val="21"/>
          <w:szCs w:val="21"/>
          <w:lang w:eastAsia="it-IT"/>
          <w14:ligatures w14:val="none"/>
        </w:rPr>
        <w:t>(</w:t>
      </w:r>
      <w:r w:rsidRPr="00646722">
        <w:rPr>
          <w:rFonts w:ascii="Consolas" w:eastAsia="Times New Roman" w:hAnsi="Consolas" w:cs="Times New Roman"/>
          <w:color w:val="B5CEA8"/>
          <w:kern w:val="0"/>
          <w:sz w:val="21"/>
          <w:szCs w:val="21"/>
          <w:lang w:eastAsia="it-IT"/>
          <w14:ligatures w14:val="none"/>
        </w:rPr>
        <w:t>1</w:t>
      </w:r>
      <w:r w:rsidRPr="00646722">
        <w:rPr>
          <w:rFonts w:ascii="Consolas" w:eastAsia="Times New Roman" w:hAnsi="Consolas" w:cs="Times New Roman"/>
          <w:color w:val="CCCCCC"/>
          <w:kern w:val="0"/>
          <w:sz w:val="21"/>
          <w:szCs w:val="21"/>
          <w:lang w:eastAsia="it-IT"/>
          <w14:ligatures w14:val="none"/>
        </w:rPr>
        <w:t xml:space="preserve"> </w:t>
      </w:r>
      <w:r w:rsidRPr="00646722">
        <w:rPr>
          <w:rFonts w:ascii="Consolas" w:eastAsia="Times New Roman" w:hAnsi="Consolas" w:cs="Times New Roman"/>
          <w:color w:val="D4D4D4"/>
          <w:kern w:val="0"/>
          <w:sz w:val="21"/>
          <w:szCs w:val="21"/>
          <w:lang w:eastAsia="it-IT"/>
          <w14:ligatures w14:val="none"/>
        </w:rPr>
        <w:t>/</w:t>
      </w:r>
      <w:r w:rsidRPr="00646722">
        <w:rPr>
          <w:rFonts w:ascii="Consolas" w:eastAsia="Times New Roman" w:hAnsi="Consolas" w:cs="Times New Roman"/>
          <w:color w:val="CCCCCC"/>
          <w:kern w:val="0"/>
          <w:sz w:val="21"/>
          <w:szCs w:val="21"/>
          <w:lang w:eastAsia="it-IT"/>
          <w14:ligatures w14:val="none"/>
        </w:rPr>
        <w:t xml:space="preserve"> </w:t>
      </w:r>
      <w:proofErr w:type="spellStart"/>
      <w:r w:rsidRPr="00646722">
        <w:rPr>
          <w:rFonts w:ascii="Consolas" w:eastAsia="Times New Roman" w:hAnsi="Consolas" w:cs="Times New Roman"/>
          <w:color w:val="CCCCCC"/>
          <w:kern w:val="0"/>
          <w:sz w:val="21"/>
          <w:szCs w:val="21"/>
          <w:lang w:eastAsia="it-IT"/>
          <w14:ligatures w14:val="none"/>
        </w:rPr>
        <w:t>rayDirX</w:t>
      </w:r>
      <w:proofErr w:type="spellEnd"/>
      <w:r w:rsidRPr="00646722">
        <w:rPr>
          <w:rFonts w:ascii="Consolas" w:eastAsia="Times New Roman" w:hAnsi="Consolas" w:cs="Times New Roman"/>
          <w:color w:val="CCCCCC"/>
          <w:kern w:val="0"/>
          <w:sz w:val="21"/>
          <w:szCs w:val="21"/>
          <w:lang w:eastAsia="it-IT"/>
          <w14:ligatures w14:val="none"/>
        </w:rPr>
        <w:t>);</w:t>
      </w:r>
    </w:p>
    <w:p w14:paraId="29EBDEBF" w14:textId="1713DCA4" w:rsidR="007F58F8" w:rsidRPr="00E62FEA" w:rsidRDefault="00646722" w:rsidP="00E62FE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646722">
        <w:rPr>
          <w:rFonts w:ascii="Consolas" w:eastAsia="Times New Roman" w:hAnsi="Consolas" w:cs="Times New Roman"/>
          <w:color w:val="9CDCFE"/>
          <w:kern w:val="0"/>
          <w:sz w:val="21"/>
          <w:szCs w:val="21"/>
          <w:lang w:eastAsia="it-IT"/>
          <w14:ligatures w14:val="none"/>
        </w:rPr>
        <w:t>deltaDistY</w:t>
      </w:r>
      <w:proofErr w:type="spellEnd"/>
      <w:r w:rsidRPr="00646722">
        <w:rPr>
          <w:rFonts w:ascii="Consolas" w:eastAsia="Times New Roman" w:hAnsi="Consolas" w:cs="Times New Roman"/>
          <w:color w:val="CCCCCC"/>
          <w:kern w:val="0"/>
          <w:sz w:val="21"/>
          <w:szCs w:val="21"/>
          <w:lang w:eastAsia="it-IT"/>
          <w14:ligatures w14:val="none"/>
        </w:rPr>
        <w:t xml:space="preserve"> </w:t>
      </w:r>
      <w:r w:rsidRPr="00646722">
        <w:rPr>
          <w:rFonts w:ascii="Consolas" w:eastAsia="Times New Roman" w:hAnsi="Consolas" w:cs="Times New Roman"/>
          <w:color w:val="D4D4D4"/>
          <w:kern w:val="0"/>
          <w:sz w:val="21"/>
          <w:szCs w:val="21"/>
          <w:lang w:eastAsia="it-IT"/>
          <w14:ligatures w14:val="none"/>
        </w:rPr>
        <w:t>=</w:t>
      </w:r>
      <w:r w:rsidRPr="00646722">
        <w:rPr>
          <w:rFonts w:ascii="Consolas" w:eastAsia="Times New Roman" w:hAnsi="Consolas" w:cs="Times New Roman"/>
          <w:color w:val="CCCCCC"/>
          <w:kern w:val="0"/>
          <w:sz w:val="21"/>
          <w:szCs w:val="21"/>
          <w:lang w:eastAsia="it-IT"/>
          <w14:ligatures w14:val="none"/>
        </w:rPr>
        <w:t xml:space="preserve"> </w:t>
      </w:r>
      <w:proofErr w:type="spellStart"/>
      <w:r w:rsidRPr="00646722">
        <w:rPr>
          <w:rFonts w:ascii="Consolas" w:eastAsia="Times New Roman" w:hAnsi="Consolas" w:cs="Times New Roman"/>
          <w:color w:val="DCDCAA"/>
          <w:kern w:val="0"/>
          <w:sz w:val="21"/>
          <w:szCs w:val="21"/>
          <w:lang w:eastAsia="it-IT"/>
          <w14:ligatures w14:val="none"/>
        </w:rPr>
        <w:t>abs</w:t>
      </w:r>
      <w:proofErr w:type="spellEnd"/>
      <w:r w:rsidRPr="00646722">
        <w:rPr>
          <w:rFonts w:ascii="Consolas" w:eastAsia="Times New Roman" w:hAnsi="Consolas" w:cs="Times New Roman"/>
          <w:color w:val="CCCCCC"/>
          <w:kern w:val="0"/>
          <w:sz w:val="21"/>
          <w:szCs w:val="21"/>
          <w:lang w:eastAsia="it-IT"/>
          <w14:ligatures w14:val="none"/>
        </w:rPr>
        <w:t>(</w:t>
      </w:r>
      <w:r w:rsidRPr="00646722">
        <w:rPr>
          <w:rFonts w:ascii="Consolas" w:eastAsia="Times New Roman" w:hAnsi="Consolas" w:cs="Times New Roman"/>
          <w:color w:val="B5CEA8"/>
          <w:kern w:val="0"/>
          <w:sz w:val="21"/>
          <w:szCs w:val="21"/>
          <w:lang w:eastAsia="it-IT"/>
          <w14:ligatures w14:val="none"/>
        </w:rPr>
        <w:t>1</w:t>
      </w:r>
      <w:r w:rsidRPr="00646722">
        <w:rPr>
          <w:rFonts w:ascii="Consolas" w:eastAsia="Times New Roman" w:hAnsi="Consolas" w:cs="Times New Roman"/>
          <w:color w:val="CCCCCC"/>
          <w:kern w:val="0"/>
          <w:sz w:val="21"/>
          <w:szCs w:val="21"/>
          <w:lang w:eastAsia="it-IT"/>
          <w14:ligatures w14:val="none"/>
        </w:rPr>
        <w:t xml:space="preserve"> </w:t>
      </w:r>
      <w:r w:rsidRPr="00646722">
        <w:rPr>
          <w:rFonts w:ascii="Consolas" w:eastAsia="Times New Roman" w:hAnsi="Consolas" w:cs="Times New Roman"/>
          <w:color w:val="D4D4D4"/>
          <w:kern w:val="0"/>
          <w:sz w:val="21"/>
          <w:szCs w:val="21"/>
          <w:lang w:eastAsia="it-IT"/>
          <w14:ligatures w14:val="none"/>
        </w:rPr>
        <w:t>/</w:t>
      </w:r>
      <w:r w:rsidRPr="00646722">
        <w:rPr>
          <w:rFonts w:ascii="Consolas" w:eastAsia="Times New Roman" w:hAnsi="Consolas" w:cs="Times New Roman"/>
          <w:color w:val="CCCCCC"/>
          <w:kern w:val="0"/>
          <w:sz w:val="21"/>
          <w:szCs w:val="21"/>
          <w:lang w:eastAsia="it-IT"/>
          <w14:ligatures w14:val="none"/>
        </w:rPr>
        <w:t xml:space="preserve"> </w:t>
      </w:r>
      <w:proofErr w:type="spellStart"/>
      <w:r w:rsidRPr="00646722">
        <w:rPr>
          <w:rFonts w:ascii="Consolas" w:eastAsia="Times New Roman" w:hAnsi="Consolas" w:cs="Times New Roman"/>
          <w:color w:val="CCCCCC"/>
          <w:kern w:val="0"/>
          <w:sz w:val="21"/>
          <w:szCs w:val="21"/>
          <w:lang w:eastAsia="it-IT"/>
          <w14:ligatures w14:val="none"/>
        </w:rPr>
        <w:t>rayDirY</w:t>
      </w:r>
      <w:proofErr w:type="spellEnd"/>
      <w:r w:rsidRPr="00646722">
        <w:rPr>
          <w:rFonts w:ascii="Consolas" w:eastAsia="Times New Roman" w:hAnsi="Consolas" w:cs="Times New Roman"/>
          <w:color w:val="CCCCCC"/>
          <w:kern w:val="0"/>
          <w:sz w:val="21"/>
          <w:szCs w:val="21"/>
          <w:lang w:eastAsia="it-IT"/>
          <w14:ligatures w14:val="none"/>
        </w:rPr>
        <w:t>);</w:t>
      </w:r>
    </w:p>
    <w:p w14:paraId="784442BB" w14:textId="64F8C60E" w:rsidR="00293E76" w:rsidRDefault="00E62FEA" w:rsidP="006823FC">
      <w:r>
        <w:t xml:space="preserve">Nota: Per questo motivo, i valori di </w:t>
      </w:r>
      <w:proofErr w:type="spellStart"/>
      <w:r>
        <w:t>deltaDist</w:t>
      </w:r>
      <w:proofErr w:type="spellEnd"/>
      <w:r>
        <w:t xml:space="preserve"> e </w:t>
      </w:r>
      <w:proofErr w:type="spellStart"/>
      <w:r>
        <w:t>sideDist</w:t>
      </w:r>
      <w:proofErr w:type="spellEnd"/>
      <w:r>
        <w:t xml:space="preserve"> utilizzati nel codice non corrispondono alle lunghezze mostrate nell'immagine sopra, ma le loro dimensioni relative corrispondono comunque.</w:t>
      </w:r>
      <w:r w:rsidR="001F5822">
        <w:br/>
      </w:r>
    </w:p>
    <w:p w14:paraId="2F1E5C66" w14:textId="23C99139" w:rsidR="003C2544" w:rsidRDefault="003C2544" w:rsidP="006823FC">
      <w:r>
        <w:lastRenderedPageBreak/>
        <w:t xml:space="preserve">- </w:t>
      </w:r>
      <w:proofErr w:type="spellStart"/>
      <w:r w:rsidR="00D008FF" w:rsidRPr="00FD06A5">
        <w:rPr>
          <w:b/>
          <w:bCs/>
          <w:color w:val="4472C4" w:themeColor="accent1"/>
        </w:rPr>
        <w:t>perpWallDist</w:t>
      </w:r>
      <w:proofErr w:type="spellEnd"/>
      <w:r w:rsidR="00D008FF">
        <w:t>: Questa variabile</w:t>
      </w:r>
      <w:r w:rsidR="00FD06A5">
        <w:t xml:space="preserve"> verrà </w:t>
      </w:r>
      <w:r w:rsidR="00FD06A5" w:rsidRPr="00FD06A5">
        <w:rPr>
          <w:b/>
          <w:bCs/>
        </w:rPr>
        <w:t>utilizzata successivamente per calcolare la lunghezza del raggio</w:t>
      </w:r>
      <w:r w:rsidR="00FD06A5">
        <w:t>.</w:t>
      </w:r>
    </w:p>
    <w:p w14:paraId="06B97B0B" w14:textId="5C2FE640" w:rsidR="00FD06A5" w:rsidRDefault="00293E76" w:rsidP="006823FC">
      <w:r>
        <w:rPr>
          <w:rFonts w:cstheme="minorHAnsi"/>
        </w:rPr>
        <w:t xml:space="preserve">- </w:t>
      </w:r>
      <w:proofErr w:type="spellStart"/>
      <w:r w:rsidRPr="00293E76">
        <w:rPr>
          <w:b/>
          <w:bCs/>
          <w:color w:val="4472C4" w:themeColor="accent1"/>
        </w:rPr>
        <w:t>stepX</w:t>
      </w:r>
      <w:proofErr w:type="spellEnd"/>
      <w:r w:rsidRPr="00293E76">
        <w:rPr>
          <w:color w:val="4472C4" w:themeColor="accent1"/>
        </w:rPr>
        <w:t xml:space="preserve"> </w:t>
      </w:r>
      <w:r>
        <w:t xml:space="preserve">e </w:t>
      </w:r>
      <w:proofErr w:type="spellStart"/>
      <w:r w:rsidRPr="00293E76">
        <w:rPr>
          <w:b/>
          <w:bCs/>
          <w:color w:val="4472C4" w:themeColor="accent1"/>
        </w:rPr>
        <w:t>stepY</w:t>
      </w:r>
      <w:proofErr w:type="spellEnd"/>
      <w:r>
        <w:t xml:space="preserve">: </w:t>
      </w:r>
      <w:r w:rsidR="00774313">
        <w:t xml:space="preserve">L'algoritmo DDA salterà sempre </w:t>
      </w:r>
      <w:r w:rsidR="006448CA">
        <w:t>di una cella</w:t>
      </w:r>
      <w:r w:rsidR="00774313">
        <w:t xml:space="preserve"> a</w:t>
      </w:r>
      <w:r w:rsidR="006448CA">
        <w:t>d</w:t>
      </w:r>
      <w:r w:rsidR="00774313">
        <w:t xml:space="preserve"> ogni ciclo, sia </w:t>
      </w:r>
      <w:r w:rsidR="006448CA">
        <w:t>sul lato delle</w:t>
      </w:r>
      <w:r w:rsidR="00774313">
        <w:t xml:space="preserve"> direzione x, </w:t>
      </w:r>
      <w:r w:rsidR="006448CA">
        <w:br/>
        <w:t xml:space="preserve">                             </w:t>
      </w:r>
      <w:r w:rsidR="00774313">
        <w:t xml:space="preserve">sia </w:t>
      </w:r>
      <w:r w:rsidR="006448CA">
        <w:t>in quello delle</w:t>
      </w:r>
      <w:r w:rsidR="00774313">
        <w:t xml:space="preserve"> direzione y. </w:t>
      </w:r>
      <w:r w:rsidR="006448CA">
        <w:br/>
        <w:t xml:space="preserve">                             </w:t>
      </w:r>
      <w:r w:rsidR="00774313">
        <w:t xml:space="preserve">Se </w:t>
      </w:r>
      <w:r w:rsidR="007C3AF8">
        <w:t xml:space="preserve">la </w:t>
      </w:r>
      <w:r w:rsidR="007C3AF8" w:rsidRPr="00C318E4">
        <w:rPr>
          <w:b/>
          <w:bCs/>
        </w:rPr>
        <w:t>direzione</w:t>
      </w:r>
      <w:r w:rsidR="007C3AF8">
        <w:t xml:space="preserve"> ( in x o y) sarà </w:t>
      </w:r>
      <w:r w:rsidR="007C3AF8" w:rsidRPr="00C318E4">
        <w:rPr>
          <w:b/>
          <w:bCs/>
        </w:rPr>
        <w:t>positiva o negativa</w:t>
      </w:r>
      <w:r w:rsidR="00774313">
        <w:t xml:space="preserve"> dipenderà dalla direzione del raggio, </w:t>
      </w:r>
      <w:r w:rsidR="00135905">
        <w:br/>
        <w:t xml:space="preserve">                             </w:t>
      </w:r>
      <w:r w:rsidR="00774313">
        <w:t xml:space="preserve">e questo fatto sarà memorizzato in </w:t>
      </w:r>
      <w:proofErr w:type="spellStart"/>
      <w:r w:rsidR="00774313">
        <w:t>stepX</w:t>
      </w:r>
      <w:proofErr w:type="spellEnd"/>
      <w:r w:rsidR="00774313">
        <w:t xml:space="preserve"> e </w:t>
      </w:r>
      <w:proofErr w:type="spellStart"/>
      <w:r w:rsidR="00774313">
        <w:t>stepY</w:t>
      </w:r>
      <w:proofErr w:type="spellEnd"/>
      <w:r w:rsidR="00774313">
        <w:t xml:space="preserve">. </w:t>
      </w:r>
      <w:r w:rsidR="00135905">
        <w:t xml:space="preserve">Che </w:t>
      </w:r>
      <w:r w:rsidR="00135905" w:rsidRPr="00C318E4">
        <w:rPr>
          <w:b/>
          <w:bCs/>
        </w:rPr>
        <w:t>avranno sempre valore</w:t>
      </w:r>
      <w:r w:rsidR="00774313" w:rsidRPr="00C318E4">
        <w:rPr>
          <w:b/>
          <w:bCs/>
        </w:rPr>
        <w:t xml:space="preserve"> -1 o +1</w:t>
      </w:r>
      <w:r w:rsidR="00774313">
        <w:t>.</w:t>
      </w:r>
    </w:p>
    <w:p w14:paraId="20D689BF" w14:textId="79826B57" w:rsidR="00ED1151" w:rsidRDefault="004500CF" w:rsidP="006823FC">
      <w:r>
        <w:rPr>
          <w:rFonts w:cstheme="minorHAnsi"/>
        </w:rPr>
        <w:t xml:space="preserve">- </w:t>
      </w:r>
      <w:r w:rsidR="00D008FF">
        <w:rPr>
          <w:b/>
          <w:bCs/>
          <w:color w:val="4472C4" w:themeColor="accent1"/>
        </w:rPr>
        <w:t>hit</w:t>
      </w:r>
      <w:r w:rsidR="00D008FF">
        <w:t xml:space="preserve">: </w:t>
      </w:r>
      <w:r w:rsidR="0014006F">
        <w:t xml:space="preserve">utilizzato per determinare se il </w:t>
      </w:r>
      <w:r w:rsidR="0014006F" w:rsidRPr="009F7248">
        <w:rPr>
          <w:b/>
          <w:bCs/>
        </w:rPr>
        <w:t>ciclo in corso può essere terminato</w:t>
      </w:r>
      <w:r w:rsidR="009F7248">
        <w:t xml:space="preserve"> (muro colpito)</w:t>
      </w:r>
      <w:r w:rsidR="00960262">
        <w:br/>
      </w:r>
      <w:r w:rsidR="00960262">
        <w:br/>
        <w:t xml:space="preserve">- </w:t>
      </w:r>
      <w:r w:rsidR="00960262" w:rsidRPr="00960262">
        <w:rPr>
          <w:b/>
          <w:bCs/>
          <w:color w:val="4472C4" w:themeColor="accent1"/>
        </w:rPr>
        <w:t>side</w:t>
      </w:r>
      <w:r w:rsidR="00960262">
        <w:t xml:space="preserve">: indica </w:t>
      </w:r>
      <w:r w:rsidR="00960262" w:rsidRPr="009F7248">
        <w:rPr>
          <w:b/>
          <w:bCs/>
        </w:rPr>
        <w:t>se è stato colpito un lato x o un lato y di un muro</w:t>
      </w:r>
      <w:r w:rsidR="009F7248">
        <w:t xml:space="preserve">. </w:t>
      </w:r>
      <w:r w:rsidR="004409EB">
        <w:t xml:space="preserve">Se è stato colpito un lato x, side viene </w:t>
      </w:r>
      <w:r w:rsidR="004409EB">
        <w:br/>
        <w:t xml:space="preserve">            impostato a 0, se è stato colpito un lato y, side viene impostato a 1. Con lato x e lato y, intendo le</w:t>
      </w:r>
      <w:r w:rsidR="004409EB">
        <w:br/>
        <w:t xml:space="preserve">            linee della griglia che sono i confini tra due quadrati.</w:t>
      </w:r>
    </w:p>
    <w:p w14:paraId="536F2E38" w14:textId="77777777" w:rsidR="0090420D" w:rsidRDefault="0090420D" w:rsidP="006823FC"/>
    <w:p w14:paraId="02185990" w14:textId="77777777" w:rsidR="0090420D" w:rsidRDefault="0090420D" w:rsidP="006823FC"/>
    <w:p w14:paraId="15F95D36" w14:textId="77777777" w:rsidR="0090420D" w:rsidRPr="0090420D" w:rsidRDefault="0090420D" w:rsidP="0090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lang w:val="en-US" w:eastAsia="it-IT"/>
          <w14:ligatures w14:val="none"/>
        </w:rPr>
      </w:pPr>
      <w:r w:rsidRPr="00685BA8">
        <w:rPr>
          <w:rFonts w:ascii="Courier New" w:eastAsia="Times New Roman" w:hAnsi="Courier New" w:cs="Courier New"/>
          <w:color w:val="800000"/>
          <w:kern w:val="0"/>
          <w:sz w:val="18"/>
          <w:szCs w:val="18"/>
          <w:lang w:eastAsia="it-IT"/>
          <w14:ligatures w14:val="none"/>
        </w:rPr>
        <w:t xml:space="preserve">      </w:t>
      </w:r>
      <w:r w:rsidRPr="0090420D">
        <w:rPr>
          <w:rFonts w:ascii="Courier New" w:eastAsia="Times New Roman" w:hAnsi="Courier New" w:cs="Courier New"/>
          <w:color w:val="000099"/>
          <w:kern w:val="0"/>
          <w:sz w:val="18"/>
          <w:szCs w:val="18"/>
          <w:lang w:val="en-US" w:eastAsia="it-IT"/>
          <w14:ligatures w14:val="none"/>
        </w:rPr>
        <w:t>//which box of the map we're in</w:t>
      </w:r>
    </w:p>
    <w:p w14:paraId="1A798D47" w14:textId="77777777" w:rsidR="0090420D" w:rsidRPr="0090420D" w:rsidRDefault="0090420D" w:rsidP="0090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90420D">
        <w:rPr>
          <w:rFonts w:ascii="Courier New" w:eastAsia="Times New Roman" w:hAnsi="Courier New" w:cs="Courier New"/>
          <w:color w:val="800000"/>
          <w:kern w:val="0"/>
          <w:sz w:val="18"/>
          <w:szCs w:val="18"/>
          <w:lang w:val="en-US" w:eastAsia="it-IT"/>
          <w14:ligatures w14:val="none"/>
        </w:rPr>
        <w:t xml:space="preserve">      int </w:t>
      </w:r>
      <w:proofErr w:type="spellStart"/>
      <w:r w:rsidRPr="0090420D">
        <w:rPr>
          <w:rFonts w:ascii="Courier New" w:eastAsia="Times New Roman" w:hAnsi="Courier New" w:cs="Courier New"/>
          <w:color w:val="800000"/>
          <w:kern w:val="0"/>
          <w:sz w:val="18"/>
          <w:szCs w:val="18"/>
          <w:lang w:val="en-US" w:eastAsia="it-IT"/>
          <w14:ligatures w14:val="none"/>
        </w:rPr>
        <w:t>mapX</w:t>
      </w:r>
      <w:proofErr w:type="spellEnd"/>
      <w:r w:rsidRPr="0090420D">
        <w:rPr>
          <w:rFonts w:ascii="Courier New" w:eastAsia="Times New Roman" w:hAnsi="Courier New" w:cs="Courier New"/>
          <w:color w:val="800000"/>
          <w:kern w:val="0"/>
          <w:sz w:val="18"/>
          <w:szCs w:val="18"/>
          <w:lang w:val="en-US" w:eastAsia="it-IT"/>
          <w14:ligatures w14:val="none"/>
        </w:rPr>
        <w:t xml:space="preserve"> = int(</w:t>
      </w:r>
      <w:proofErr w:type="spellStart"/>
      <w:r w:rsidRPr="0090420D">
        <w:rPr>
          <w:rFonts w:ascii="Courier New" w:eastAsia="Times New Roman" w:hAnsi="Courier New" w:cs="Courier New"/>
          <w:color w:val="800000"/>
          <w:kern w:val="0"/>
          <w:sz w:val="18"/>
          <w:szCs w:val="18"/>
          <w:lang w:val="en-US" w:eastAsia="it-IT"/>
          <w14:ligatures w14:val="none"/>
        </w:rPr>
        <w:t>posX</w:t>
      </w:r>
      <w:proofErr w:type="spellEnd"/>
      <w:r w:rsidRPr="0090420D">
        <w:rPr>
          <w:rFonts w:ascii="Courier New" w:eastAsia="Times New Roman" w:hAnsi="Courier New" w:cs="Courier New"/>
          <w:color w:val="800000"/>
          <w:kern w:val="0"/>
          <w:sz w:val="18"/>
          <w:szCs w:val="18"/>
          <w:lang w:val="en-US" w:eastAsia="it-IT"/>
          <w14:ligatures w14:val="none"/>
        </w:rPr>
        <w:t>);</w:t>
      </w:r>
    </w:p>
    <w:p w14:paraId="442D9A29" w14:textId="77777777" w:rsidR="0090420D" w:rsidRPr="0090420D" w:rsidRDefault="0090420D" w:rsidP="0090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90420D">
        <w:rPr>
          <w:rFonts w:ascii="Courier New" w:eastAsia="Times New Roman" w:hAnsi="Courier New" w:cs="Courier New"/>
          <w:color w:val="800000"/>
          <w:kern w:val="0"/>
          <w:sz w:val="18"/>
          <w:szCs w:val="18"/>
          <w:lang w:val="en-US" w:eastAsia="it-IT"/>
          <w14:ligatures w14:val="none"/>
        </w:rPr>
        <w:t xml:space="preserve">      int </w:t>
      </w:r>
      <w:proofErr w:type="spellStart"/>
      <w:r w:rsidRPr="0090420D">
        <w:rPr>
          <w:rFonts w:ascii="Courier New" w:eastAsia="Times New Roman" w:hAnsi="Courier New" w:cs="Courier New"/>
          <w:color w:val="800000"/>
          <w:kern w:val="0"/>
          <w:sz w:val="18"/>
          <w:szCs w:val="18"/>
          <w:lang w:val="en-US" w:eastAsia="it-IT"/>
          <w14:ligatures w14:val="none"/>
        </w:rPr>
        <w:t>mapY</w:t>
      </w:r>
      <w:proofErr w:type="spellEnd"/>
      <w:r w:rsidRPr="0090420D">
        <w:rPr>
          <w:rFonts w:ascii="Courier New" w:eastAsia="Times New Roman" w:hAnsi="Courier New" w:cs="Courier New"/>
          <w:color w:val="800000"/>
          <w:kern w:val="0"/>
          <w:sz w:val="18"/>
          <w:szCs w:val="18"/>
          <w:lang w:val="en-US" w:eastAsia="it-IT"/>
          <w14:ligatures w14:val="none"/>
        </w:rPr>
        <w:t xml:space="preserve"> = int(</w:t>
      </w:r>
      <w:proofErr w:type="spellStart"/>
      <w:r w:rsidRPr="0090420D">
        <w:rPr>
          <w:rFonts w:ascii="Courier New" w:eastAsia="Times New Roman" w:hAnsi="Courier New" w:cs="Courier New"/>
          <w:color w:val="800000"/>
          <w:kern w:val="0"/>
          <w:sz w:val="18"/>
          <w:szCs w:val="18"/>
          <w:lang w:val="en-US" w:eastAsia="it-IT"/>
          <w14:ligatures w14:val="none"/>
        </w:rPr>
        <w:t>posY</w:t>
      </w:r>
      <w:proofErr w:type="spellEnd"/>
      <w:r w:rsidRPr="0090420D">
        <w:rPr>
          <w:rFonts w:ascii="Courier New" w:eastAsia="Times New Roman" w:hAnsi="Courier New" w:cs="Courier New"/>
          <w:color w:val="800000"/>
          <w:kern w:val="0"/>
          <w:sz w:val="18"/>
          <w:szCs w:val="18"/>
          <w:lang w:val="en-US" w:eastAsia="it-IT"/>
          <w14:ligatures w14:val="none"/>
        </w:rPr>
        <w:t>);</w:t>
      </w:r>
    </w:p>
    <w:p w14:paraId="247FE7AB" w14:textId="77777777" w:rsidR="0090420D" w:rsidRPr="0090420D" w:rsidRDefault="0090420D" w:rsidP="0090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p>
    <w:p w14:paraId="59E75D9E" w14:textId="77777777" w:rsidR="0090420D" w:rsidRPr="0090420D" w:rsidRDefault="0090420D" w:rsidP="0090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lang w:val="en-US" w:eastAsia="it-IT"/>
          <w14:ligatures w14:val="none"/>
        </w:rPr>
      </w:pPr>
      <w:r w:rsidRPr="0090420D">
        <w:rPr>
          <w:rFonts w:ascii="Courier New" w:eastAsia="Times New Roman" w:hAnsi="Courier New" w:cs="Courier New"/>
          <w:color w:val="800000"/>
          <w:kern w:val="0"/>
          <w:sz w:val="18"/>
          <w:szCs w:val="18"/>
          <w:lang w:val="en-US" w:eastAsia="it-IT"/>
          <w14:ligatures w14:val="none"/>
        </w:rPr>
        <w:t xml:space="preserve">      </w:t>
      </w:r>
      <w:r w:rsidRPr="0090420D">
        <w:rPr>
          <w:rFonts w:ascii="Courier New" w:eastAsia="Times New Roman" w:hAnsi="Courier New" w:cs="Courier New"/>
          <w:color w:val="000099"/>
          <w:kern w:val="0"/>
          <w:sz w:val="18"/>
          <w:szCs w:val="18"/>
          <w:lang w:val="en-US" w:eastAsia="it-IT"/>
          <w14:ligatures w14:val="none"/>
        </w:rPr>
        <w:t>//length of ray from current position to next x or y-side</w:t>
      </w:r>
    </w:p>
    <w:p w14:paraId="1BFF4FB7" w14:textId="77777777" w:rsidR="0090420D" w:rsidRPr="0090420D" w:rsidRDefault="0090420D" w:rsidP="0090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90420D">
        <w:rPr>
          <w:rFonts w:ascii="Courier New" w:eastAsia="Times New Roman" w:hAnsi="Courier New" w:cs="Courier New"/>
          <w:color w:val="800000"/>
          <w:kern w:val="0"/>
          <w:sz w:val="18"/>
          <w:szCs w:val="18"/>
          <w:lang w:val="en-US" w:eastAsia="it-IT"/>
          <w14:ligatures w14:val="none"/>
        </w:rPr>
        <w:t xml:space="preserve">      double </w:t>
      </w:r>
      <w:proofErr w:type="spellStart"/>
      <w:r w:rsidRPr="0090420D">
        <w:rPr>
          <w:rFonts w:ascii="Courier New" w:eastAsia="Times New Roman" w:hAnsi="Courier New" w:cs="Courier New"/>
          <w:color w:val="800000"/>
          <w:kern w:val="0"/>
          <w:sz w:val="18"/>
          <w:szCs w:val="18"/>
          <w:lang w:val="en-US" w:eastAsia="it-IT"/>
          <w14:ligatures w14:val="none"/>
        </w:rPr>
        <w:t>sideDistX</w:t>
      </w:r>
      <w:proofErr w:type="spellEnd"/>
      <w:r w:rsidRPr="0090420D">
        <w:rPr>
          <w:rFonts w:ascii="Courier New" w:eastAsia="Times New Roman" w:hAnsi="Courier New" w:cs="Courier New"/>
          <w:color w:val="800000"/>
          <w:kern w:val="0"/>
          <w:sz w:val="18"/>
          <w:szCs w:val="18"/>
          <w:lang w:val="en-US" w:eastAsia="it-IT"/>
          <w14:ligatures w14:val="none"/>
        </w:rPr>
        <w:t>;</w:t>
      </w:r>
    </w:p>
    <w:p w14:paraId="2CA1E6BD" w14:textId="77777777" w:rsidR="0090420D" w:rsidRPr="0090420D" w:rsidRDefault="0090420D" w:rsidP="0090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90420D">
        <w:rPr>
          <w:rFonts w:ascii="Courier New" w:eastAsia="Times New Roman" w:hAnsi="Courier New" w:cs="Courier New"/>
          <w:color w:val="800000"/>
          <w:kern w:val="0"/>
          <w:sz w:val="18"/>
          <w:szCs w:val="18"/>
          <w:lang w:val="en-US" w:eastAsia="it-IT"/>
          <w14:ligatures w14:val="none"/>
        </w:rPr>
        <w:t xml:space="preserve">      double </w:t>
      </w:r>
      <w:proofErr w:type="spellStart"/>
      <w:r w:rsidRPr="0090420D">
        <w:rPr>
          <w:rFonts w:ascii="Courier New" w:eastAsia="Times New Roman" w:hAnsi="Courier New" w:cs="Courier New"/>
          <w:color w:val="800000"/>
          <w:kern w:val="0"/>
          <w:sz w:val="18"/>
          <w:szCs w:val="18"/>
          <w:lang w:val="en-US" w:eastAsia="it-IT"/>
          <w14:ligatures w14:val="none"/>
        </w:rPr>
        <w:t>sideDistY</w:t>
      </w:r>
      <w:proofErr w:type="spellEnd"/>
      <w:r w:rsidRPr="0090420D">
        <w:rPr>
          <w:rFonts w:ascii="Courier New" w:eastAsia="Times New Roman" w:hAnsi="Courier New" w:cs="Courier New"/>
          <w:color w:val="800000"/>
          <w:kern w:val="0"/>
          <w:sz w:val="18"/>
          <w:szCs w:val="18"/>
          <w:lang w:val="en-US" w:eastAsia="it-IT"/>
          <w14:ligatures w14:val="none"/>
        </w:rPr>
        <w:t>;</w:t>
      </w:r>
    </w:p>
    <w:p w14:paraId="5A1DB088" w14:textId="77777777" w:rsidR="0090420D" w:rsidRPr="0090420D" w:rsidRDefault="0090420D" w:rsidP="0090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p>
    <w:p w14:paraId="400A435F" w14:textId="77777777" w:rsidR="0090420D" w:rsidRPr="0090420D" w:rsidRDefault="0090420D" w:rsidP="0090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lang w:val="en-US" w:eastAsia="it-IT"/>
          <w14:ligatures w14:val="none"/>
        </w:rPr>
      </w:pPr>
      <w:r w:rsidRPr="0090420D">
        <w:rPr>
          <w:rFonts w:ascii="Courier New" w:eastAsia="Times New Roman" w:hAnsi="Courier New" w:cs="Courier New"/>
          <w:color w:val="800000"/>
          <w:kern w:val="0"/>
          <w:sz w:val="18"/>
          <w:szCs w:val="18"/>
          <w:lang w:val="en-US" w:eastAsia="it-IT"/>
          <w14:ligatures w14:val="none"/>
        </w:rPr>
        <w:t xml:space="preserve">       </w:t>
      </w:r>
      <w:r w:rsidRPr="0090420D">
        <w:rPr>
          <w:rFonts w:ascii="Courier New" w:eastAsia="Times New Roman" w:hAnsi="Courier New" w:cs="Courier New"/>
          <w:color w:val="000099"/>
          <w:kern w:val="0"/>
          <w:sz w:val="18"/>
          <w:szCs w:val="18"/>
          <w:lang w:val="en-US" w:eastAsia="it-IT"/>
          <w14:ligatures w14:val="none"/>
        </w:rPr>
        <w:t>//length of ray from one x or y-side to next x or y-side</w:t>
      </w:r>
    </w:p>
    <w:p w14:paraId="64C777EA" w14:textId="77777777" w:rsidR="0090420D" w:rsidRPr="0090420D" w:rsidRDefault="0090420D" w:rsidP="0090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90420D">
        <w:rPr>
          <w:rFonts w:ascii="Courier New" w:eastAsia="Times New Roman" w:hAnsi="Courier New" w:cs="Courier New"/>
          <w:color w:val="800000"/>
          <w:kern w:val="0"/>
          <w:sz w:val="18"/>
          <w:szCs w:val="18"/>
          <w:lang w:val="en-US" w:eastAsia="it-IT"/>
          <w14:ligatures w14:val="none"/>
        </w:rPr>
        <w:t xml:space="preserve">      double </w:t>
      </w:r>
      <w:proofErr w:type="spellStart"/>
      <w:r w:rsidRPr="0090420D">
        <w:rPr>
          <w:rFonts w:ascii="Courier New" w:eastAsia="Times New Roman" w:hAnsi="Courier New" w:cs="Courier New"/>
          <w:color w:val="800000"/>
          <w:kern w:val="0"/>
          <w:sz w:val="18"/>
          <w:szCs w:val="18"/>
          <w:lang w:val="en-US" w:eastAsia="it-IT"/>
          <w14:ligatures w14:val="none"/>
        </w:rPr>
        <w:t>deltaDistX</w:t>
      </w:r>
      <w:proofErr w:type="spellEnd"/>
      <w:r w:rsidRPr="0090420D">
        <w:rPr>
          <w:rFonts w:ascii="Courier New" w:eastAsia="Times New Roman" w:hAnsi="Courier New" w:cs="Courier New"/>
          <w:color w:val="800000"/>
          <w:kern w:val="0"/>
          <w:sz w:val="18"/>
          <w:szCs w:val="18"/>
          <w:lang w:val="en-US" w:eastAsia="it-IT"/>
          <w14:ligatures w14:val="none"/>
        </w:rPr>
        <w:t xml:space="preserve"> = (</w:t>
      </w:r>
      <w:proofErr w:type="spellStart"/>
      <w:r w:rsidRPr="0090420D">
        <w:rPr>
          <w:rFonts w:ascii="Courier New" w:eastAsia="Times New Roman" w:hAnsi="Courier New" w:cs="Courier New"/>
          <w:color w:val="800000"/>
          <w:kern w:val="0"/>
          <w:sz w:val="18"/>
          <w:szCs w:val="18"/>
          <w:lang w:val="en-US" w:eastAsia="it-IT"/>
          <w14:ligatures w14:val="none"/>
        </w:rPr>
        <w:t>rayDirX</w:t>
      </w:r>
      <w:proofErr w:type="spellEnd"/>
      <w:r w:rsidRPr="0090420D">
        <w:rPr>
          <w:rFonts w:ascii="Courier New" w:eastAsia="Times New Roman" w:hAnsi="Courier New" w:cs="Courier New"/>
          <w:color w:val="800000"/>
          <w:kern w:val="0"/>
          <w:sz w:val="18"/>
          <w:szCs w:val="18"/>
          <w:lang w:val="en-US" w:eastAsia="it-IT"/>
          <w14:ligatures w14:val="none"/>
        </w:rPr>
        <w:t xml:space="preserve"> == 0) ? 1e30 : std::abs(1 / </w:t>
      </w:r>
      <w:proofErr w:type="spellStart"/>
      <w:r w:rsidRPr="0090420D">
        <w:rPr>
          <w:rFonts w:ascii="Courier New" w:eastAsia="Times New Roman" w:hAnsi="Courier New" w:cs="Courier New"/>
          <w:color w:val="800000"/>
          <w:kern w:val="0"/>
          <w:sz w:val="18"/>
          <w:szCs w:val="18"/>
          <w:lang w:val="en-US" w:eastAsia="it-IT"/>
          <w14:ligatures w14:val="none"/>
        </w:rPr>
        <w:t>rayDirX</w:t>
      </w:r>
      <w:proofErr w:type="spellEnd"/>
      <w:r w:rsidRPr="0090420D">
        <w:rPr>
          <w:rFonts w:ascii="Courier New" w:eastAsia="Times New Roman" w:hAnsi="Courier New" w:cs="Courier New"/>
          <w:color w:val="800000"/>
          <w:kern w:val="0"/>
          <w:sz w:val="18"/>
          <w:szCs w:val="18"/>
          <w:lang w:val="en-US" w:eastAsia="it-IT"/>
          <w14:ligatures w14:val="none"/>
        </w:rPr>
        <w:t>);</w:t>
      </w:r>
    </w:p>
    <w:p w14:paraId="53503522" w14:textId="77777777" w:rsidR="0090420D" w:rsidRPr="0090420D" w:rsidRDefault="0090420D" w:rsidP="0090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90420D">
        <w:rPr>
          <w:rFonts w:ascii="Courier New" w:eastAsia="Times New Roman" w:hAnsi="Courier New" w:cs="Courier New"/>
          <w:color w:val="800000"/>
          <w:kern w:val="0"/>
          <w:sz w:val="18"/>
          <w:szCs w:val="18"/>
          <w:lang w:val="en-US" w:eastAsia="it-IT"/>
          <w14:ligatures w14:val="none"/>
        </w:rPr>
        <w:t xml:space="preserve">      double </w:t>
      </w:r>
      <w:proofErr w:type="spellStart"/>
      <w:r w:rsidRPr="0090420D">
        <w:rPr>
          <w:rFonts w:ascii="Courier New" w:eastAsia="Times New Roman" w:hAnsi="Courier New" w:cs="Courier New"/>
          <w:color w:val="800000"/>
          <w:kern w:val="0"/>
          <w:sz w:val="18"/>
          <w:szCs w:val="18"/>
          <w:lang w:val="en-US" w:eastAsia="it-IT"/>
          <w14:ligatures w14:val="none"/>
        </w:rPr>
        <w:t>deltaDistY</w:t>
      </w:r>
      <w:proofErr w:type="spellEnd"/>
      <w:r w:rsidRPr="0090420D">
        <w:rPr>
          <w:rFonts w:ascii="Courier New" w:eastAsia="Times New Roman" w:hAnsi="Courier New" w:cs="Courier New"/>
          <w:color w:val="800000"/>
          <w:kern w:val="0"/>
          <w:sz w:val="18"/>
          <w:szCs w:val="18"/>
          <w:lang w:val="en-US" w:eastAsia="it-IT"/>
          <w14:ligatures w14:val="none"/>
        </w:rPr>
        <w:t xml:space="preserve"> = (</w:t>
      </w:r>
      <w:proofErr w:type="spellStart"/>
      <w:r w:rsidRPr="0090420D">
        <w:rPr>
          <w:rFonts w:ascii="Courier New" w:eastAsia="Times New Roman" w:hAnsi="Courier New" w:cs="Courier New"/>
          <w:color w:val="800000"/>
          <w:kern w:val="0"/>
          <w:sz w:val="18"/>
          <w:szCs w:val="18"/>
          <w:lang w:val="en-US" w:eastAsia="it-IT"/>
          <w14:ligatures w14:val="none"/>
        </w:rPr>
        <w:t>rayDirY</w:t>
      </w:r>
      <w:proofErr w:type="spellEnd"/>
      <w:r w:rsidRPr="0090420D">
        <w:rPr>
          <w:rFonts w:ascii="Courier New" w:eastAsia="Times New Roman" w:hAnsi="Courier New" w:cs="Courier New"/>
          <w:color w:val="800000"/>
          <w:kern w:val="0"/>
          <w:sz w:val="18"/>
          <w:szCs w:val="18"/>
          <w:lang w:val="en-US" w:eastAsia="it-IT"/>
          <w14:ligatures w14:val="none"/>
        </w:rPr>
        <w:t xml:space="preserve"> == 0) ? 1e30 : std::abs(1 / </w:t>
      </w:r>
      <w:proofErr w:type="spellStart"/>
      <w:r w:rsidRPr="0090420D">
        <w:rPr>
          <w:rFonts w:ascii="Courier New" w:eastAsia="Times New Roman" w:hAnsi="Courier New" w:cs="Courier New"/>
          <w:color w:val="800000"/>
          <w:kern w:val="0"/>
          <w:sz w:val="18"/>
          <w:szCs w:val="18"/>
          <w:lang w:val="en-US" w:eastAsia="it-IT"/>
          <w14:ligatures w14:val="none"/>
        </w:rPr>
        <w:t>rayDirY</w:t>
      </w:r>
      <w:proofErr w:type="spellEnd"/>
      <w:r w:rsidRPr="0090420D">
        <w:rPr>
          <w:rFonts w:ascii="Courier New" w:eastAsia="Times New Roman" w:hAnsi="Courier New" w:cs="Courier New"/>
          <w:color w:val="800000"/>
          <w:kern w:val="0"/>
          <w:sz w:val="18"/>
          <w:szCs w:val="18"/>
          <w:lang w:val="en-US" w:eastAsia="it-IT"/>
          <w14:ligatures w14:val="none"/>
        </w:rPr>
        <w:t>);</w:t>
      </w:r>
    </w:p>
    <w:p w14:paraId="47132D1F" w14:textId="77777777" w:rsidR="0090420D" w:rsidRPr="0090420D" w:rsidRDefault="0090420D" w:rsidP="0090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90420D">
        <w:rPr>
          <w:rFonts w:ascii="Courier New" w:eastAsia="Times New Roman" w:hAnsi="Courier New" w:cs="Courier New"/>
          <w:color w:val="800000"/>
          <w:kern w:val="0"/>
          <w:sz w:val="18"/>
          <w:szCs w:val="18"/>
          <w:lang w:val="en-US" w:eastAsia="it-IT"/>
          <w14:ligatures w14:val="none"/>
        </w:rPr>
        <w:t xml:space="preserve">      double </w:t>
      </w:r>
      <w:proofErr w:type="spellStart"/>
      <w:r w:rsidRPr="0090420D">
        <w:rPr>
          <w:rFonts w:ascii="Courier New" w:eastAsia="Times New Roman" w:hAnsi="Courier New" w:cs="Courier New"/>
          <w:color w:val="800000"/>
          <w:kern w:val="0"/>
          <w:sz w:val="18"/>
          <w:szCs w:val="18"/>
          <w:lang w:val="en-US" w:eastAsia="it-IT"/>
          <w14:ligatures w14:val="none"/>
        </w:rPr>
        <w:t>perpWallDist</w:t>
      </w:r>
      <w:proofErr w:type="spellEnd"/>
      <w:r w:rsidRPr="0090420D">
        <w:rPr>
          <w:rFonts w:ascii="Courier New" w:eastAsia="Times New Roman" w:hAnsi="Courier New" w:cs="Courier New"/>
          <w:color w:val="800000"/>
          <w:kern w:val="0"/>
          <w:sz w:val="18"/>
          <w:szCs w:val="18"/>
          <w:lang w:val="en-US" w:eastAsia="it-IT"/>
          <w14:ligatures w14:val="none"/>
        </w:rPr>
        <w:t>;</w:t>
      </w:r>
    </w:p>
    <w:p w14:paraId="45B6DAF3" w14:textId="77777777" w:rsidR="0090420D" w:rsidRPr="0090420D" w:rsidRDefault="0090420D" w:rsidP="0090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p>
    <w:p w14:paraId="12FA6A35" w14:textId="77777777" w:rsidR="0090420D" w:rsidRPr="0090420D" w:rsidRDefault="0090420D" w:rsidP="0090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lang w:val="en-US" w:eastAsia="it-IT"/>
          <w14:ligatures w14:val="none"/>
        </w:rPr>
      </w:pPr>
      <w:r w:rsidRPr="0090420D">
        <w:rPr>
          <w:rFonts w:ascii="Courier New" w:eastAsia="Times New Roman" w:hAnsi="Courier New" w:cs="Courier New"/>
          <w:color w:val="800000"/>
          <w:kern w:val="0"/>
          <w:sz w:val="18"/>
          <w:szCs w:val="18"/>
          <w:lang w:val="en-US" w:eastAsia="it-IT"/>
          <w14:ligatures w14:val="none"/>
        </w:rPr>
        <w:t xml:space="preserve">      </w:t>
      </w:r>
      <w:r w:rsidRPr="0090420D">
        <w:rPr>
          <w:rFonts w:ascii="Courier New" w:eastAsia="Times New Roman" w:hAnsi="Courier New" w:cs="Courier New"/>
          <w:color w:val="000099"/>
          <w:kern w:val="0"/>
          <w:sz w:val="18"/>
          <w:szCs w:val="18"/>
          <w:lang w:val="en-US" w:eastAsia="it-IT"/>
          <w14:ligatures w14:val="none"/>
        </w:rPr>
        <w:t>//what direction to step in x or y-direction (either +1 or -1)</w:t>
      </w:r>
    </w:p>
    <w:p w14:paraId="2BC92322" w14:textId="77777777" w:rsidR="0090420D" w:rsidRPr="0090420D" w:rsidRDefault="0090420D" w:rsidP="0090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90420D">
        <w:rPr>
          <w:rFonts w:ascii="Courier New" w:eastAsia="Times New Roman" w:hAnsi="Courier New" w:cs="Courier New"/>
          <w:color w:val="800000"/>
          <w:kern w:val="0"/>
          <w:sz w:val="18"/>
          <w:szCs w:val="18"/>
          <w:lang w:val="en-US" w:eastAsia="it-IT"/>
          <w14:ligatures w14:val="none"/>
        </w:rPr>
        <w:t xml:space="preserve">      int </w:t>
      </w:r>
      <w:proofErr w:type="spellStart"/>
      <w:r w:rsidRPr="0090420D">
        <w:rPr>
          <w:rFonts w:ascii="Courier New" w:eastAsia="Times New Roman" w:hAnsi="Courier New" w:cs="Courier New"/>
          <w:color w:val="800000"/>
          <w:kern w:val="0"/>
          <w:sz w:val="18"/>
          <w:szCs w:val="18"/>
          <w:lang w:val="en-US" w:eastAsia="it-IT"/>
          <w14:ligatures w14:val="none"/>
        </w:rPr>
        <w:t>stepX</w:t>
      </w:r>
      <w:proofErr w:type="spellEnd"/>
      <w:r w:rsidRPr="0090420D">
        <w:rPr>
          <w:rFonts w:ascii="Courier New" w:eastAsia="Times New Roman" w:hAnsi="Courier New" w:cs="Courier New"/>
          <w:color w:val="800000"/>
          <w:kern w:val="0"/>
          <w:sz w:val="18"/>
          <w:szCs w:val="18"/>
          <w:lang w:val="en-US" w:eastAsia="it-IT"/>
          <w14:ligatures w14:val="none"/>
        </w:rPr>
        <w:t>;</w:t>
      </w:r>
    </w:p>
    <w:p w14:paraId="5E55ABD0" w14:textId="77777777" w:rsidR="0090420D" w:rsidRPr="0090420D" w:rsidRDefault="0090420D" w:rsidP="0090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90420D">
        <w:rPr>
          <w:rFonts w:ascii="Courier New" w:eastAsia="Times New Roman" w:hAnsi="Courier New" w:cs="Courier New"/>
          <w:color w:val="800000"/>
          <w:kern w:val="0"/>
          <w:sz w:val="18"/>
          <w:szCs w:val="18"/>
          <w:lang w:val="en-US" w:eastAsia="it-IT"/>
          <w14:ligatures w14:val="none"/>
        </w:rPr>
        <w:t xml:space="preserve">      int </w:t>
      </w:r>
      <w:proofErr w:type="spellStart"/>
      <w:r w:rsidRPr="0090420D">
        <w:rPr>
          <w:rFonts w:ascii="Courier New" w:eastAsia="Times New Roman" w:hAnsi="Courier New" w:cs="Courier New"/>
          <w:color w:val="800000"/>
          <w:kern w:val="0"/>
          <w:sz w:val="18"/>
          <w:szCs w:val="18"/>
          <w:lang w:val="en-US" w:eastAsia="it-IT"/>
          <w14:ligatures w14:val="none"/>
        </w:rPr>
        <w:t>stepY</w:t>
      </w:r>
      <w:proofErr w:type="spellEnd"/>
      <w:r w:rsidRPr="0090420D">
        <w:rPr>
          <w:rFonts w:ascii="Courier New" w:eastAsia="Times New Roman" w:hAnsi="Courier New" w:cs="Courier New"/>
          <w:color w:val="800000"/>
          <w:kern w:val="0"/>
          <w:sz w:val="18"/>
          <w:szCs w:val="18"/>
          <w:lang w:val="en-US" w:eastAsia="it-IT"/>
          <w14:ligatures w14:val="none"/>
        </w:rPr>
        <w:t>;</w:t>
      </w:r>
    </w:p>
    <w:p w14:paraId="17AD29F3" w14:textId="77777777" w:rsidR="0090420D" w:rsidRPr="0090420D" w:rsidRDefault="0090420D" w:rsidP="0090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p>
    <w:p w14:paraId="692F0B84" w14:textId="77777777" w:rsidR="0090420D" w:rsidRPr="0090420D" w:rsidRDefault="0090420D" w:rsidP="0090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lang w:val="en-US" w:eastAsia="it-IT"/>
          <w14:ligatures w14:val="none"/>
        </w:rPr>
      </w:pPr>
      <w:r w:rsidRPr="0090420D">
        <w:rPr>
          <w:rFonts w:ascii="Courier New" w:eastAsia="Times New Roman" w:hAnsi="Courier New" w:cs="Courier New"/>
          <w:color w:val="800000"/>
          <w:kern w:val="0"/>
          <w:sz w:val="18"/>
          <w:szCs w:val="18"/>
          <w:lang w:val="en-US" w:eastAsia="it-IT"/>
          <w14:ligatures w14:val="none"/>
        </w:rPr>
        <w:t xml:space="preserve">      int hit = 0; </w:t>
      </w:r>
      <w:r w:rsidRPr="0090420D">
        <w:rPr>
          <w:rFonts w:ascii="Courier New" w:eastAsia="Times New Roman" w:hAnsi="Courier New" w:cs="Courier New"/>
          <w:color w:val="000099"/>
          <w:kern w:val="0"/>
          <w:sz w:val="18"/>
          <w:szCs w:val="18"/>
          <w:lang w:val="en-US" w:eastAsia="it-IT"/>
          <w14:ligatures w14:val="none"/>
        </w:rPr>
        <w:t>//was there a wall hit?</w:t>
      </w:r>
    </w:p>
    <w:p w14:paraId="4FAEA287" w14:textId="41F3A370" w:rsidR="0090420D" w:rsidRDefault="0090420D" w:rsidP="0090420D">
      <w:pPr>
        <w:rPr>
          <w:rFonts w:ascii="Courier New" w:eastAsia="Times New Roman" w:hAnsi="Courier New" w:cs="Courier New"/>
          <w:color w:val="800000"/>
          <w:kern w:val="0"/>
          <w:sz w:val="18"/>
          <w:szCs w:val="18"/>
          <w:lang w:val="en-US" w:eastAsia="it-IT"/>
          <w14:ligatures w14:val="none"/>
        </w:rPr>
      </w:pPr>
      <w:r w:rsidRPr="0090420D">
        <w:rPr>
          <w:rFonts w:ascii="Courier New" w:eastAsia="Times New Roman" w:hAnsi="Courier New" w:cs="Courier New"/>
          <w:color w:val="800000"/>
          <w:kern w:val="0"/>
          <w:sz w:val="18"/>
          <w:szCs w:val="18"/>
          <w:lang w:val="en-US" w:eastAsia="it-IT"/>
          <w14:ligatures w14:val="none"/>
        </w:rPr>
        <w:t xml:space="preserve">      int side; </w:t>
      </w:r>
      <w:r w:rsidRPr="0090420D">
        <w:rPr>
          <w:rFonts w:ascii="Courier New" w:eastAsia="Times New Roman" w:hAnsi="Courier New" w:cs="Courier New"/>
          <w:color w:val="000099"/>
          <w:kern w:val="0"/>
          <w:sz w:val="18"/>
          <w:szCs w:val="18"/>
          <w:lang w:val="en-US" w:eastAsia="it-IT"/>
          <w14:ligatures w14:val="none"/>
        </w:rPr>
        <w:t>//was a NS or a EW wall hit?</w:t>
      </w:r>
    </w:p>
    <w:p w14:paraId="5F21D554" w14:textId="77777777" w:rsidR="0057101E" w:rsidRDefault="0057101E" w:rsidP="0057101E">
      <w:pPr>
        <w:rPr>
          <w:rFonts w:ascii="Courier New" w:eastAsia="Times New Roman" w:hAnsi="Courier New" w:cs="Courier New"/>
          <w:color w:val="800000"/>
          <w:kern w:val="0"/>
          <w:sz w:val="18"/>
          <w:szCs w:val="18"/>
          <w:lang w:val="en-US" w:eastAsia="it-IT"/>
          <w14:ligatures w14:val="none"/>
        </w:rPr>
      </w:pPr>
    </w:p>
    <w:p w14:paraId="5286EDAF" w14:textId="10219A40" w:rsidR="0057101E" w:rsidRDefault="0057101E" w:rsidP="0057101E">
      <w:r>
        <w:t xml:space="preserve">NOTA: Se </w:t>
      </w:r>
      <w:proofErr w:type="spellStart"/>
      <w:r>
        <w:t>rayDirX</w:t>
      </w:r>
      <w:proofErr w:type="spellEnd"/>
      <w:r>
        <w:t xml:space="preserve"> o </w:t>
      </w:r>
      <w:proofErr w:type="spellStart"/>
      <w:r>
        <w:t>rayDirY</w:t>
      </w:r>
      <w:proofErr w:type="spellEnd"/>
      <w:r>
        <w:t xml:space="preserve"> sono 0, la divisione per zero viene evitata impostando il valore a un numero molto alto, 1e30.</w:t>
      </w:r>
    </w:p>
    <w:p w14:paraId="4132AFDC" w14:textId="77777777" w:rsidR="0043069D" w:rsidRDefault="0043069D" w:rsidP="0057101E"/>
    <w:p w14:paraId="38A40915" w14:textId="77777777" w:rsidR="00BC5316" w:rsidRDefault="00BC5316" w:rsidP="0057101E"/>
    <w:p w14:paraId="185596FF" w14:textId="77777777" w:rsidR="00BC5316" w:rsidRDefault="00BC5316" w:rsidP="0057101E"/>
    <w:p w14:paraId="4070AFE1" w14:textId="77777777" w:rsidR="00BC5316" w:rsidRDefault="00BC5316" w:rsidP="0057101E"/>
    <w:p w14:paraId="3F908FD1" w14:textId="77777777" w:rsidR="00BC5316" w:rsidRDefault="00BC5316" w:rsidP="0057101E"/>
    <w:p w14:paraId="5B8E582B" w14:textId="77777777" w:rsidR="00BC5316" w:rsidRDefault="00BC5316" w:rsidP="0057101E"/>
    <w:p w14:paraId="7059D366" w14:textId="77777777" w:rsidR="00BC5316" w:rsidRDefault="00BC5316" w:rsidP="0057101E"/>
    <w:p w14:paraId="18F18336" w14:textId="77777777" w:rsidR="00BC5316" w:rsidRDefault="00BC5316" w:rsidP="0057101E"/>
    <w:p w14:paraId="2BE5788D" w14:textId="77777777" w:rsidR="00BC5316" w:rsidRDefault="00BC5316" w:rsidP="0057101E"/>
    <w:p w14:paraId="67F71ACE" w14:textId="77777777" w:rsidR="00BC5316" w:rsidRDefault="00BC5316" w:rsidP="0057101E"/>
    <w:p w14:paraId="6F81FE81" w14:textId="77777777" w:rsidR="00BC5316" w:rsidRDefault="00BC5316" w:rsidP="0057101E"/>
    <w:p w14:paraId="0EEFD754" w14:textId="6407BB1B" w:rsidR="000A48F3" w:rsidRDefault="00BC5316" w:rsidP="0057101E">
      <w:r w:rsidRPr="000F1F40">
        <w:rPr>
          <w:rFonts w:cstheme="minorHAnsi"/>
        </w:rPr>
        <w:lastRenderedPageBreak/>
        <w:t>•</w:t>
      </w:r>
      <w:r>
        <w:rPr>
          <w:rFonts w:cstheme="minorHAnsi"/>
        </w:rPr>
        <w:t xml:space="preserve"> </w:t>
      </w:r>
      <w:r w:rsidR="0043069D">
        <w:t>Queste sono le variabili necessarie. Prima di far partire l’algoritmo però dobbiamo calcolare</w:t>
      </w:r>
      <w:r w:rsidR="000A48F3">
        <w:t xml:space="preserve"> </w:t>
      </w:r>
      <w:proofErr w:type="spellStart"/>
      <w:r w:rsidR="000A48F3">
        <w:t>stepX</w:t>
      </w:r>
      <w:proofErr w:type="spellEnd"/>
      <w:r w:rsidR="000A48F3">
        <w:t xml:space="preserve">, </w:t>
      </w:r>
      <w:proofErr w:type="spellStart"/>
      <w:r w:rsidR="000A48F3">
        <w:t>stepY</w:t>
      </w:r>
      <w:proofErr w:type="spellEnd"/>
      <w:r w:rsidR="000A48F3">
        <w:t xml:space="preserve"> e le iniziali </w:t>
      </w:r>
      <w:proofErr w:type="spellStart"/>
      <w:r w:rsidR="000A48F3">
        <w:t>sideDistX</w:t>
      </w:r>
      <w:proofErr w:type="spellEnd"/>
      <w:r w:rsidR="000A48F3">
        <w:t xml:space="preserve"> e </w:t>
      </w:r>
      <w:proofErr w:type="spellStart"/>
      <w:r w:rsidR="000A48F3">
        <w:t>sideDistY</w:t>
      </w:r>
      <w:proofErr w:type="spellEnd"/>
      <w:r w:rsidR="000A48F3">
        <w:t>.</w:t>
      </w:r>
    </w:p>
    <w:p w14:paraId="6BA77A66" w14:textId="6F664FEE" w:rsidR="000A48F3" w:rsidRDefault="00BC5316" w:rsidP="0057101E">
      <w:r>
        <w:rPr>
          <w:rFonts w:cstheme="minorHAnsi"/>
        </w:rPr>
        <w:t xml:space="preserve">- </w:t>
      </w:r>
      <w:r w:rsidR="000A48F3">
        <w:rPr>
          <w:rFonts w:cstheme="minorHAnsi"/>
        </w:rPr>
        <w:t xml:space="preserve"> </w:t>
      </w:r>
      <w:proofErr w:type="spellStart"/>
      <w:r w:rsidRPr="00BC5316">
        <w:rPr>
          <w:rFonts w:cstheme="minorHAnsi"/>
          <w:b/>
          <w:bCs/>
          <w:color w:val="4472C4" w:themeColor="accent1"/>
        </w:rPr>
        <w:t>stepx</w:t>
      </w:r>
      <w:proofErr w:type="spellEnd"/>
      <w:r w:rsidRPr="00BC5316">
        <w:rPr>
          <w:rFonts w:cstheme="minorHAnsi"/>
          <w:color w:val="4472C4" w:themeColor="accent1"/>
        </w:rPr>
        <w:t xml:space="preserve"> , </w:t>
      </w:r>
      <w:proofErr w:type="spellStart"/>
      <w:r w:rsidRPr="00BC5316">
        <w:rPr>
          <w:rFonts w:cstheme="minorHAnsi"/>
          <w:b/>
          <w:bCs/>
          <w:color w:val="4472C4" w:themeColor="accent1"/>
        </w:rPr>
        <w:t>stepy</w:t>
      </w:r>
      <w:proofErr w:type="spellEnd"/>
      <w:r>
        <w:rPr>
          <w:rFonts w:cstheme="minorHAnsi"/>
        </w:rPr>
        <w:t xml:space="preserve">: </w:t>
      </w:r>
      <w:r>
        <w:t xml:space="preserve">Se la </w:t>
      </w:r>
      <w:r w:rsidRPr="00BC5316">
        <w:rPr>
          <w:b/>
          <w:bCs/>
        </w:rPr>
        <w:t xml:space="preserve">direzione del raggio ha una componente x negativa, </w:t>
      </w:r>
      <w:proofErr w:type="spellStart"/>
      <w:r w:rsidRPr="00BC5316">
        <w:rPr>
          <w:b/>
          <w:bCs/>
        </w:rPr>
        <w:t>stepX</w:t>
      </w:r>
      <w:proofErr w:type="spellEnd"/>
      <w:r w:rsidRPr="00BC5316">
        <w:rPr>
          <w:b/>
          <w:bCs/>
        </w:rPr>
        <w:t xml:space="preserve"> è -1</w:t>
      </w:r>
      <w:r>
        <w:t xml:space="preserve">; se la direzione del </w:t>
      </w:r>
      <w:r>
        <w:br/>
        <w:t xml:space="preserve">                            raggio ha una </w:t>
      </w:r>
      <w:r w:rsidRPr="00BC5316">
        <w:rPr>
          <w:b/>
          <w:bCs/>
        </w:rPr>
        <w:t xml:space="preserve">componente x positiva, </w:t>
      </w:r>
      <w:proofErr w:type="spellStart"/>
      <w:r w:rsidRPr="00BC5316">
        <w:rPr>
          <w:b/>
          <w:bCs/>
        </w:rPr>
        <w:t>stepX</w:t>
      </w:r>
      <w:proofErr w:type="spellEnd"/>
      <w:r w:rsidRPr="00BC5316">
        <w:rPr>
          <w:b/>
          <w:bCs/>
        </w:rPr>
        <w:t xml:space="preserve"> è +1</w:t>
      </w:r>
      <w:r>
        <w:t xml:space="preserve">. </w:t>
      </w:r>
      <w:r w:rsidRPr="00BC5316">
        <w:rPr>
          <w:b/>
          <w:bCs/>
        </w:rPr>
        <w:t>Se</w:t>
      </w:r>
      <w:r>
        <w:t xml:space="preserve"> la componente </w:t>
      </w:r>
      <w:r w:rsidRPr="00BC5316">
        <w:rPr>
          <w:b/>
          <w:bCs/>
        </w:rPr>
        <w:t>x è 0</w:t>
      </w:r>
      <w:r>
        <w:t>, non importa</w:t>
      </w:r>
      <w:r>
        <w:br/>
        <w:t xml:space="preserve">                            quale valore abbia </w:t>
      </w:r>
      <w:proofErr w:type="spellStart"/>
      <w:r w:rsidRPr="00BC5316">
        <w:rPr>
          <w:b/>
          <w:bCs/>
        </w:rPr>
        <w:t>stepX</w:t>
      </w:r>
      <w:proofErr w:type="spellEnd"/>
      <w:r w:rsidRPr="00BC5316">
        <w:rPr>
          <w:b/>
          <w:bCs/>
        </w:rPr>
        <w:t xml:space="preserve"> </w:t>
      </w:r>
      <w:r>
        <w:t xml:space="preserve">poiché </w:t>
      </w:r>
      <w:r w:rsidRPr="00BC5316">
        <w:rPr>
          <w:b/>
          <w:bCs/>
        </w:rPr>
        <w:t>non verrà utilizzato</w:t>
      </w:r>
      <w:r>
        <w:t>. Lo stesso vale per la componente y.</w:t>
      </w:r>
    </w:p>
    <w:p w14:paraId="02E2B840" w14:textId="77777777" w:rsidR="000C5977" w:rsidRDefault="000C5977" w:rsidP="000C5977"/>
    <w:p w14:paraId="672A8217" w14:textId="4202C134" w:rsidR="009203DC" w:rsidRDefault="000C5977" w:rsidP="009203DC">
      <w:pPr>
        <w:rPr>
          <w:rFonts w:cstheme="minorHAnsi"/>
        </w:rPr>
      </w:pPr>
      <w:r>
        <w:t xml:space="preserve">- </w:t>
      </w:r>
      <w:proofErr w:type="spellStart"/>
      <w:r w:rsidR="009203DC">
        <w:rPr>
          <w:rFonts w:cstheme="minorHAnsi"/>
          <w:b/>
          <w:bCs/>
          <w:color w:val="4472C4" w:themeColor="accent1"/>
        </w:rPr>
        <w:t>sideDistX</w:t>
      </w:r>
      <w:proofErr w:type="spellEnd"/>
      <w:r w:rsidRPr="00BC5316">
        <w:rPr>
          <w:rFonts w:cstheme="minorHAnsi"/>
          <w:color w:val="4472C4" w:themeColor="accent1"/>
        </w:rPr>
        <w:t xml:space="preserve"> , </w:t>
      </w:r>
      <w:proofErr w:type="spellStart"/>
      <w:r w:rsidR="009203DC">
        <w:rPr>
          <w:rFonts w:cstheme="minorHAnsi"/>
          <w:b/>
          <w:bCs/>
          <w:color w:val="4472C4" w:themeColor="accent1"/>
        </w:rPr>
        <w:t>sideDistY</w:t>
      </w:r>
      <w:proofErr w:type="spellEnd"/>
      <w:r>
        <w:rPr>
          <w:rFonts w:cstheme="minorHAnsi"/>
        </w:rPr>
        <w:t xml:space="preserve">: </w:t>
      </w:r>
      <w:r w:rsidR="009203DC" w:rsidRPr="007E0D9A">
        <w:rPr>
          <w:rFonts w:cstheme="minorHAnsi"/>
          <w:b/>
          <w:bCs/>
        </w:rPr>
        <w:t>Se la direzione del raggio ha una componente x negativa</w:t>
      </w:r>
      <w:r w:rsidR="009203DC" w:rsidRPr="009203DC">
        <w:rPr>
          <w:rFonts w:cstheme="minorHAnsi"/>
        </w:rPr>
        <w:t xml:space="preserve">, </w:t>
      </w:r>
      <w:proofErr w:type="spellStart"/>
      <w:r w:rsidR="009203DC" w:rsidRPr="007E0D9A">
        <w:rPr>
          <w:rFonts w:cstheme="minorHAnsi"/>
          <w:b/>
          <w:bCs/>
        </w:rPr>
        <w:t>sideDistX</w:t>
      </w:r>
      <w:proofErr w:type="spellEnd"/>
      <w:r w:rsidR="009203DC" w:rsidRPr="009203DC">
        <w:rPr>
          <w:rFonts w:cstheme="minorHAnsi"/>
        </w:rPr>
        <w:t xml:space="preserve"> </w:t>
      </w:r>
      <w:r w:rsidR="009203DC" w:rsidRPr="007E0D9A">
        <w:rPr>
          <w:rFonts w:cstheme="minorHAnsi"/>
          <w:b/>
          <w:bCs/>
        </w:rPr>
        <w:t>è la distanza</w:t>
      </w:r>
      <w:r w:rsidR="007E0D9A">
        <w:rPr>
          <w:rFonts w:cstheme="minorHAnsi"/>
          <w:b/>
          <w:bCs/>
        </w:rPr>
        <w:br/>
        <w:t xml:space="preserve">                                        </w:t>
      </w:r>
      <w:r w:rsidR="009203DC" w:rsidRPr="007E0D9A">
        <w:rPr>
          <w:rFonts w:cstheme="minorHAnsi"/>
          <w:b/>
          <w:bCs/>
        </w:rPr>
        <w:t xml:space="preserve"> dalla posizione iniziale del raggio al primo lato a sinistra</w:t>
      </w:r>
      <w:r w:rsidR="009203DC" w:rsidRPr="009203DC">
        <w:rPr>
          <w:rFonts w:cstheme="minorHAnsi"/>
        </w:rPr>
        <w:t xml:space="preserve">; </w:t>
      </w:r>
      <w:r w:rsidR="009203DC" w:rsidRPr="007E0D9A">
        <w:rPr>
          <w:rFonts w:cstheme="minorHAnsi"/>
          <w:b/>
          <w:bCs/>
        </w:rPr>
        <w:t>se</w:t>
      </w:r>
      <w:r w:rsidR="009203DC" w:rsidRPr="009203DC">
        <w:rPr>
          <w:rFonts w:cstheme="minorHAnsi"/>
        </w:rPr>
        <w:t xml:space="preserve"> la direzione del raggio</w:t>
      </w:r>
      <w:r w:rsidR="007E0D9A">
        <w:rPr>
          <w:rFonts w:cstheme="minorHAnsi"/>
        </w:rPr>
        <w:br/>
        <w:t xml:space="preserve">                                        </w:t>
      </w:r>
      <w:r w:rsidR="009203DC" w:rsidRPr="009203DC">
        <w:rPr>
          <w:rFonts w:cstheme="minorHAnsi"/>
        </w:rPr>
        <w:t xml:space="preserve"> ha una </w:t>
      </w:r>
      <w:r w:rsidR="009203DC" w:rsidRPr="007E0D9A">
        <w:rPr>
          <w:rFonts w:cstheme="minorHAnsi"/>
          <w:b/>
          <w:bCs/>
        </w:rPr>
        <w:t>componente x positiva, viene utilizzato il primo lato a destra</w:t>
      </w:r>
      <w:r w:rsidR="009203DC" w:rsidRPr="009203DC">
        <w:rPr>
          <w:rFonts w:cstheme="minorHAnsi"/>
        </w:rPr>
        <w:t xml:space="preserve">. </w:t>
      </w:r>
      <w:r w:rsidR="007E0D9A">
        <w:rPr>
          <w:rFonts w:cstheme="minorHAnsi"/>
        </w:rPr>
        <w:br/>
        <w:t xml:space="preserve">                                         </w:t>
      </w:r>
      <w:r w:rsidR="009203DC" w:rsidRPr="009203DC">
        <w:rPr>
          <w:rFonts w:cstheme="minorHAnsi"/>
        </w:rPr>
        <w:t>Lo stesso vale per la componente y, ma ora con il primo lato sopra o sotto la</w:t>
      </w:r>
      <w:r w:rsidR="007E0D9A">
        <w:rPr>
          <w:rFonts w:cstheme="minorHAnsi"/>
        </w:rPr>
        <w:br/>
        <w:t xml:space="preserve">                                        </w:t>
      </w:r>
      <w:r w:rsidR="009203DC" w:rsidRPr="009203DC">
        <w:rPr>
          <w:rFonts w:cstheme="minorHAnsi"/>
        </w:rPr>
        <w:t xml:space="preserve"> posizione.</w:t>
      </w:r>
      <w:r w:rsidR="00793F83">
        <w:rPr>
          <w:rFonts w:cstheme="minorHAnsi"/>
        </w:rPr>
        <w:br/>
        <w:t xml:space="preserve">                                         </w:t>
      </w:r>
      <w:r w:rsidR="009203DC" w:rsidRPr="009203DC">
        <w:rPr>
          <w:rFonts w:cstheme="minorHAnsi"/>
        </w:rPr>
        <w:t xml:space="preserve">Per questi valori, viene utilizzato il valore intero </w:t>
      </w:r>
      <w:proofErr w:type="spellStart"/>
      <w:r w:rsidR="009203DC" w:rsidRPr="009203DC">
        <w:rPr>
          <w:rFonts w:cstheme="minorHAnsi"/>
        </w:rPr>
        <w:t>mapX</w:t>
      </w:r>
      <w:proofErr w:type="spellEnd"/>
      <w:r w:rsidR="009203DC" w:rsidRPr="009203DC">
        <w:rPr>
          <w:rFonts w:cstheme="minorHAnsi"/>
        </w:rPr>
        <w:t xml:space="preserve"> e si sottrae la posizione reale</w:t>
      </w:r>
      <w:r w:rsidR="00793F83">
        <w:rPr>
          <w:rFonts w:cstheme="minorHAnsi"/>
        </w:rPr>
        <w:br/>
        <w:t xml:space="preserve">                                        </w:t>
      </w:r>
      <w:r w:rsidR="009203DC" w:rsidRPr="009203DC">
        <w:rPr>
          <w:rFonts w:cstheme="minorHAnsi"/>
        </w:rPr>
        <w:t xml:space="preserve"> da esso, aggiungendo 1.0 in alcuni casi a seconda se viene utilizzato il lato sinistro o</w:t>
      </w:r>
      <w:r w:rsidR="00793F83">
        <w:rPr>
          <w:rFonts w:cstheme="minorHAnsi"/>
        </w:rPr>
        <w:br/>
        <w:t xml:space="preserve">                                        </w:t>
      </w:r>
      <w:r w:rsidR="009203DC" w:rsidRPr="009203DC">
        <w:rPr>
          <w:rFonts w:cstheme="minorHAnsi"/>
        </w:rPr>
        <w:t xml:space="preserve"> destro, oppure quello superiore o inferiore. Poi si ottiene la distanza perpendicolare </w:t>
      </w:r>
      <w:r w:rsidR="00793F83">
        <w:rPr>
          <w:rFonts w:cstheme="minorHAnsi"/>
        </w:rPr>
        <w:br/>
        <w:t xml:space="preserve">                                         </w:t>
      </w:r>
      <w:r w:rsidR="009203DC" w:rsidRPr="009203DC">
        <w:rPr>
          <w:rFonts w:cstheme="minorHAnsi"/>
        </w:rPr>
        <w:t xml:space="preserve">a questo lato, quindi si moltiplica per </w:t>
      </w:r>
      <w:proofErr w:type="spellStart"/>
      <w:r w:rsidR="009203DC" w:rsidRPr="009203DC">
        <w:rPr>
          <w:rFonts w:cstheme="minorHAnsi"/>
        </w:rPr>
        <w:t>deltaDistX</w:t>
      </w:r>
      <w:proofErr w:type="spellEnd"/>
      <w:r w:rsidR="009203DC" w:rsidRPr="009203DC">
        <w:rPr>
          <w:rFonts w:cstheme="minorHAnsi"/>
        </w:rPr>
        <w:t xml:space="preserve"> o </w:t>
      </w:r>
      <w:proofErr w:type="spellStart"/>
      <w:r w:rsidR="009203DC" w:rsidRPr="009203DC">
        <w:rPr>
          <w:rFonts w:cstheme="minorHAnsi"/>
        </w:rPr>
        <w:t>deltaDistY</w:t>
      </w:r>
      <w:proofErr w:type="spellEnd"/>
      <w:r w:rsidR="009203DC" w:rsidRPr="009203DC">
        <w:rPr>
          <w:rFonts w:cstheme="minorHAnsi"/>
        </w:rPr>
        <w:t xml:space="preserve"> per ottenere la distanza </w:t>
      </w:r>
      <w:r w:rsidR="00793F83">
        <w:rPr>
          <w:rFonts w:cstheme="minorHAnsi"/>
        </w:rPr>
        <w:br/>
        <w:t xml:space="preserve">                                         </w:t>
      </w:r>
      <w:r w:rsidR="009203DC" w:rsidRPr="009203DC">
        <w:rPr>
          <w:rFonts w:cstheme="minorHAnsi"/>
        </w:rPr>
        <w:t>euclidea reale.</w:t>
      </w:r>
    </w:p>
    <w:p w14:paraId="1E5B1710" w14:textId="77777777" w:rsidR="008A12BC" w:rsidRDefault="008A12BC" w:rsidP="009203DC">
      <w:pPr>
        <w:rPr>
          <w:rFonts w:cstheme="minorHAnsi"/>
        </w:rPr>
      </w:pPr>
    </w:p>
    <w:p w14:paraId="700B7B8A" w14:textId="77777777" w:rsidR="008A12BC" w:rsidRPr="009203DC" w:rsidRDefault="008A12BC" w:rsidP="009203DC">
      <w:pPr>
        <w:rPr>
          <w:rFonts w:cstheme="minorHAnsi"/>
        </w:rPr>
      </w:pPr>
    </w:p>
    <w:p w14:paraId="56C96EDB"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lang w:val="en-US" w:eastAsia="it-IT"/>
          <w14:ligatures w14:val="none"/>
        </w:rPr>
      </w:pPr>
      <w:r w:rsidRPr="00685BA8">
        <w:rPr>
          <w:rFonts w:ascii="Courier New" w:eastAsia="Times New Roman" w:hAnsi="Courier New" w:cs="Courier New"/>
          <w:color w:val="800000"/>
          <w:kern w:val="0"/>
          <w:sz w:val="18"/>
          <w:szCs w:val="18"/>
          <w:lang w:eastAsia="it-IT"/>
          <w14:ligatures w14:val="none"/>
        </w:rPr>
        <w:t xml:space="preserve">      </w:t>
      </w:r>
      <w:r w:rsidRPr="008A12BC">
        <w:rPr>
          <w:rFonts w:ascii="Courier New" w:eastAsia="Times New Roman" w:hAnsi="Courier New" w:cs="Courier New"/>
          <w:color w:val="000099"/>
          <w:kern w:val="0"/>
          <w:sz w:val="18"/>
          <w:szCs w:val="18"/>
          <w:lang w:val="en-US" w:eastAsia="it-IT"/>
          <w14:ligatures w14:val="none"/>
        </w:rPr>
        <w:t xml:space="preserve">//calculate step and initial </w:t>
      </w:r>
      <w:proofErr w:type="spellStart"/>
      <w:r w:rsidRPr="008A12BC">
        <w:rPr>
          <w:rFonts w:ascii="Courier New" w:eastAsia="Times New Roman" w:hAnsi="Courier New" w:cs="Courier New"/>
          <w:color w:val="000099"/>
          <w:kern w:val="0"/>
          <w:sz w:val="18"/>
          <w:szCs w:val="18"/>
          <w:lang w:val="en-US" w:eastAsia="it-IT"/>
          <w14:ligatures w14:val="none"/>
        </w:rPr>
        <w:t>sideDist</w:t>
      </w:r>
      <w:proofErr w:type="spellEnd"/>
    </w:p>
    <w:p w14:paraId="08AEA8E5"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8A12BC">
        <w:rPr>
          <w:rFonts w:ascii="Courier New" w:eastAsia="Times New Roman" w:hAnsi="Courier New" w:cs="Courier New"/>
          <w:color w:val="800000"/>
          <w:kern w:val="0"/>
          <w:sz w:val="18"/>
          <w:szCs w:val="18"/>
          <w:lang w:val="en-US" w:eastAsia="it-IT"/>
          <w14:ligatures w14:val="none"/>
        </w:rPr>
        <w:t xml:space="preserve">      if (</w:t>
      </w:r>
      <w:proofErr w:type="spellStart"/>
      <w:r w:rsidRPr="008A12BC">
        <w:rPr>
          <w:rFonts w:ascii="Courier New" w:eastAsia="Times New Roman" w:hAnsi="Courier New" w:cs="Courier New"/>
          <w:color w:val="800000"/>
          <w:kern w:val="0"/>
          <w:sz w:val="18"/>
          <w:szCs w:val="18"/>
          <w:lang w:val="en-US" w:eastAsia="it-IT"/>
          <w14:ligatures w14:val="none"/>
        </w:rPr>
        <w:t>rayDirX</w:t>
      </w:r>
      <w:proofErr w:type="spellEnd"/>
      <w:r w:rsidRPr="008A12BC">
        <w:rPr>
          <w:rFonts w:ascii="Courier New" w:eastAsia="Times New Roman" w:hAnsi="Courier New" w:cs="Courier New"/>
          <w:color w:val="800000"/>
          <w:kern w:val="0"/>
          <w:sz w:val="18"/>
          <w:szCs w:val="18"/>
          <w:lang w:val="en-US" w:eastAsia="it-IT"/>
          <w14:ligatures w14:val="none"/>
        </w:rPr>
        <w:t xml:space="preserve"> &lt; 0)</w:t>
      </w:r>
    </w:p>
    <w:p w14:paraId="2F920ACC"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eastAsia="it-IT"/>
          <w14:ligatures w14:val="none"/>
        </w:rPr>
      </w:pPr>
      <w:r w:rsidRPr="008A12BC">
        <w:rPr>
          <w:rFonts w:ascii="Courier New" w:eastAsia="Times New Roman" w:hAnsi="Courier New" w:cs="Courier New"/>
          <w:color w:val="800000"/>
          <w:kern w:val="0"/>
          <w:sz w:val="18"/>
          <w:szCs w:val="18"/>
          <w:lang w:val="en-US" w:eastAsia="it-IT"/>
          <w14:ligatures w14:val="none"/>
        </w:rPr>
        <w:t xml:space="preserve">      </w:t>
      </w:r>
      <w:r w:rsidRPr="008A12BC">
        <w:rPr>
          <w:rFonts w:ascii="Courier New" w:eastAsia="Times New Roman" w:hAnsi="Courier New" w:cs="Courier New"/>
          <w:color w:val="800000"/>
          <w:kern w:val="0"/>
          <w:sz w:val="18"/>
          <w:szCs w:val="18"/>
          <w:lang w:eastAsia="it-IT"/>
          <w14:ligatures w14:val="none"/>
        </w:rPr>
        <w:t>{</w:t>
      </w:r>
    </w:p>
    <w:p w14:paraId="10B4F107"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eastAsia="it-IT"/>
          <w14:ligatures w14:val="none"/>
        </w:rPr>
      </w:pPr>
      <w:r w:rsidRPr="008A12BC">
        <w:rPr>
          <w:rFonts w:ascii="Courier New" w:eastAsia="Times New Roman" w:hAnsi="Courier New" w:cs="Courier New"/>
          <w:color w:val="800000"/>
          <w:kern w:val="0"/>
          <w:sz w:val="18"/>
          <w:szCs w:val="18"/>
          <w:lang w:eastAsia="it-IT"/>
          <w14:ligatures w14:val="none"/>
        </w:rPr>
        <w:t xml:space="preserve">        </w:t>
      </w:r>
      <w:proofErr w:type="spellStart"/>
      <w:r w:rsidRPr="008A12BC">
        <w:rPr>
          <w:rFonts w:ascii="Courier New" w:eastAsia="Times New Roman" w:hAnsi="Courier New" w:cs="Courier New"/>
          <w:color w:val="800000"/>
          <w:kern w:val="0"/>
          <w:sz w:val="18"/>
          <w:szCs w:val="18"/>
          <w:lang w:eastAsia="it-IT"/>
          <w14:ligatures w14:val="none"/>
        </w:rPr>
        <w:t>stepX</w:t>
      </w:r>
      <w:proofErr w:type="spellEnd"/>
      <w:r w:rsidRPr="008A12BC">
        <w:rPr>
          <w:rFonts w:ascii="Courier New" w:eastAsia="Times New Roman" w:hAnsi="Courier New" w:cs="Courier New"/>
          <w:color w:val="800000"/>
          <w:kern w:val="0"/>
          <w:sz w:val="18"/>
          <w:szCs w:val="18"/>
          <w:lang w:eastAsia="it-IT"/>
          <w14:ligatures w14:val="none"/>
        </w:rPr>
        <w:t xml:space="preserve"> = -1;</w:t>
      </w:r>
    </w:p>
    <w:p w14:paraId="088F66DF"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eastAsia="it-IT"/>
          <w14:ligatures w14:val="none"/>
        </w:rPr>
      </w:pPr>
      <w:r w:rsidRPr="008A12BC">
        <w:rPr>
          <w:rFonts w:ascii="Courier New" w:eastAsia="Times New Roman" w:hAnsi="Courier New" w:cs="Courier New"/>
          <w:color w:val="800000"/>
          <w:kern w:val="0"/>
          <w:sz w:val="18"/>
          <w:szCs w:val="18"/>
          <w:lang w:eastAsia="it-IT"/>
          <w14:ligatures w14:val="none"/>
        </w:rPr>
        <w:t xml:space="preserve">        </w:t>
      </w:r>
      <w:proofErr w:type="spellStart"/>
      <w:r w:rsidRPr="008A12BC">
        <w:rPr>
          <w:rFonts w:ascii="Courier New" w:eastAsia="Times New Roman" w:hAnsi="Courier New" w:cs="Courier New"/>
          <w:color w:val="800000"/>
          <w:kern w:val="0"/>
          <w:sz w:val="18"/>
          <w:szCs w:val="18"/>
          <w:lang w:eastAsia="it-IT"/>
          <w14:ligatures w14:val="none"/>
        </w:rPr>
        <w:t>sideDistX</w:t>
      </w:r>
      <w:proofErr w:type="spellEnd"/>
      <w:r w:rsidRPr="008A12BC">
        <w:rPr>
          <w:rFonts w:ascii="Courier New" w:eastAsia="Times New Roman" w:hAnsi="Courier New" w:cs="Courier New"/>
          <w:color w:val="800000"/>
          <w:kern w:val="0"/>
          <w:sz w:val="18"/>
          <w:szCs w:val="18"/>
          <w:lang w:eastAsia="it-IT"/>
          <w14:ligatures w14:val="none"/>
        </w:rPr>
        <w:t xml:space="preserve"> = (</w:t>
      </w:r>
      <w:proofErr w:type="spellStart"/>
      <w:r w:rsidRPr="008A12BC">
        <w:rPr>
          <w:rFonts w:ascii="Courier New" w:eastAsia="Times New Roman" w:hAnsi="Courier New" w:cs="Courier New"/>
          <w:color w:val="800000"/>
          <w:kern w:val="0"/>
          <w:sz w:val="18"/>
          <w:szCs w:val="18"/>
          <w:lang w:eastAsia="it-IT"/>
          <w14:ligatures w14:val="none"/>
        </w:rPr>
        <w:t>posX</w:t>
      </w:r>
      <w:proofErr w:type="spellEnd"/>
      <w:r w:rsidRPr="008A12BC">
        <w:rPr>
          <w:rFonts w:ascii="Courier New" w:eastAsia="Times New Roman" w:hAnsi="Courier New" w:cs="Courier New"/>
          <w:color w:val="800000"/>
          <w:kern w:val="0"/>
          <w:sz w:val="18"/>
          <w:szCs w:val="18"/>
          <w:lang w:eastAsia="it-IT"/>
          <w14:ligatures w14:val="none"/>
        </w:rPr>
        <w:t xml:space="preserve"> - </w:t>
      </w:r>
      <w:proofErr w:type="spellStart"/>
      <w:r w:rsidRPr="008A12BC">
        <w:rPr>
          <w:rFonts w:ascii="Courier New" w:eastAsia="Times New Roman" w:hAnsi="Courier New" w:cs="Courier New"/>
          <w:color w:val="800000"/>
          <w:kern w:val="0"/>
          <w:sz w:val="18"/>
          <w:szCs w:val="18"/>
          <w:lang w:eastAsia="it-IT"/>
          <w14:ligatures w14:val="none"/>
        </w:rPr>
        <w:t>mapX</w:t>
      </w:r>
      <w:proofErr w:type="spellEnd"/>
      <w:r w:rsidRPr="008A12BC">
        <w:rPr>
          <w:rFonts w:ascii="Courier New" w:eastAsia="Times New Roman" w:hAnsi="Courier New" w:cs="Courier New"/>
          <w:color w:val="800000"/>
          <w:kern w:val="0"/>
          <w:sz w:val="18"/>
          <w:szCs w:val="18"/>
          <w:lang w:eastAsia="it-IT"/>
          <w14:ligatures w14:val="none"/>
        </w:rPr>
        <w:t xml:space="preserve">) * </w:t>
      </w:r>
      <w:proofErr w:type="spellStart"/>
      <w:r w:rsidRPr="008A12BC">
        <w:rPr>
          <w:rFonts w:ascii="Courier New" w:eastAsia="Times New Roman" w:hAnsi="Courier New" w:cs="Courier New"/>
          <w:color w:val="800000"/>
          <w:kern w:val="0"/>
          <w:sz w:val="18"/>
          <w:szCs w:val="18"/>
          <w:lang w:eastAsia="it-IT"/>
          <w14:ligatures w14:val="none"/>
        </w:rPr>
        <w:t>deltaDistX</w:t>
      </w:r>
      <w:proofErr w:type="spellEnd"/>
      <w:r w:rsidRPr="008A12BC">
        <w:rPr>
          <w:rFonts w:ascii="Courier New" w:eastAsia="Times New Roman" w:hAnsi="Courier New" w:cs="Courier New"/>
          <w:color w:val="800000"/>
          <w:kern w:val="0"/>
          <w:sz w:val="18"/>
          <w:szCs w:val="18"/>
          <w:lang w:eastAsia="it-IT"/>
          <w14:ligatures w14:val="none"/>
        </w:rPr>
        <w:t>;</w:t>
      </w:r>
    </w:p>
    <w:p w14:paraId="006A3DE0"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eastAsia="it-IT"/>
          <w14:ligatures w14:val="none"/>
        </w:rPr>
      </w:pPr>
      <w:r w:rsidRPr="008A12BC">
        <w:rPr>
          <w:rFonts w:ascii="Courier New" w:eastAsia="Times New Roman" w:hAnsi="Courier New" w:cs="Courier New"/>
          <w:color w:val="800000"/>
          <w:kern w:val="0"/>
          <w:sz w:val="18"/>
          <w:szCs w:val="18"/>
          <w:lang w:eastAsia="it-IT"/>
          <w14:ligatures w14:val="none"/>
        </w:rPr>
        <w:t xml:space="preserve">      }</w:t>
      </w:r>
    </w:p>
    <w:p w14:paraId="06D46B15"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eastAsia="it-IT"/>
          <w14:ligatures w14:val="none"/>
        </w:rPr>
      </w:pPr>
      <w:r w:rsidRPr="008A12BC">
        <w:rPr>
          <w:rFonts w:ascii="Courier New" w:eastAsia="Times New Roman" w:hAnsi="Courier New" w:cs="Courier New"/>
          <w:color w:val="800000"/>
          <w:kern w:val="0"/>
          <w:sz w:val="18"/>
          <w:szCs w:val="18"/>
          <w:lang w:eastAsia="it-IT"/>
          <w14:ligatures w14:val="none"/>
        </w:rPr>
        <w:t xml:space="preserve">      else</w:t>
      </w:r>
    </w:p>
    <w:p w14:paraId="1E1CBAA8"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eastAsia="it-IT"/>
          <w14:ligatures w14:val="none"/>
        </w:rPr>
      </w:pPr>
      <w:r w:rsidRPr="008A12BC">
        <w:rPr>
          <w:rFonts w:ascii="Courier New" w:eastAsia="Times New Roman" w:hAnsi="Courier New" w:cs="Courier New"/>
          <w:color w:val="800000"/>
          <w:kern w:val="0"/>
          <w:sz w:val="18"/>
          <w:szCs w:val="18"/>
          <w:lang w:eastAsia="it-IT"/>
          <w14:ligatures w14:val="none"/>
        </w:rPr>
        <w:t xml:space="preserve">      {</w:t>
      </w:r>
    </w:p>
    <w:p w14:paraId="4F317C96"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eastAsia="it-IT"/>
          <w14:ligatures w14:val="none"/>
        </w:rPr>
      </w:pPr>
      <w:r w:rsidRPr="008A12BC">
        <w:rPr>
          <w:rFonts w:ascii="Courier New" w:eastAsia="Times New Roman" w:hAnsi="Courier New" w:cs="Courier New"/>
          <w:color w:val="800000"/>
          <w:kern w:val="0"/>
          <w:sz w:val="18"/>
          <w:szCs w:val="18"/>
          <w:lang w:eastAsia="it-IT"/>
          <w14:ligatures w14:val="none"/>
        </w:rPr>
        <w:t xml:space="preserve">        </w:t>
      </w:r>
      <w:proofErr w:type="spellStart"/>
      <w:r w:rsidRPr="008A12BC">
        <w:rPr>
          <w:rFonts w:ascii="Courier New" w:eastAsia="Times New Roman" w:hAnsi="Courier New" w:cs="Courier New"/>
          <w:color w:val="800000"/>
          <w:kern w:val="0"/>
          <w:sz w:val="18"/>
          <w:szCs w:val="18"/>
          <w:lang w:eastAsia="it-IT"/>
          <w14:ligatures w14:val="none"/>
        </w:rPr>
        <w:t>stepX</w:t>
      </w:r>
      <w:proofErr w:type="spellEnd"/>
      <w:r w:rsidRPr="008A12BC">
        <w:rPr>
          <w:rFonts w:ascii="Courier New" w:eastAsia="Times New Roman" w:hAnsi="Courier New" w:cs="Courier New"/>
          <w:color w:val="800000"/>
          <w:kern w:val="0"/>
          <w:sz w:val="18"/>
          <w:szCs w:val="18"/>
          <w:lang w:eastAsia="it-IT"/>
          <w14:ligatures w14:val="none"/>
        </w:rPr>
        <w:t xml:space="preserve"> = 1;</w:t>
      </w:r>
    </w:p>
    <w:p w14:paraId="38855581"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eastAsia="it-IT"/>
          <w14:ligatures w14:val="none"/>
        </w:rPr>
      </w:pPr>
      <w:r w:rsidRPr="008A12BC">
        <w:rPr>
          <w:rFonts w:ascii="Courier New" w:eastAsia="Times New Roman" w:hAnsi="Courier New" w:cs="Courier New"/>
          <w:color w:val="800000"/>
          <w:kern w:val="0"/>
          <w:sz w:val="18"/>
          <w:szCs w:val="18"/>
          <w:lang w:eastAsia="it-IT"/>
          <w14:ligatures w14:val="none"/>
        </w:rPr>
        <w:t xml:space="preserve">        </w:t>
      </w:r>
      <w:proofErr w:type="spellStart"/>
      <w:r w:rsidRPr="008A12BC">
        <w:rPr>
          <w:rFonts w:ascii="Courier New" w:eastAsia="Times New Roman" w:hAnsi="Courier New" w:cs="Courier New"/>
          <w:color w:val="800000"/>
          <w:kern w:val="0"/>
          <w:sz w:val="18"/>
          <w:szCs w:val="18"/>
          <w:lang w:eastAsia="it-IT"/>
          <w14:ligatures w14:val="none"/>
        </w:rPr>
        <w:t>sideDistX</w:t>
      </w:r>
      <w:proofErr w:type="spellEnd"/>
      <w:r w:rsidRPr="008A12BC">
        <w:rPr>
          <w:rFonts w:ascii="Courier New" w:eastAsia="Times New Roman" w:hAnsi="Courier New" w:cs="Courier New"/>
          <w:color w:val="800000"/>
          <w:kern w:val="0"/>
          <w:sz w:val="18"/>
          <w:szCs w:val="18"/>
          <w:lang w:eastAsia="it-IT"/>
          <w14:ligatures w14:val="none"/>
        </w:rPr>
        <w:t xml:space="preserve"> = (</w:t>
      </w:r>
      <w:proofErr w:type="spellStart"/>
      <w:r w:rsidRPr="008A12BC">
        <w:rPr>
          <w:rFonts w:ascii="Courier New" w:eastAsia="Times New Roman" w:hAnsi="Courier New" w:cs="Courier New"/>
          <w:color w:val="800000"/>
          <w:kern w:val="0"/>
          <w:sz w:val="18"/>
          <w:szCs w:val="18"/>
          <w:lang w:eastAsia="it-IT"/>
          <w14:ligatures w14:val="none"/>
        </w:rPr>
        <w:t>mapX</w:t>
      </w:r>
      <w:proofErr w:type="spellEnd"/>
      <w:r w:rsidRPr="008A12BC">
        <w:rPr>
          <w:rFonts w:ascii="Courier New" w:eastAsia="Times New Roman" w:hAnsi="Courier New" w:cs="Courier New"/>
          <w:color w:val="800000"/>
          <w:kern w:val="0"/>
          <w:sz w:val="18"/>
          <w:szCs w:val="18"/>
          <w:lang w:eastAsia="it-IT"/>
          <w14:ligatures w14:val="none"/>
        </w:rPr>
        <w:t xml:space="preserve"> + 1.0 - </w:t>
      </w:r>
      <w:proofErr w:type="spellStart"/>
      <w:r w:rsidRPr="008A12BC">
        <w:rPr>
          <w:rFonts w:ascii="Courier New" w:eastAsia="Times New Roman" w:hAnsi="Courier New" w:cs="Courier New"/>
          <w:color w:val="800000"/>
          <w:kern w:val="0"/>
          <w:sz w:val="18"/>
          <w:szCs w:val="18"/>
          <w:lang w:eastAsia="it-IT"/>
          <w14:ligatures w14:val="none"/>
        </w:rPr>
        <w:t>posX</w:t>
      </w:r>
      <w:proofErr w:type="spellEnd"/>
      <w:r w:rsidRPr="008A12BC">
        <w:rPr>
          <w:rFonts w:ascii="Courier New" w:eastAsia="Times New Roman" w:hAnsi="Courier New" w:cs="Courier New"/>
          <w:color w:val="800000"/>
          <w:kern w:val="0"/>
          <w:sz w:val="18"/>
          <w:szCs w:val="18"/>
          <w:lang w:eastAsia="it-IT"/>
          <w14:ligatures w14:val="none"/>
        </w:rPr>
        <w:t xml:space="preserve">) * </w:t>
      </w:r>
      <w:proofErr w:type="spellStart"/>
      <w:r w:rsidRPr="008A12BC">
        <w:rPr>
          <w:rFonts w:ascii="Courier New" w:eastAsia="Times New Roman" w:hAnsi="Courier New" w:cs="Courier New"/>
          <w:color w:val="800000"/>
          <w:kern w:val="0"/>
          <w:sz w:val="18"/>
          <w:szCs w:val="18"/>
          <w:lang w:eastAsia="it-IT"/>
          <w14:ligatures w14:val="none"/>
        </w:rPr>
        <w:t>deltaDistX</w:t>
      </w:r>
      <w:proofErr w:type="spellEnd"/>
      <w:r w:rsidRPr="008A12BC">
        <w:rPr>
          <w:rFonts w:ascii="Courier New" w:eastAsia="Times New Roman" w:hAnsi="Courier New" w:cs="Courier New"/>
          <w:color w:val="800000"/>
          <w:kern w:val="0"/>
          <w:sz w:val="18"/>
          <w:szCs w:val="18"/>
          <w:lang w:eastAsia="it-IT"/>
          <w14:ligatures w14:val="none"/>
        </w:rPr>
        <w:t>;</w:t>
      </w:r>
    </w:p>
    <w:p w14:paraId="6E2E1146"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8A12BC">
        <w:rPr>
          <w:rFonts w:ascii="Courier New" w:eastAsia="Times New Roman" w:hAnsi="Courier New" w:cs="Courier New"/>
          <w:color w:val="800000"/>
          <w:kern w:val="0"/>
          <w:sz w:val="18"/>
          <w:szCs w:val="18"/>
          <w:lang w:eastAsia="it-IT"/>
          <w14:ligatures w14:val="none"/>
        </w:rPr>
        <w:t xml:space="preserve">      </w:t>
      </w:r>
      <w:r w:rsidRPr="008A12BC">
        <w:rPr>
          <w:rFonts w:ascii="Courier New" w:eastAsia="Times New Roman" w:hAnsi="Courier New" w:cs="Courier New"/>
          <w:color w:val="800000"/>
          <w:kern w:val="0"/>
          <w:sz w:val="18"/>
          <w:szCs w:val="18"/>
          <w:lang w:val="en-US" w:eastAsia="it-IT"/>
          <w14:ligatures w14:val="none"/>
        </w:rPr>
        <w:t>}</w:t>
      </w:r>
    </w:p>
    <w:p w14:paraId="78599B58"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8A12BC">
        <w:rPr>
          <w:rFonts w:ascii="Courier New" w:eastAsia="Times New Roman" w:hAnsi="Courier New" w:cs="Courier New"/>
          <w:color w:val="800000"/>
          <w:kern w:val="0"/>
          <w:sz w:val="18"/>
          <w:szCs w:val="18"/>
          <w:lang w:val="en-US" w:eastAsia="it-IT"/>
          <w14:ligatures w14:val="none"/>
        </w:rPr>
        <w:t xml:space="preserve">      if (</w:t>
      </w:r>
      <w:proofErr w:type="spellStart"/>
      <w:r w:rsidRPr="008A12BC">
        <w:rPr>
          <w:rFonts w:ascii="Courier New" w:eastAsia="Times New Roman" w:hAnsi="Courier New" w:cs="Courier New"/>
          <w:color w:val="800000"/>
          <w:kern w:val="0"/>
          <w:sz w:val="18"/>
          <w:szCs w:val="18"/>
          <w:lang w:val="en-US" w:eastAsia="it-IT"/>
          <w14:ligatures w14:val="none"/>
        </w:rPr>
        <w:t>rayDirY</w:t>
      </w:r>
      <w:proofErr w:type="spellEnd"/>
      <w:r w:rsidRPr="008A12BC">
        <w:rPr>
          <w:rFonts w:ascii="Courier New" w:eastAsia="Times New Roman" w:hAnsi="Courier New" w:cs="Courier New"/>
          <w:color w:val="800000"/>
          <w:kern w:val="0"/>
          <w:sz w:val="18"/>
          <w:szCs w:val="18"/>
          <w:lang w:val="en-US" w:eastAsia="it-IT"/>
          <w14:ligatures w14:val="none"/>
        </w:rPr>
        <w:t xml:space="preserve"> &lt; 0)</w:t>
      </w:r>
    </w:p>
    <w:p w14:paraId="20A974FC"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8A12BC">
        <w:rPr>
          <w:rFonts w:ascii="Courier New" w:eastAsia="Times New Roman" w:hAnsi="Courier New" w:cs="Courier New"/>
          <w:color w:val="800000"/>
          <w:kern w:val="0"/>
          <w:sz w:val="18"/>
          <w:szCs w:val="18"/>
          <w:lang w:val="en-US" w:eastAsia="it-IT"/>
          <w14:ligatures w14:val="none"/>
        </w:rPr>
        <w:t xml:space="preserve">      {</w:t>
      </w:r>
    </w:p>
    <w:p w14:paraId="1FF99E52"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8A12BC">
        <w:rPr>
          <w:rFonts w:ascii="Courier New" w:eastAsia="Times New Roman" w:hAnsi="Courier New" w:cs="Courier New"/>
          <w:color w:val="800000"/>
          <w:kern w:val="0"/>
          <w:sz w:val="18"/>
          <w:szCs w:val="18"/>
          <w:lang w:val="en-US" w:eastAsia="it-IT"/>
          <w14:ligatures w14:val="none"/>
        </w:rPr>
        <w:t xml:space="preserve">        </w:t>
      </w:r>
      <w:proofErr w:type="spellStart"/>
      <w:r w:rsidRPr="008A12BC">
        <w:rPr>
          <w:rFonts w:ascii="Courier New" w:eastAsia="Times New Roman" w:hAnsi="Courier New" w:cs="Courier New"/>
          <w:color w:val="800000"/>
          <w:kern w:val="0"/>
          <w:sz w:val="18"/>
          <w:szCs w:val="18"/>
          <w:lang w:val="en-US" w:eastAsia="it-IT"/>
          <w14:ligatures w14:val="none"/>
        </w:rPr>
        <w:t>stepY</w:t>
      </w:r>
      <w:proofErr w:type="spellEnd"/>
      <w:r w:rsidRPr="008A12BC">
        <w:rPr>
          <w:rFonts w:ascii="Courier New" w:eastAsia="Times New Roman" w:hAnsi="Courier New" w:cs="Courier New"/>
          <w:color w:val="800000"/>
          <w:kern w:val="0"/>
          <w:sz w:val="18"/>
          <w:szCs w:val="18"/>
          <w:lang w:val="en-US" w:eastAsia="it-IT"/>
          <w14:ligatures w14:val="none"/>
        </w:rPr>
        <w:t xml:space="preserve"> = -1;</w:t>
      </w:r>
    </w:p>
    <w:p w14:paraId="463B8129"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8A12BC">
        <w:rPr>
          <w:rFonts w:ascii="Courier New" w:eastAsia="Times New Roman" w:hAnsi="Courier New" w:cs="Courier New"/>
          <w:color w:val="800000"/>
          <w:kern w:val="0"/>
          <w:sz w:val="18"/>
          <w:szCs w:val="18"/>
          <w:lang w:val="en-US" w:eastAsia="it-IT"/>
          <w14:ligatures w14:val="none"/>
        </w:rPr>
        <w:t xml:space="preserve">        </w:t>
      </w:r>
      <w:proofErr w:type="spellStart"/>
      <w:r w:rsidRPr="008A12BC">
        <w:rPr>
          <w:rFonts w:ascii="Courier New" w:eastAsia="Times New Roman" w:hAnsi="Courier New" w:cs="Courier New"/>
          <w:color w:val="800000"/>
          <w:kern w:val="0"/>
          <w:sz w:val="18"/>
          <w:szCs w:val="18"/>
          <w:lang w:val="en-US" w:eastAsia="it-IT"/>
          <w14:ligatures w14:val="none"/>
        </w:rPr>
        <w:t>sideDistY</w:t>
      </w:r>
      <w:proofErr w:type="spellEnd"/>
      <w:r w:rsidRPr="008A12BC">
        <w:rPr>
          <w:rFonts w:ascii="Courier New" w:eastAsia="Times New Roman" w:hAnsi="Courier New" w:cs="Courier New"/>
          <w:color w:val="800000"/>
          <w:kern w:val="0"/>
          <w:sz w:val="18"/>
          <w:szCs w:val="18"/>
          <w:lang w:val="en-US" w:eastAsia="it-IT"/>
          <w14:ligatures w14:val="none"/>
        </w:rPr>
        <w:t xml:space="preserve"> = (</w:t>
      </w:r>
      <w:proofErr w:type="spellStart"/>
      <w:r w:rsidRPr="008A12BC">
        <w:rPr>
          <w:rFonts w:ascii="Courier New" w:eastAsia="Times New Roman" w:hAnsi="Courier New" w:cs="Courier New"/>
          <w:color w:val="800000"/>
          <w:kern w:val="0"/>
          <w:sz w:val="18"/>
          <w:szCs w:val="18"/>
          <w:lang w:val="en-US" w:eastAsia="it-IT"/>
          <w14:ligatures w14:val="none"/>
        </w:rPr>
        <w:t>posY</w:t>
      </w:r>
      <w:proofErr w:type="spellEnd"/>
      <w:r w:rsidRPr="008A12BC">
        <w:rPr>
          <w:rFonts w:ascii="Courier New" w:eastAsia="Times New Roman" w:hAnsi="Courier New" w:cs="Courier New"/>
          <w:color w:val="800000"/>
          <w:kern w:val="0"/>
          <w:sz w:val="18"/>
          <w:szCs w:val="18"/>
          <w:lang w:val="en-US" w:eastAsia="it-IT"/>
          <w14:ligatures w14:val="none"/>
        </w:rPr>
        <w:t xml:space="preserve"> - </w:t>
      </w:r>
      <w:proofErr w:type="spellStart"/>
      <w:r w:rsidRPr="008A12BC">
        <w:rPr>
          <w:rFonts w:ascii="Courier New" w:eastAsia="Times New Roman" w:hAnsi="Courier New" w:cs="Courier New"/>
          <w:color w:val="800000"/>
          <w:kern w:val="0"/>
          <w:sz w:val="18"/>
          <w:szCs w:val="18"/>
          <w:lang w:val="en-US" w:eastAsia="it-IT"/>
          <w14:ligatures w14:val="none"/>
        </w:rPr>
        <w:t>mapY</w:t>
      </w:r>
      <w:proofErr w:type="spellEnd"/>
      <w:r w:rsidRPr="008A12BC">
        <w:rPr>
          <w:rFonts w:ascii="Courier New" w:eastAsia="Times New Roman" w:hAnsi="Courier New" w:cs="Courier New"/>
          <w:color w:val="800000"/>
          <w:kern w:val="0"/>
          <w:sz w:val="18"/>
          <w:szCs w:val="18"/>
          <w:lang w:val="en-US" w:eastAsia="it-IT"/>
          <w14:ligatures w14:val="none"/>
        </w:rPr>
        <w:t xml:space="preserve">) * </w:t>
      </w:r>
      <w:proofErr w:type="spellStart"/>
      <w:r w:rsidRPr="008A12BC">
        <w:rPr>
          <w:rFonts w:ascii="Courier New" w:eastAsia="Times New Roman" w:hAnsi="Courier New" w:cs="Courier New"/>
          <w:color w:val="800000"/>
          <w:kern w:val="0"/>
          <w:sz w:val="18"/>
          <w:szCs w:val="18"/>
          <w:lang w:val="en-US" w:eastAsia="it-IT"/>
          <w14:ligatures w14:val="none"/>
        </w:rPr>
        <w:t>deltaDistY</w:t>
      </w:r>
      <w:proofErr w:type="spellEnd"/>
      <w:r w:rsidRPr="008A12BC">
        <w:rPr>
          <w:rFonts w:ascii="Courier New" w:eastAsia="Times New Roman" w:hAnsi="Courier New" w:cs="Courier New"/>
          <w:color w:val="800000"/>
          <w:kern w:val="0"/>
          <w:sz w:val="18"/>
          <w:szCs w:val="18"/>
          <w:lang w:val="en-US" w:eastAsia="it-IT"/>
          <w14:ligatures w14:val="none"/>
        </w:rPr>
        <w:t>;</w:t>
      </w:r>
    </w:p>
    <w:p w14:paraId="73D6E5C5"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8A12BC">
        <w:rPr>
          <w:rFonts w:ascii="Courier New" w:eastAsia="Times New Roman" w:hAnsi="Courier New" w:cs="Courier New"/>
          <w:color w:val="800000"/>
          <w:kern w:val="0"/>
          <w:sz w:val="18"/>
          <w:szCs w:val="18"/>
          <w:lang w:val="en-US" w:eastAsia="it-IT"/>
          <w14:ligatures w14:val="none"/>
        </w:rPr>
        <w:t xml:space="preserve">      }</w:t>
      </w:r>
    </w:p>
    <w:p w14:paraId="1639BBA4"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8A12BC">
        <w:rPr>
          <w:rFonts w:ascii="Courier New" w:eastAsia="Times New Roman" w:hAnsi="Courier New" w:cs="Courier New"/>
          <w:color w:val="800000"/>
          <w:kern w:val="0"/>
          <w:sz w:val="18"/>
          <w:szCs w:val="18"/>
          <w:lang w:val="en-US" w:eastAsia="it-IT"/>
          <w14:ligatures w14:val="none"/>
        </w:rPr>
        <w:t xml:space="preserve">      else</w:t>
      </w:r>
    </w:p>
    <w:p w14:paraId="3FE04CD5"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8A12BC">
        <w:rPr>
          <w:rFonts w:ascii="Courier New" w:eastAsia="Times New Roman" w:hAnsi="Courier New" w:cs="Courier New"/>
          <w:color w:val="800000"/>
          <w:kern w:val="0"/>
          <w:sz w:val="18"/>
          <w:szCs w:val="18"/>
          <w:lang w:val="en-US" w:eastAsia="it-IT"/>
          <w14:ligatures w14:val="none"/>
        </w:rPr>
        <w:t xml:space="preserve">      {</w:t>
      </w:r>
    </w:p>
    <w:p w14:paraId="1AF06172"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8A12BC">
        <w:rPr>
          <w:rFonts w:ascii="Courier New" w:eastAsia="Times New Roman" w:hAnsi="Courier New" w:cs="Courier New"/>
          <w:color w:val="800000"/>
          <w:kern w:val="0"/>
          <w:sz w:val="18"/>
          <w:szCs w:val="18"/>
          <w:lang w:val="en-US" w:eastAsia="it-IT"/>
          <w14:ligatures w14:val="none"/>
        </w:rPr>
        <w:t xml:space="preserve">        </w:t>
      </w:r>
      <w:proofErr w:type="spellStart"/>
      <w:r w:rsidRPr="008A12BC">
        <w:rPr>
          <w:rFonts w:ascii="Courier New" w:eastAsia="Times New Roman" w:hAnsi="Courier New" w:cs="Courier New"/>
          <w:color w:val="800000"/>
          <w:kern w:val="0"/>
          <w:sz w:val="18"/>
          <w:szCs w:val="18"/>
          <w:lang w:val="en-US" w:eastAsia="it-IT"/>
          <w14:ligatures w14:val="none"/>
        </w:rPr>
        <w:t>stepY</w:t>
      </w:r>
      <w:proofErr w:type="spellEnd"/>
      <w:r w:rsidRPr="008A12BC">
        <w:rPr>
          <w:rFonts w:ascii="Courier New" w:eastAsia="Times New Roman" w:hAnsi="Courier New" w:cs="Courier New"/>
          <w:color w:val="800000"/>
          <w:kern w:val="0"/>
          <w:sz w:val="18"/>
          <w:szCs w:val="18"/>
          <w:lang w:val="en-US" w:eastAsia="it-IT"/>
          <w14:ligatures w14:val="none"/>
        </w:rPr>
        <w:t xml:space="preserve"> = 1;</w:t>
      </w:r>
    </w:p>
    <w:p w14:paraId="12D712A1" w14:textId="77777777" w:rsidR="008A12BC" w:rsidRPr="008A12BC" w:rsidRDefault="008A12BC" w:rsidP="008A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8A12BC">
        <w:rPr>
          <w:rFonts w:ascii="Courier New" w:eastAsia="Times New Roman" w:hAnsi="Courier New" w:cs="Courier New"/>
          <w:color w:val="800000"/>
          <w:kern w:val="0"/>
          <w:sz w:val="18"/>
          <w:szCs w:val="18"/>
          <w:lang w:val="en-US" w:eastAsia="it-IT"/>
          <w14:ligatures w14:val="none"/>
        </w:rPr>
        <w:t xml:space="preserve">        </w:t>
      </w:r>
      <w:proofErr w:type="spellStart"/>
      <w:r w:rsidRPr="008A12BC">
        <w:rPr>
          <w:rFonts w:ascii="Courier New" w:eastAsia="Times New Roman" w:hAnsi="Courier New" w:cs="Courier New"/>
          <w:color w:val="800000"/>
          <w:kern w:val="0"/>
          <w:sz w:val="18"/>
          <w:szCs w:val="18"/>
          <w:lang w:val="en-US" w:eastAsia="it-IT"/>
          <w14:ligatures w14:val="none"/>
        </w:rPr>
        <w:t>sideDistY</w:t>
      </w:r>
      <w:proofErr w:type="spellEnd"/>
      <w:r w:rsidRPr="008A12BC">
        <w:rPr>
          <w:rFonts w:ascii="Courier New" w:eastAsia="Times New Roman" w:hAnsi="Courier New" w:cs="Courier New"/>
          <w:color w:val="800000"/>
          <w:kern w:val="0"/>
          <w:sz w:val="18"/>
          <w:szCs w:val="18"/>
          <w:lang w:val="en-US" w:eastAsia="it-IT"/>
          <w14:ligatures w14:val="none"/>
        </w:rPr>
        <w:t xml:space="preserve"> = (</w:t>
      </w:r>
      <w:proofErr w:type="spellStart"/>
      <w:r w:rsidRPr="008A12BC">
        <w:rPr>
          <w:rFonts w:ascii="Courier New" w:eastAsia="Times New Roman" w:hAnsi="Courier New" w:cs="Courier New"/>
          <w:color w:val="800000"/>
          <w:kern w:val="0"/>
          <w:sz w:val="18"/>
          <w:szCs w:val="18"/>
          <w:lang w:val="en-US" w:eastAsia="it-IT"/>
          <w14:ligatures w14:val="none"/>
        </w:rPr>
        <w:t>mapY</w:t>
      </w:r>
      <w:proofErr w:type="spellEnd"/>
      <w:r w:rsidRPr="008A12BC">
        <w:rPr>
          <w:rFonts w:ascii="Courier New" w:eastAsia="Times New Roman" w:hAnsi="Courier New" w:cs="Courier New"/>
          <w:color w:val="800000"/>
          <w:kern w:val="0"/>
          <w:sz w:val="18"/>
          <w:szCs w:val="18"/>
          <w:lang w:val="en-US" w:eastAsia="it-IT"/>
          <w14:ligatures w14:val="none"/>
        </w:rPr>
        <w:t xml:space="preserve"> + 1.0 - </w:t>
      </w:r>
      <w:proofErr w:type="spellStart"/>
      <w:r w:rsidRPr="008A12BC">
        <w:rPr>
          <w:rFonts w:ascii="Courier New" w:eastAsia="Times New Roman" w:hAnsi="Courier New" w:cs="Courier New"/>
          <w:color w:val="800000"/>
          <w:kern w:val="0"/>
          <w:sz w:val="18"/>
          <w:szCs w:val="18"/>
          <w:lang w:val="en-US" w:eastAsia="it-IT"/>
          <w14:ligatures w14:val="none"/>
        </w:rPr>
        <w:t>posY</w:t>
      </w:r>
      <w:proofErr w:type="spellEnd"/>
      <w:r w:rsidRPr="008A12BC">
        <w:rPr>
          <w:rFonts w:ascii="Courier New" w:eastAsia="Times New Roman" w:hAnsi="Courier New" w:cs="Courier New"/>
          <w:color w:val="800000"/>
          <w:kern w:val="0"/>
          <w:sz w:val="18"/>
          <w:szCs w:val="18"/>
          <w:lang w:val="en-US" w:eastAsia="it-IT"/>
          <w14:ligatures w14:val="none"/>
        </w:rPr>
        <w:t xml:space="preserve">) * </w:t>
      </w:r>
      <w:proofErr w:type="spellStart"/>
      <w:r w:rsidRPr="008A12BC">
        <w:rPr>
          <w:rFonts w:ascii="Courier New" w:eastAsia="Times New Roman" w:hAnsi="Courier New" w:cs="Courier New"/>
          <w:color w:val="800000"/>
          <w:kern w:val="0"/>
          <w:sz w:val="18"/>
          <w:szCs w:val="18"/>
          <w:lang w:val="en-US" w:eastAsia="it-IT"/>
          <w14:ligatures w14:val="none"/>
        </w:rPr>
        <w:t>deltaDistY</w:t>
      </w:r>
      <w:proofErr w:type="spellEnd"/>
      <w:r w:rsidRPr="008A12BC">
        <w:rPr>
          <w:rFonts w:ascii="Courier New" w:eastAsia="Times New Roman" w:hAnsi="Courier New" w:cs="Courier New"/>
          <w:color w:val="800000"/>
          <w:kern w:val="0"/>
          <w:sz w:val="18"/>
          <w:szCs w:val="18"/>
          <w:lang w:val="en-US" w:eastAsia="it-IT"/>
          <w14:ligatures w14:val="none"/>
        </w:rPr>
        <w:t>;</w:t>
      </w:r>
    </w:p>
    <w:p w14:paraId="2C9FA7B3" w14:textId="7A8DDEB7" w:rsidR="000C5977" w:rsidRPr="00685BA8" w:rsidRDefault="008A12BC" w:rsidP="008A12BC">
      <w:pPr>
        <w:rPr>
          <w:rFonts w:ascii="Courier New" w:eastAsia="Times New Roman" w:hAnsi="Courier New" w:cs="Courier New"/>
          <w:color w:val="800000"/>
          <w:kern w:val="0"/>
          <w:sz w:val="18"/>
          <w:szCs w:val="18"/>
          <w:lang w:eastAsia="it-IT"/>
          <w14:ligatures w14:val="none"/>
        </w:rPr>
      </w:pPr>
      <w:r w:rsidRPr="008A12BC">
        <w:rPr>
          <w:rFonts w:ascii="Courier New" w:eastAsia="Times New Roman" w:hAnsi="Courier New" w:cs="Courier New"/>
          <w:color w:val="800000"/>
          <w:kern w:val="0"/>
          <w:sz w:val="18"/>
          <w:szCs w:val="18"/>
          <w:lang w:val="en-US" w:eastAsia="it-IT"/>
          <w14:ligatures w14:val="none"/>
        </w:rPr>
        <w:t xml:space="preserve">      </w:t>
      </w:r>
      <w:r w:rsidRPr="008A12BC">
        <w:rPr>
          <w:rFonts w:ascii="Courier New" w:eastAsia="Times New Roman" w:hAnsi="Courier New" w:cs="Courier New"/>
          <w:color w:val="800000"/>
          <w:kern w:val="0"/>
          <w:sz w:val="18"/>
          <w:szCs w:val="18"/>
          <w:lang w:eastAsia="it-IT"/>
          <w14:ligatures w14:val="none"/>
        </w:rPr>
        <w:t>}</w:t>
      </w:r>
    </w:p>
    <w:p w14:paraId="2D95B5BD" w14:textId="77777777" w:rsidR="008B7795" w:rsidRPr="008B7795" w:rsidRDefault="008B7795" w:rsidP="008B7795"/>
    <w:p w14:paraId="6DD546B1" w14:textId="77777777" w:rsidR="008B7795" w:rsidRPr="008B7795" w:rsidRDefault="008B7795" w:rsidP="008B7795"/>
    <w:p w14:paraId="405C97CD" w14:textId="77777777" w:rsidR="008B7795" w:rsidRPr="008B7795" w:rsidRDefault="008B7795" w:rsidP="008B7795"/>
    <w:p w14:paraId="7F813F53" w14:textId="77777777" w:rsidR="008B7795" w:rsidRPr="00685BA8" w:rsidRDefault="008B7795" w:rsidP="008B7795">
      <w:pPr>
        <w:rPr>
          <w:rFonts w:ascii="Courier New" w:eastAsia="Times New Roman" w:hAnsi="Courier New" w:cs="Courier New"/>
          <w:color w:val="800000"/>
          <w:kern w:val="0"/>
          <w:sz w:val="18"/>
          <w:szCs w:val="18"/>
          <w:lang w:eastAsia="it-IT"/>
          <w14:ligatures w14:val="none"/>
        </w:rPr>
      </w:pPr>
    </w:p>
    <w:p w14:paraId="42FE3B7E" w14:textId="77777777" w:rsidR="008B7795" w:rsidRDefault="008B7795" w:rsidP="008B7795"/>
    <w:p w14:paraId="7BC3B8C4" w14:textId="77777777" w:rsidR="008B7795" w:rsidRDefault="008B7795" w:rsidP="008B7795"/>
    <w:p w14:paraId="33896BB6" w14:textId="77777777" w:rsidR="008B7795" w:rsidRDefault="008B7795" w:rsidP="008B7795"/>
    <w:p w14:paraId="28FB9FF3" w14:textId="77777777" w:rsidR="008B7795" w:rsidRDefault="008B7795" w:rsidP="008B7795"/>
    <w:p w14:paraId="5700C443" w14:textId="77920549" w:rsidR="002F6E11" w:rsidRPr="002F6E11" w:rsidRDefault="002F6E11" w:rsidP="008B7795">
      <w:pPr>
        <w:rPr>
          <w:rFonts w:cstheme="minorHAnsi"/>
          <w:b/>
          <w:bCs/>
          <w:color w:val="00B050"/>
        </w:rPr>
      </w:pPr>
      <w:r w:rsidRPr="002F6E11">
        <w:rPr>
          <w:rFonts w:cstheme="minorHAnsi"/>
          <w:b/>
          <w:bCs/>
          <w:color w:val="00B050"/>
        </w:rPr>
        <w:lastRenderedPageBreak/>
        <w:t>Implementazione DDA</w:t>
      </w:r>
    </w:p>
    <w:p w14:paraId="5E864121" w14:textId="47EBC0FD" w:rsidR="008B7795" w:rsidRDefault="008B7795" w:rsidP="008B7795">
      <w:pPr>
        <w:rPr>
          <w:rFonts w:cstheme="minorHAnsi"/>
        </w:rPr>
      </w:pPr>
      <w:r w:rsidRPr="000F1F40">
        <w:rPr>
          <w:rFonts w:cstheme="minorHAnsi"/>
        </w:rPr>
        <w:t>•</w:t>
      </w:r>
      <w:r>
        <w:rPr>
          <w:rFonts w:cstheme="minorHAnsi"/>
        </w:rPr>
        <w:t xml:space="preserve"> </w:t>
      </w:r>
      <w:r w:rsidR="004D7EAD">
        <w:rPr>
          <w:rFonts w:cstheme="minorHAnsi"/>
        </w:rPr>
        <w:t xml:space="preserve">L’algoritmo di DDA è costituito da un </w:t>
      </w:r>
      <w:r w:rsidR="004D7EAD" w:rsidRPr="004D7EAD">
        <w:rPr>
          <w:rFonts w:cstheme="minorHAnsi"/>
          <w:b/>
          <w:bCs/>
        </w:rPr>
        <w:t>ciclo che incrementa il raggio di una cella ad ogni iterazione</w:t>
      </w:r>
      <w:r w:rsidR="004D7EAD" w:rsidRPr="004D7EAD">
        <w:rPr>
          <w:rFonts w:cstheme="minorHAnsi"/>
        </w:rPr>
        <w:t xml:space="preserve">, </w:t>
      </w:r>
      <w:r w:rsidR="004D7EAD" w:rsidRPr="0095039E">
        <w:rPr>
          <w:rFonts w:cstheme="minorHAnsi"/>
          <w:b/>
          <w:bCs/>
        </w:rPr>
        <w:t>fino a</w:t>
      </w:r>
      <w:r w:rsidR="004D7EAD" w:rsidRPr="0095039E">
        <w:rPr>
          <w:rFonts w:cstheme="minorHAnsi"/>
          <w:b/>
          <w:bCs/>
        </w:rPr>
        <w:br/>
        <w:t xml:space="preserve">   quando non colpisce un muro.</w:t>
      </w:r>
    </w:p>
    <w:p w14:paraId="43040CC3" w14:textId="3F242A2C" w:rsidR="0095039E" w:rsidRDefault="0095039E" w:rsidP="006A67F9">
      <w:pPr>
        <w:pStyle w:val="Paragrafoelenco"/>
        <w:numPr>
          <w:ilvl w:val="0"/>
          <w:numId w:val="2"/>
        </w:numPr>
      </w:pPr>
      <w:r w:rsidRPr="0095039E">
        <w:t xml:space="preserve">Ogni volta, </w:t>
      </w:r>
      <w:r w:rsidRPr="006A67F9">
        <w:rPr>
          <w:b/>
          <w:bCs/>
        </w:rPr>
        <w:t xml:space="preserve">salta un quadrato nella direzione x (con </w:t>
      </w:r>
      <w:proofErr w:type="spellStart"/>
      <w:r w:rsidRPr="006A67F9">
        <w:rPr>
          <w:b/>
          <w:bCs/>
          <w:color w:val="2F5496" w:themeColor="accent1" w:themeShade="BF"/>
        </w:rPr>
        <w:t>stepX</w:t>
      </w:r>
      <w:proofErr w:type="spellEnd"/>
      <w:r w:rsidRPr="006A67F9">
        <w:rPr>
          <w:b/>
          <w:bCs/>
        </w:rPr>
        <w:t xml:space="preserve">) o un quadrato nella direzione y (con </w:t>
      </w:r>
      <w:proofErr w:type="spellStart"/>
      <w:r w:rsidRPr="006A67F9">
        <w:rPr>
          <w:b/>
          <w:bCs/>
          <w:color w:val="2F5496" w:themeColor="accent1" w:themeShade="BF"/>
        </w:rPr>
        <w:t>stepY</w:t>
      </w:r>
      <w:proofErr w:type="spellEnd"/>
      <w:r w:rsidRPr="006A67F9">
        <w:rPr>
          <w:b/>
          <w:bCs/>
        </w:rPr>
        <w:t>),</w:t>
      </w:r>
      <w:r w:rsidRPr="0095039E">
        <w:t xml:space="preserve"> saltando sempre un quadrato alla volta.</w:t>
      </w:r>
    </w:p>
    <w:p w14:paraId="6CF79A29" w14:textId="45890A75" w:rsidR="008D3080" w:rsidRDefault="008D3080" w:rsidP="008B7795">
      <w:r>
        <w:t xml:space="preserve">Se la direzione del raggio avesse solo componente x, il ciclo dovrebbe saltare una cella nella direzione x ogni volta, </w:t>
      </w:r>
      <w:r w:rsidR="00180216">
        <w:t>in quanto</w:t>
      </w:r>
      <w:r>
        <w:t xml:space="preserve"> il raggio non </w:t>
      </w:r>
      <w:r w:rsidR="00180216">
        <w:t>cambierebbe</w:t>
      </w:r>
      <w:r>
        <w:t xml:space="preserve"> mai la sua direzione y.</w:t>
      </w:r>
      <w:r w:rsidR="00FA2054">
        <w:br/>
      </w:r>
      <w:r w:rsidR="00FA2054" w:rsidRPr="00FA2054">
        <w:t>Se il raggio è leggermente inclinato verso la direzione y, allora ogni tot salti nella direzione x, il raggio dovrà saltare un quadrato nella direzione y.</w:t>
      </w:r>
      <w:r w:rsidR="00FA2054">
        <w:br/>
      </w:r>
      <w:r w:rsidR="00FA2054" w:rsidRPr="00FA2054">
        <w:t>Se il raggio è esattamente nella direzione y, non dovrà mai saltare nella direzione x, ecc.</w:t>
      </w:r>
    </w:p>
    <w:p w14:paraId="472B24D2" w14:textId="709A8B2E" w:rsidR="00FA2054" w:rsidRDefault="001B14A1" w:rsidP="001B14A1">
      <w:pPr>
        <w:pStyle w:val="Paragrafoelenco"/>
        <w:numPr>
          <w:ilvl w:val="0"/>
          <w:numId w:val="2"/>
        </w:numPr>
      </w:pPr>
      <w:proofErr w:type="spellStart"/>
      <w:r w:rsidRPr="001B14A1">
        <w:rPr>
          <w:b/>
          <w:bCs/>
          <w:color w:val="4472C4" w:themeColor="accent1"/>
        </w:rPr>
        <w:t>sideDistX</w:t>
      </w:r>
      <w:proofErr w:type="spellEnd"/>
      <w:r w:rsidRPr="001B14A1">
        <w:rPr>
          <w:color w:val="4472C4" w:themeColor="accent1"/>
        </w:rPr>
        <w:t xml:space="preserve"> </w:t>
      </w:r>
      <w:r>
        <w:t xml:space="preserve">e </w:t>
      </w:r>
      <w:proofErr w:type="spellStart"/>
      <w:r w:rsidRPr="001B14A1">
        <w:rPr>
          <w:b/>
          <w:bCs/>
          <w:color w:val="4472C4" w:themeColor="accent1"/>
        </w:rPr>
        <w:t>sideDistY</w:t>
      </w:r>
      <w:proofErr w:type="spellEnd"/>
      <w:r w:rsidRPr="001B14A1">
        <w:rPr>
          <w:color w:val="4472C4" w:themeColor="accent1"/>
        </w:rPr>
        <w:t xml:space="preserve"> </w:t>
      </w:r>
      <w:r w:rsidRPr="001B14A1">
        <w:rPr>
          <w:b/>
          <w:bCs/>
        </w:rPr>
        <w:t xml:space="preserve">vengono incrementati con </w:t>
      </w:r>
      <w:proofErr w:type="spellStart"/>
      <w:r w:rsidRPr="001B14A1">
        <w:rPr>
          <w:b/>
          <w:bCs/>
          <w:color w:val="4472C4" w:themeColor="accent1"/>
        </w:rPr>
        <w:t>deltaDistX</w:t>
      </w:r>
      <w:proofErr w:type="spellEnd"/>
      <w:r w:rsidRPr="001B14A1">
        <w:rPr>
          <w:b/>
          <w:bCs/>
          <w:color w:val="4472C4" w:themeColor="accent1"/>
        </w:rPr>
        <w:t xml:space="preserve"> </w:t>
      </w:r>
      <w:r w:rsidRPr="001B14A1">
        <w:rPr>
          <w:b/>
          <w:bCs/>
        </w:rPr>
        <w:t>a ogni salto nella loro direzione</w:t>
      </w:r>
      <w:r>
        <w:t xml:space="preserve">, e </w:t>
      </w:r>
      <w:proofErr w:type="spellStart"/>
      <w:r w:rsidRPr="001B14A1">
        <w:rPr>
          <w:b/>
          <w:bCs/>
          <w:color w:val="4472C4" w:themeColor="accent1"/>
        </w:rPr>
        <w:t>mapX</w:t>
      </w:r>
      <w:proofErr w:type="spellEnd"/>
      <w:r w:rsidRPr="001B14A1">
        <w:rPr>
          <w:color w:val="4472C4" w:themeColor="accent1"/>
        </w:rPr>
        <w:t xml:space="preserve"> </w:t>
      </w:r>
      <w:r>
        <w:t xml:space="preserve">e </w:t>
      </w:r>
      <w:proofErr w:type="spellStart"/>
      <w:r w:rsidRPr="001B14A1">
        <w:rPr>
          <w:b/>
          <w:bCs/>
          <w:color w:val="4472C4" w:themeColor="accent1"/>
        </w:rPr>
        <w:t>mapY</w:t>
      </w:r>
      <w:proofErr w:type="spellEnd"/>
      <w:r w:rsidRPr="001B14A1">
        <w:rPr>
          <w:color w:val="4472C4" w:themeColor="accent1"/>
        </w:rPr>
        <w:t xml:space="preserve"> </w:t>
      </w:r>
      <w:r w:rsidRPr="001B14A1">
        <w:rPr>
          <w:b/>
          <w:bCs/>
        </w:rPr>
        <w:t xml:space="preserve">vengono incrementati rispettivamente con </w:t>
      </w:r>
      <w:proofErr w:type="spellStart"/>
      <w:r w:rsidRPr="001B14A1">
        <w:rPr>
          <w:b/>
          <w:bCs/>
          <w:color w:val="4472C4" w:themeColor="accent1"/>
        </w:rPr>
        <w:t>stepX</w:t>
      </w:r>
      <w:proofErr w:type="spellEnd"/>
      <w:r w:rsidRPr="001B14A1">
        <w:rPr>
          <w:b/>
          <w:bCs/>
          <w:color w:val="4472C4" w:themeColor="accent1"/>
        </w:rPr>
        <w:t xml:space="preserve"> </w:t>
      </w:r>
      <w:r w:rsidRPr="001B14A1">
        <w:rPr>
          <w:b/>
          <w:bCs/>
        </w:rPr>
        <w:t xml:space="preserve">e </w:t>
      </w:r>
      <w:proofErr w:type="spellStart"/>
      <w:r w:rsidRPr="001B14A1">
        <w:rPr>
          <w:b/>
          <w:bCs/>
          <w:color w:val="4472C4" w:themeColor="accent1"/>
        </w:rPr>
        <w:t>stepY</w:t>
      </w:r>
      <w:proofErr w:type="spellEnd"/>
      <w:r>
        <w:t>.</w:t>
      </w:r>
    </w:p>
    <w:p w14:paraId="22E7E764" w14:textId="77777777" w:rsidR="00FA2054" w:rsidRDefault="00FA2054" w:rsidP="008B7795"/>
    <w:p w14:paraId="586A958B" w14:textId="3565487F" w:rsidR="00435261" w:rsidRDefault="008428B7" w:rsidP="00435261">
      <w:pPr>
        <w:pStyle w:val="Paragrafoelenco"/>
        <w:numPr>
          <w:ilvl w:val="0"/>
          <w:numId w:val="2"/>
        </w:numPr>
      </w:pPr>
      <w:r w:rsidRPr="008428B7">
        <w:rPr>
          <w:b/>
          <w:bCs/>
        </w:rPr>
        <w:t>Quando il raggio colpisce un muro, il ciclo termina</w:t>
      </w:r>
      <w:r>
        <w:t xml:space="preserve"> e </w:t>
      </w:r>
      <w:r w:rsidRPr="008428B7">
        <w:rPr>
          <w:b/>
          <w:bCs/>
        </w:rPr>
        <w:t>sapremo se è stato colpito un lato x o un lato y di un muro nella variabile</w:t>
      </w:r>
      <w:r>
        <w:t xml:space="preserve"> "</w:t>
      </w:r>
      <w:r w:rsidRPr="008428B7">
        <w:rPr>
          <w:b/>
          <w:bCs/>
          <w:color w:val="4472C4" w:themeColor="accent1"/>
        </w:rPr>
        <w:t>side</w:t>
      </w:r>
      <w:r>
        <w:t xml:space="preserve">" </w:t>
      </w:r>
      <w:r w:rsidRPr="008428B7">
        <w:rPr>
          <w:b/>
          <w:bCs/>
        </w:rPr>
        <w:t xml:space="preserve">e quale muro è stato colpito con </w:t>
      </w:r>
      <w:proofErr w:type="spellStart"/>
      <w:r w:rsidRPr="008428B7">
        <w:rPr>
          <w:b/>
          <w:bCs/>
          <w:color w:val="4472C4" w:themeColor="accent1"/>
        </w:rPr>
        <w:t>mapX</w:t>
      </w:r>
      <w:proofErr w:type="spellEnd"/>
      <w:r w:rsidRPr="008428B7">
        <w:rPr>
          <w:b/>
          <w:bCs/>
          <w:color w:val="4472C4" w:themeColor="accent1"/>
        </w:rPr>
        <w:t xml:space="preserve"> </w:t>
      </w:r>
      <w:r w:rsidRPr="008428B7">
        <w:rPr>
          <w:b/>
          <w:bCs/>
        </w:rPr>
        <w:t xml:space="preserve">e </w:t>
      </w:r>
      <w:proofErr w:type="spellStart"/>
      <w:r w:rsidRPr="008428B7">
        <w:rPr>
          <w:b/>
          <w:bCs/>
          <w:color w:val="4472C4" w:themeColor="accent1"/>
        </w:rPr>
        <w:t>mapY</w:t>
      </w:r>
      <w:proofErr w:type="spellEnd"/>
      <w:r w:rsidRPr="008428B7">
        <w:rPr>
          <w:b/>
          <w:bCs/>
        </w:rPr>
        <w:t>.</w:t>
      </w:r>
      <w:r>
        <w:t xml:space="preserve"> Tuttavia, non sapremo esattamente dove il muro è stato colpito, ma ciò non è necessario in questo caso perché non utilizzeremo muri con texture per ora.</w:t>
      </w:r>
    </w:p>
    <w:p w14:paraId="2AC3F299" w14:textId="77777777" w:rsidR="007B752A" w:rsidRDefault="007B752A" w:rsidP="007B752A">
      <w:pPr>
        <w:pStyle w:val="Paragrafoelenco"/>
      </w:pPr>
    </w:p>
    <w:p w14:paraId="14BCD1A9" w14:textId="77777777" w:rsidR="007B752A" w:rsidRDefault="007B752A" w:rsidP="007B752A"/>
    <w:p w14:paraId="0FF07830" w14:textId="77777777" w:rsidR="007B752A" w:rsidRPr="007B752A" w:rsidRDefault="007B752A" w:rsidP="007B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lang w:val="en-US" w:eastAsia="it-IT"/>
          <w14:ligatures w14:val="none"/>
        </w:rPr>
      </w:pPr>
      <w:r w:rsidRPr="00685BA8">
        <w:rPr>
          <w:rFonts w:ascii="Courier New" w:eastAsia="Times New Roman" w:hAnsi="Courier New" w:cs="Courier New"/>
          <w:color w:val="800000"/>
          <w:kern w:val="0"/>
          <w:sz w:val="18"/>
          <w:szCs w:val="18"/>
          <w:lang w:eastAsia="it-IT"/>
          <w14:ligatures w14:val="none"/>
        </w:rPr>
        <w:t xml:space="preserve">      </w:t>
      </w:r>
      <w:r w:rsidRPr="007B752A">
        <w:rPr>
          <w:rFonts w:ascii="Courier New" w:eastAsia="Times New Roman" w:hAnsi="Courier New" w:cs="Courier New"/>
          <w:color w:val="000099"/>
          <w:kern w:val="0"/>
          <w:sz w:val="18"/>
          <w:szCs w:val="18"/>
          <w:lang w:val="en-US" w:eastAsia="it-IT"/>
          <w14:ligatures w14:val="none"/>
        </w:rPr>
        <w:t>//perform DDA</w:t>
      </w:r>
    </w:p>
    <w:p w14:paraId="173F75DF" w14:textId="77777777" w:rsidR="007B752A" w:rsidRPr="007B752A" w:rsidRDefault="007B752A" w:rsidP="007B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7B752A">
        <w:rPr>
          <w:rFonts w:ascii="Courier New" w:eastAsia="Times New Roman" w:hAnsi="Courier New" w:cs="Courier New"/>
          <w:color w:val="800000"/>
          <w:kern w:val="0"/>
          <w:sz w:val="18"/>
          <w:szCs w:val="18"/>
          <w:lang w:val="en-US" w:eastAsia="it-IT"/>
          <w14:ligatures w14:val="none"/>
        </w:rPr>
        <w:t xml:space="preserve">      while (hit == 0)</w:t>
      </w:r>
    </w:p>
    <w:p w14:paraId="7899BAD5" w14:textId="77777777" w:rsidR="007B752A" w:rsidRPr="007B752A" w:rsidRDefault="007B752A" w:rsidP="007B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7B752A">
        <w:rPr>
          <w:rFonts w:ascii="Courier New" w:eastAsia="Times New Roman" w:hAnsi="Courier New" w:cs="Courier New"/>
          <w:color w:val="800000"/>
          <w:kern w:val="0"/>
          <w:sz w:val="18"/>
          <w:szCs w:val="18"/>
          <w:lang w:val="en-US" w:eastAsia="it-IT"/>
          <w14:ligatures w14:val="none"/>
        </w:rPr>
        <w:t xml:space="preserve">      {</w:t>
      </w:r>
    </w:p>
    <w:p w14:paraId="3CA180E1" w14:textId="77777777" w:rsidR="007B752A" w:rsidRPr="007B752A" w:rsidRDefault="007B752A" w:rsidP="007B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lang w:val="en-US" w:eastAsia="it-IT"/>
          <w14:ligatures w14:val="none"/>
        </w:rPr>
      </w:pPr>
      <w:r w:rsidRPr="007B752A">
        <w:rPr>
          <w:rFonts w:ascii="Courier New" w:eastAsia="Times New Roman" w:hAnsi="Courier New" w:cs="Courier New"/>
          <w:color w:val="800000"/>
          <w:kern w:val="0"/>
          <w:sz w:val="18"/>
          <w:szCs w:val="18"/>
          <w:lang w:val="en-US" w:eastAsia="it-IT"/>
          <w14:ligatures w14:val="none"/>
        </w:rPr>
        <w:t xml:space="preserve">        </w:t>
      </w:r>
      <w:r w:rsidRPr="007B752A">
        <w:rPr>
          <w:rFonts w:ascii="Courier New" w:eastAsia="Times New Roman" w:hAnsi="Courier New" w:cs="Courier New"/>
          <w:color w:val="000099"/>
          <w:kern w:val="0"/>
          <w:sz w:val="18"/>
          <w:szCs w:val="18"/>
          <w:lang w:val="en-US" w:eastAsia="it-IT"/>
          <w14:ligatures w14:val="none"/>
        </w:rPr>
        <w:t>//jump to next map square, either in x-direction, or in y-direction</w:t>
      </w:r>
    </w:p>
    <w:p w14:paraId="1ADA0930" w14:textId="77777777" w:rsidR="007B752A" w:rsidRPr="007B752A" w:rsidRDefault="007B752A" w:rsidP="007B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7B752A">
        <w:rPr>
          <w:rFonts w:ascii="Courier New" w:eastAsia="Times New Roman" w:hAnsi="Courier New" w:cs="Courier New"/>
          <w:color w:val="800000"/>
          <w:kern w:val="0"/>
          <w:sz w:val="18"/>
          <w:szCs w:val="18"/>
          <w:lang w:val="en-US" w:eastAsia="it-IT"/>
          <w14:ligatures w14:val="none"/>
        </w:rPr>
        <w:t xml:space="preserve">        if (</w:t>
      </w:r>
      <w:proofErr w:type="spellStart"/>
      <w:r w:rsidRPr="007B752A">
        <w:rPr>
          <w:rFonts w:ascii="Courier New" w:eastAsia="Times New Roman" w:hAnsi="Courier New" w:cs="Courier New"/>
          <w:color w:val="800000"/>
          <w:kern w:val="0"/>
          <w:sz w:val="18"/>
          <w:szCs w:val="18"/>
          <w:lang w:val="en-US" w:eastAsia="it-IT"/>
          <w14:ligatures w14:val="none"/>
        </w:rPr>
        <w:t>sideDistX</w:t>
      </w:r>
      <w:proofErr w:type="spellEnd"/>
      <w:r w:rsidRPr="007B752A">
        <w:rPr>
          <w:rFonts w:ascii="Courier New" w:eastAsia="Times New Roman" w:hAnsi="Courier New" w:cs="Courier New"/>
          <w:color w:val="800000"/>
          <w:kern w:val="0"/>
          <w:sz w:val="18"/>
          <w:szCs w:val="18"/>
          <w:lang w:val="en-US" w:eastAsia="it-IT"/>
          <w14:ligatures w14:val="none"/>
        </w:rPr>
        <w:t xml:space="preserve"> &lt; </w:t>
      </w:r>
      <w:proofErr w:type="spellStart"/>
      <w:r w:rsidRPr="007B752A">
        <w:rPr>
          <w:rFonts w:ascii="Courier New" w:eastAsia="Times New Roman" w:hAnsi="Courier New" w:cs="Courier New"/>
          <w:color w:val="800000"/>
          <w:kern w:val="0"/>
          <w:sz w:val="18"/>
          <w:szCs w:val="18"/>
          <w:lang w:val="en-US" w:eastAsia="it-IT"/>
          <w14:ligatures w14:val="none"/>
        </w:rPr>
        <w:t>sideDistY</w:t>
      </w:r>
      <w:proofErr w:type="spellEnd"/>
      <w:r w:rsidRPr="007B752A">
        <w:rPr>
          <w:rFonts w:ascii="Courier New" w:eastAsia="Times New Roman" w:hAnsi="Courier New" w:cs="Courier New"/>
          <w:color w:val="800000"/>
          <w:kern w:val="0"/>
          <w:sz w:val="18"/>
          <w:szCs w:val="18"/>
          <w:lang w:val="en-US" w:eastAsia="it-IT"/>
          <w14:ligatures w14:val="none"/>
        </w:rPr>
        <w:t>)</w:t>
      </w:r>
    </w:p>
    <w:p w14:paraId="399F3AEC" w14:textId="77777777" w:rsidR="007B752A" w:rsidRPr="007B752A" w:rsidRDefault="007B752A" w:rsidP="007B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7B752A">
        <w:rPr>
          <w:rFonts w:ascii="Courier New" w:eastAsia="Times New Roman" w:hAnsi="Courier New" w:cs="Courier New"/>
          <w:color w:val="800000"/>
          <w:kern w:val="0"/>
          <w:sz w:val="18"/>
          <w:szCs w:val="18"/>
          <w:lang w:val="en-US" w:eastAsia="it-IT"/>
          <w14:ligatures w14:val="none"/>
        </w:rPr>
        <w:t xml:space="preserve">        {</w:t>
      </w:r>
    </w:p>
    <w:p w14:paraId="2CA44A53" w14:textId="77777777" w:rsidR="007B752A" w:rsidRPr="007B752A" w:rsidRDefault="007B752A" w:rsidP="007B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7B752A">
        <w:rPr>
          <w:rFonts w:ascii="Courier New" w:eastAsia="Times New Roman" w:hAnsi="Courier New" w:cs="Courier New"/>
          <w:color w:val="800000"/>
          <w:kern w:val="0"/>
          <w:sz w:val="18"/>
          <w:szCs w:val="18"/>
          <w:lang w:val="en-US" w:eastAsia="it-IT"/>
          <w14:ligatures w14:val="none"/>
        </w:rPr>
        <w:t xml:space="preserve">          </w:t>
      </w:r>
      <w:proofErr w:type="spellStart"/>
      <w:r w:rsidRPr="007B752A">
        <w:rPr>
          <w:rFonts w:ascii="Courier New" w:eastAsia="Times New Roman" w:hAnsi="Courier New" w:cs="Courier New"/>
          <w:color w:val="800000"/>
          <w:kern w:val="0"/>
          <w:sz w:val="18"/>
          <w:szCs w:val="18"/>
          <w:lang w:val="en-US" w:eastAsia="it-IT"/>
          <w14:ligatures w14:val="none"/>
        </w:rPr>
        <w:t>sideDistX</w:t>
      </w:r>
      <w:proofErr w:type="spellEnd"/>
      <w:r w:rsidRPr="007B752A">
        <w:rPr>
          <w:rFonts w:ascii="Courier New" w:eastAsia="Times New Roman" w:hAnsi="Courier New" w:cs="Courier New"/>
          <w:color w:val="800000"/>
          <w:kern w:val="0"/>
          <w:sz w:val="18"/>
          <w:szCs w:val="18"/>
          <w:lang w:val="en-US" w:eastAsia="it-IT"/>
          <w14:ligatures w14:val="none"/>
        </w:rPr>
        <w:t xml:space="preserve"> += </w:t>
      </w:r>
      <w:proofErr w:type="spellStart"/>
      <w:r w:rsidRPr="007B752A">
        <w:rPr>
          <w:rFonts w:ascii="Courier New" w:eastAsia="Times New Roman" w:hAnsi="Courier New" w:cs="Courier New"/>
          <w:color w:val="800000"/>
          <w:kern w:val="0"/>
          <w:sz w:val="18"/>
          <w:szCs w:val="18"/>
          <w:lang w:val="en-US" w:eastAsia="it-IT"/>
          <w14:ligatures w14:val="none"/>
        </w:rPr>
        <w:t>deltaDistX</w:t>
      </w:r>
      <w:proofErr w:type="spellEnd"/>
      <w:r w:rsidRPr="007B752A">
        <w:rPr>
          <w:rFonts w:ascii="Courier New" w:eastAsia="Times New Roman" w:hAnsi="Courier New" w:cs="Courier New"/>
          <w:color w:val="800000"/>
          <w:kern w:val="0"/>
          <w:sz w:val="18"/>
          <w:szCs w:val="18"/>
          <w:lang w:val="en-US" w:eastAsia="it-IT"/>
          <w14:ligatures w14:val="none"/>
        </w:rPr>
        <w:t>;</w:t>
      </w:r>
    </w:p>
    <w:p w14:paraId="35C41CC8" w14:textId="77777777" w:rsidR="007B752A" w:rsidRPr="007B752A" w:rsidRDefault="007B752A" w:rsidP="007B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7B752A">
        <w:rPr>
          <w:rFonts w:ascii="Courier New" w:eastAsia="Times New Roman" w:hAnsi="Courier New" w:cs="Courier New"/>
          <w:color w:val="800000"/>
          <w:kern w:val="0"/>
          <w:sz w:val="18"/>
          <w:szCs w:val="18"/>
          <w:lang w:val="en-US" w:eastAsia="it-IT"/>
          <w14:ligatures w14:val="none"/>
        </w:rPr>
        <w:t xml:space="preserve">          </w:t>
      </w:r>
      <w:proofErr w:type="spellStart"/>
      <w:r w:rsidRPr="007B752A">
        <w:rPr>
          <w:rFonts w:ascii="Courier New" w:eastAsia="Times New Roman" w:hAnsi="Courier New" w:cs="Courier New"/>
          <w:color w:val="800000"/>
          <w:kern w:val="0"/>
          <w:sz w:val="18"/>
          <w:szCs w:val="18"/>
          <w:lang w:val="en-US" w:eastAsia="it-IT"/>
          <w14:ligatures w14:val="none"/>
        </w:rPr>
        <w:t>mapX</w:t>
      </w:r>
      <w:proofErr w:type="spellEnd"/>
      <w:r w:rsidRPr="007B752A">
        <w:rPr>
          <w:rFonts w:ascii="Courier New" w:eastAsia="Times New Roman" w:hAnsi="Courier New" w:cs="Courier New"/>
          <w:color w:val="800000"/>
          <w:kern w:val="0"/>
          <w:sz w:val="18"/>
          <w:szCs w:val="18"/>
          <w:lang w:val="en-US" w:eastAsia="it-IT"/>
          <w14:ligatures w14:val="none"/>
        </w:rPr>
        <w:t xml:space="preserve"> += </w:t>
      </w:r>
      <w:proofErr w:type="spellStart"/>
      <w:r w:rsidRPr="007B752A">
        <w:rPr>
          <w:rFonts w:ascii="Courier New" w:eastAsia="Times New Roman" w:hAnsi="Courier New" w:cs="Courier New"/>
          <w:color w:val="800000"/>
          <w:kern w:val="0"/>
          <w:sz w:val="18"/>
          <w:szCs w:val="18"/>
          <w:lang w:val="en-US" w:eastAsia="it-IT"/>
          <w14:ligatures w14:val="none"/>
        </w:rPr>
        <w:t>stepX</w:t>
      </w:r>
      <w:proofErr w:type="spellEnd"/>
      <w:r w:rsidRPr="007B752A">
        <w:rPr>
          <w:rFonts w:ascii="Courier New" w:eastAsia="Times New Roman" w:hAnsi="Courier New" w:cs="Courier New"/>
          <w:color w:val="800000"/>
          <w:kern w:val="0"/>
          <w:sz w:val="18"/>
          <w:szCs w:val="18"/>
          <w:lang w:val="en-US" w:eastAsia="it-IT"/>
          <w14:ligatures w14:val="none"/>
        </w:rPr>
        <w:t>;</w:t>
      </w:r>
    </w:p>
    <w:p w14:paraId="3F90FB33" w14:textId="77777777" w:rsidR="007B752A" w:rsidRPr="007B752A" w:rsidRDefault="007B752A" w:rsidP="007B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7B752A">
        <w:rPr>
          <w:rFonts w:ascii="Courier New" w:eastAsia="Times New Roman" w:hAnsi="Courier New" w:cs="Courier New"/>
          <w:color w:val="800000"/>
          <w:kern w:val="0"/>
          <w:sz w:val="18"/>
          <w:szCs w:val="18"/>
          <w:lang w:val="en-US" w:eastAsia="it-IT"/>
          <w14:ligatures w14:val="none"/>
        </w:rPr>
        <w:t xml:space="preserve">          side = 0;</w:t>
      </w:r>
    </w:p>
    <w:p w14:paraId="3801A580" w14:textId="77777777" w:rsidR="007B752A" w:rsidRPr="007B752A" w:rsidRDefault="007B752A" w:rsidP="007B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7B752A">
        <w:rPr>
          <w:rFonts w:ascii="Courier New" w:eastAsia="Times New Roman" w:hAnsi="Courier New" w:cs="Courier New"/>
          <w:color w:val="800000"/>
          <w:kern w:val="0"/>
          <w:sz w:val="18"/>
          <w:szCs w:val="18"/>
          <w:lang w:val="en-US" w:eastAsia="it-IT"/>
          <w14:ligatures w14:val="none"/>
        </w:rPr>
        <w:t xml:space="preserve">        }</w:t>
      </w:r>
    </w:p>
    <w:p w14:paraId="3236EE67" w14:textId="77777777" w:rsidR="007B752A" w:rsidRPr="007B752A" w:rsidRDefault="007B752A" w:rsidP="007B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7B752A">
        <w:rPr>
          <w:rFonts w:ascii="Courier New" w:eastAsia="Times New Roman" w:hAnsi="Courier New" w:cs="Courier New"/>
          <w:color w:val="800000"/>
          <w:kern w:val="0"/>
          <w:sz w:val="18"/>
          <w:szCs w:val="18"/>
          <w:lang w:val="en-US" w:eastAsia="it-IT"/>
          <w14:ligatures w14:val="none"/>
        </w:rPr>
        <w:t xml:space="preserve">        else</w:t>
      </w:r>
    </w:p>
    <w:p w14:paraId="0064A32A" w14:textId="77777777" w:rsidR="007B752A" w:rsidRPr="007B752A" w:rsidRDefault="007B752A" w:rsidP="007B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7B752A">
        <w:rPr>
          <w:rFonts w:ascii="Courier New" w:eastAsia="Times New Roman" w:hAnsi="Courier New" w:cs="Courier New"/>
          <w:color w:val="800000"/>
          <w:kern w:val="0"/>
          <w:sz w:val="18"/>
          <w:szCs w:val="18"/>
          <w:lang w:val="en-US" w:eastAsia="it-IT"/>
          <w14:ligatures w14:val="none"/>
        </w:rPr>
        <w:t xml:space="preserve">        {</w:t>
      </w:r>
    </w:p>
    <w:p w14:paraId="2FD42926" w14:textId="77777777" w:rsidR="007B752A" w:rsidRPr="007B752A" w:rsidRDefault="007B752A" w:rsidP="007B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7B752A">
        <w:rPr>
          <w:rFonts w:ascii="Courier New" w:eastAsia="Times New Roman" w:hAnsi="Courier New" w:cs="Courier New"/>
          <w:color w:val="800000"/>
          <w:kern w:val="0"/>
          <w:sz w:val="18"/>
          <w:szCs w:val="18"/>
          <w:lang w:val="en-US" w:eastAsia="it-IT"/>
          <w14:ligatures w14:val="none"/>
        </w:rPr>
        <w:t xml:space="preserve">          </w:t>
      </w:r>
      <w:proofErr w:type="spellStart"/>
      <w:r w:rsidRPr="007B752A">
        <w:rPr>
          <w:rFonts w:ascii="Courier New" w:eastAsia="Times New Roman" w:hAnsi="Courier New" w:cs="Courier New"/>
          <w:color w:val="800000"/>
          <w:kern w:val="0"/>
          <w:sz w:val="18"/>
          <w:szCs w:val="18"/>
          <w:lang w:val="en-US" w:eastAsia="it-IT"/>
          <w14:ligatures w14:val="none"/>
        </w:rPr>
        <w:t>sideDistY</w:t>
      </w:r>
      <w:proofErr w:type="spellEnd"/>
      <w:r w:rsidRPr="007B752A">
        <w:rPr>
          <w:rFonts w:ascii="Courier New" w:eastAsia="Times New Roman" w:hAnsi="Courier New" w:cs="Courier New"/>
          <w:color w:val="800000"/>
          <w:kern w:val="0"/>
          <w:sz w:val="18"/>
          <w:szCs w:val="18"/>
          <w:lang w:val="en-US" w:eastAsia="it-IT"/>
          <w14:ligatures w14:val="none"/>
        </w:rPr>
        <w:t xml:space="preserve"> += </w:t>
      </w:r>
      <w:proofErr w:type="spellStart"/>
      <w:r w:rsidRPr="007B752A">
        <w:rPr>
          <w:rFonts w:ascii="Courier New" w:eastAsia="Times New Roman" w:hAnsi="Courier New" w:cs="Courier New"/>
          <w:color w:val="800000"/>
          <w:kern w:val="0"/>
          <w:sz w:val="18"/>
          <w:szCs w:val="18"/>
          <w:lang w:val="en-US" w:eastAsia="it-IT"/>
          <w14:ligatures w14:val="none"/>
        </w:rPr>
        <w:t>deltaDistY</w:t>
      </w:r>
      <w:proofErr w:type="spellEnd"/>
      <w:r w:rsidRPr="007B752A">
        <w:rPr>
          <w:rFonts w:ascii="Courier New" w:eastAsia="Times New Roman" w:hAnsi="Courier New" w:cs="Courier New"/>
          <w:color w:val="800000"/>
          <w:kern w:val="0"/>
          <w:sz w:val="18"/>
          <w:szCs w:val="18"/>
          <w:lang w:val="en-US" w:eastAsia="it-IT"/>
          <w14:ligatures w14:val="none"/>
        </w:rPr>
        <w:t>;</w:t>
      </w:r>
    </w:p>
    <w:p w14:paraId="793B54B2" w14:textId="77777777" w:rsidR="007B752A" w:rsidRPr="007B752A" w:rsidRDefault="007B752A" w:rsidP="007B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7B752A">
        <w:rPr>
          <w:rFonts w:ascii="Courier New" w:eastAsia="Times New Roman" w:hAnsi="Courier New" w:cs="Courier New"/>
          <w:color w:val="800000"/>
          <w:kern w:val="0"/>
          <w:sz w:val="18"/>
          <w:szCs w:val="18"/>
          <w:lang w:val="en-US" w:eastAsia="it-IT"/>
          <w14:ligatures w14:val="none"/>
        </w:rPr>
        <w:t xml:space="preserve">          </w:t>
      </w:r>
      <w:proofErr w:type="spellStart"/>
      <w:r w:rsidRPr="007B752A">
        <w:rPr>
          <w:rFonts w:ascii="Courier New" w:eastAsia="Times New Roman" w:hAnsi="Courier New" w:cs="Courier New"/>
          <w:color w:val="800000"/>
          <w:kern w:val="0"/>
          <w:sz w:val="18"/>
          <w:szCs w:val="18"/>
          <w:lang w:val="en-US" w:eastAsia="it-IT"/>
          <w14:ligatures w14:val="none"/>
        </w:rPr>
        <w:t>mapY</w:t>
      </w:r>
      <w:proofErr w:type="spellEnd"/>
      <w:r w:rsidRPr="007B752A">
        <w:rPr>
          <w:rFonts w:ascii="Courier New" w:eastAsia="Times New Roman" w:hAnsi="Courier New" w:cs="Courier New"/>
          <w:color w:val="800000"/>
          <w:kern w:val="0"/>
          <w:sz w:val="18"/>
          <w:szCs w:val="18"/>
          <w:lang w:val="en-US" w:eastAsia="it-IT"/>
          <w14:ligatures w14:val="none"/>
        </w:rPr>
        <w:t xml:space="preserve"> += </w:t>
      </w:r>
      <w:proofErr w:type="spellStart"/>
      <w:r w:rsidRPr="007B752A">
        <w:rPr>
          <w:rFonts w:ascii="Courier New" w:eastAsia="Times New Roman" w:hAnsi="Courier New" w:cs="Courier New"/>
          <w:color w:val="800000"/>
          <w:kern w:val="0"/>
          <w:sz w:val="18"/>
          <w:szCs w:val="18"/>
          <w:lang w:val="en-US" w:eastAsia="it-IT"/>
          <w14:ligatures w14:val="none"/>
        </w:rPr>
        <w:t>stepY</w:t>
      </w:r>
      <w:proofErr w:type="spellEnd"/>
      <w:r w:rsidRPr="007B752A">
        <w:rPr>
          <w:rFonts w:ascii="Courier New" w:eastAsia="Times New Roman" w:hAnsi="Courier New" w:cs="Courier New"/>
          <w:color w:val="800000"/>
          <w:kern w:val="0"/>
          <w:sz w:val="18"/>
          <w:szCs w:val="18"/>
          <w:lang w:val="en-US" w:eastAsia="it-IT"/>
          <w14:ligatures w14:val="none"/>
        </w:rPr>
        <w:t>;</w:t>
      </w:r>
    </w:p>
    <w:p w14:paraId="742D1A3C" w14:textId="77777777" w:rsidR="007B752A" w:rsidRPr="007B752A" w:rsidRDefault="007B752A" w:rsidP="007B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7B752A">
        <w:rPr>
          <w:rFonts w:ascii="Courier New" w:eastAsia="Times New Roman" w:hAnsi="Courier New" w:cs="Courier New"/>
          <w:color w:val="800000"/>
          <w:kern w:val="0"/>
          <w:sz w:val="18"/>
          <w:szCs w:val="18"/>
          <w:lang w:val="en-US" w:eastAsia="it-IT"/>
          <w14:ligatures w14:val="none"/>
        </w:rPr>
        <w:t xml:space="preserve">          side = 1;</w:t>
      </w:r>
    </w:p>
    <w:p w14:paraId="01546D75" w14:textId="77777777" w:rsidR="007B752A" w:rsidRPr="007B752A" w:rsidRDefault="007B752A" w:rsidP="007B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7B752A">
        <w:rPr>
          <w:rFonts w:ascii="Courier New" w:eastAsia="Times New Roman" w:hAnsi="Courier New" w:cs="Courier New"/>
          <w:color w:val="800000"/>
          <w:kern w:val="0"/>
          <w:sz w:val="18"/>
          <w:szCs w:val="18"/>
          <w:lang w:val="en-US" w:eastAsia="it-IT"/>
          <w14:ligatures w14:val="none"/>
        </w:rPr>
        <w:t xml:space="preserve">        }</w:t>
      </w:r>
    </w:p>
    <w:p w14:paraId="1EF7C625" w14:textId="77777777" w:rsidR="007B752A" w:rsidRPr="007B752A" w:rsidRDefault="007B752A" w:rsidP="007B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lang w:val="en-US" w:eastAsia="it-IT"/>
          <w14:ligatures w14:val="none"/>
        </w:rPr>
      </w:pPr>
      <w:r w:rsidRPr="007B752A">
        <w:rPr>
          <w:rFonts w:ascii="Courier New" w:eastAsia="Times New Roman" w:hAnsi="Courier New" w:cs="Courier New"/>
          <w:color w:val="800000"/>
          <w:kern w:val="0"/>
          <w:sz w:val="18"/>
          <w:szCs w:val="18"/>
          <w:lang w:val="en-US" w:eastAsia="it-IT"/>
          <w14:ligatures w14:val="none"/>
        </w:rPr>
        <w:t xml:space="preserve">        </w:t>
      </w:r>
      <w:r w:rsidRPr="007B752A">
        <w:rPr>
          <w:rFonts w:ascii="Courier New" w:eastAsia="Times New Roman" w:hAnsi="Courier New" w:cs="Courier New"/>
          <w:color w:val="000099"/>
          <w:kern w:val="0"/>
          <w:sz w:val="18"/>
          <w:szCs w:val="18"/>
          <w:lang w:val="en-US" w:eastAsia="it-IT"/>
          <w14:ligatures w14:val="none"/>
        </w:rPr>
        <w:t>//Check if ray has hit a wall</w:t>
      </w:r>
    </w:p>
    <w:p w14:paraId="22794C77" w14:textId="77777777" w:rsidR="007B752A" w:rsidRPr="007B752A" w:rsidRDefault="007B752A" w:rsidP="007B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7B752A">
        <w:rPr>
          <w:rFonts w:ascii="Courier New" w:eastAsia="Times New Roman" w:hAnsi="Courier New" w:cs="Courier New"/>
          <w:color w:val="800000"/>
          <w:kern w:val="0"/>
          <w:sz w:val="18"/>
          <w:szCs w:val="18"/>
          <w:lang w:val="en-US" w:eastAsia="it-IT"/>
          <w14:ligatures w14:val="none"/>
        </w:rPr>
        <w:t xml:space="preserve">        if (</w:t>
      </w:r>
      <w:proofErr w:type="spellStart"/>
      <w:r w:rsidRPr="007B752A">
        <w:rPr>
          <w:rFonts w:ascii="Courier New" w:eastAsia="Times New Roman" w:hAnsi="Courier New" w:cs="Courier New"/>
          <w:color w:val="800000"/>
          <w:kern w:val="0"/>
          <w:sz w:val="18"/>
          <w:szCs w:val="18"/>
          <w:lang w:val="en-US" w:eastAsia="it-IT"/>
          <w14:ligatures w14:val="none"/>
        </w:rPr>
        <w:t>worldMap</w:t>
      </w:r>
      <w:proofErr w:type="spellEnd"/>
      <w:r w:rsidRPr="007B752A">
        <w:rPr>
          <w:rFonts w:ascii="Courier New" w:eastAsia="Times New Roman" w:hAnsi="Courier New" w:cs="Courier New"/>
          <w:color w:val="800000"/>
          <w:kern w:val="0"/>
          <w:sz w:val="18"/>
          <w:szCs w:val="18"/>
          <w:lang w:val="en-US" w:eastAsia="it-IT"/>
          <w14:ligatures w14:val="none"/>
        </w:rPr>
        <w:t>[</w:t>
      </w:r>
      <w:proofErr w:type="spellStart"/>
      <w:r w:rsidRPr="007B752A">
        <w:rPr>
          <w:rFonts w:ascii="Courier New" w:eastAsia="Times New Roman" w:hAnsi="Courier New" w:cs="Courier New"/>
          <w:color w:val="800000"/>
          <w:kern w:val="0"/>
          <w:sz w:val="18"/>
          <w:szCs w:val="18"/>
          <w:lang w:val="en-US" w:eastAsia="it-IT"/>
          <w14:ligatures w14:val="none"/>
        </w:rPr>
        <w:t>mapX</w:t>
      </w:r>
      <w:proofErr w:type="spellEnd"/>
      <w:r w:rsidRPr="007B752A">
        <w:rPr>
          <w:rFonts w:ascii="Courier New" w:eastAsia="Times New Roman" w:hAnsi="Courier New" w:cs="Courier New"/>
          <w:color w:val="800000"/>
          <w:kern w:val="0"/>
          <w:sz w:val="18"/>
          <w:szCs w:val="18"/>
          <w:lang w:val="en-US" w:eastAsia="it-IT"/>
          <w14:ligatures w14:val="none"/>
        </w:rPr>
        <w:t>][</w:t>
      </w:r>
      <w:proofErr w:type="spellStart"/>
      <w:r w:rsidRPr="007B752A">
        <w:rPr>
          <w:rFonts w:ascii="Courier New" w:eastAsia="Times New Roman" w:hAnsi="Courier New" w:cs="Courier New"/>
          <w:color w:val="800000"/>
          <w:kern w:val="0"/>
          <w:sz w:val="18"/>
          <w:szCs w:val="18"/>
          <w:lang w:val="en-US" w:eastAsia="it-IT"/>
          <w14:ligatures w14:val="none"/>
        </w:rPr>
        <w:t>mapY</w:t>
      </w:r>
      <w:proofErr w:type="spellEnd"/>
      <w:r w:rsidRPr="007B752A">
        <w:rPr>
          <w:rFonts w:ascii="Courier New" w:eastAsia="Times New Roman" w:hAnsi="Courier New" w:cs="Courier New"/>
          <w:color w:val="800000"/>
          <w:kern w:val="0"/>
          <w:sz w:val="18"/>
          <w:szCs w:val="18"/>
          <w:lang w:val="en-US" w:eastAsia="it-IT"/>
          <w14:ligatures w14:val="none"/>
        </w:rPr>
        <w:t>] &gt; 0) hit = 1;</w:t>
      </w:r>
    </w:p>
    <w:p w14:paraId="60C37F36" w14:textId="41F8CD10" w:rsidR="007B752A" w:rsidRPr="00B63333" w:rsidRDefault="007B752A" w:rsidP="007B752A">
      <w:pPr>
        <w:rPr>
          <w:rFonts w:ascii="Courier New" w:eastAsia="Times New Roman" w:hAnsi="Courier New" w:cs="Courier New"/>
          <w:color w:val="800000"/>
          <w:kern w:val="0"/>
          <w:sz w:val="18"/>
          <w:szCs w:val="18"/>
          <w:lang w:eastAsia="it-IT"/>
          <w14:ligatures w14:val="none"/>
        </w:rPr>
      </w:pPr>
      <w:r w:rsidRPr="007B752A">
        <w:rPr>
          <w:rFonts w:ascii="Courier New" w:eastAsia="Times New Roman" w:hAnsi="Courier New" w:cs="Courier New"/>
          <w:color w:val="800000"/>
          <w:kern w:val="0"/>
          <w:sz w:val="18"/>
          <w:szCs w:val="18"/>
          <w:lang w:val="en-US" w:eastAsia="it-IT"/>
          <w14:ligatures w14:val="none"/>
        </w:rPr>
        <w:t xml:space="preserve">      </w:t>
      </w:r>
      <w:r w:rsidRPr="007B752A">
        <w:rPr>
          <w:rFonts w:ascii="Courier New" w:eastAsia="Times New Roman" w:hAnsi="Courier New" w:cs="Courier New"/>
          <w:color w:val="800000"/>
          <w:kern w:val="0"/>
          <w:sz w:val="18"/>
          <w:szCs w:val="18"/>
          <w:lang w:eastAsia="it-IT"/>
          <w14:ligatures w14:val="none"/>
        </w:rPr>
        <w:t xml:space="preserve">} </w:t>
      </w:r>
    </w:p>
    <w:p w14:paraId="377D5944" w14:textId="77777777" w:rsidR="00685BA8" w:rsidRPr="00B63333" w:rsidRDefault="00685BA8" w:rsidP="00685BA8">
      <w:pPr>
        <w:rPr>
          <w:rFonts w:ascii="Courier New" w:eastAsia="Times New Roman" w:hAnsi="Courier New" w:cs="Courier New"/>
          <w:color w:val="800000"/>
          <w:kern w:val="0"/>
          <w:sz w:val="18"/>
          <w:szCs w:val="18"/>
          <w:lang w:eastAsia="it-IT"/>
          <w14:ligatures w14:val="none"/>
        </w:rPr>
      </w:pPr>
    </w:p>
    <w:p w14:paraId="60F10B1B" w14:textId="77777777" w:rsidR="00685BA8" w:rsidRDefault="00685BA8" w:rsidP="00685BA8"/>
    <w:p w14:paraId="3D19FE46" w14:textId="77777777" w:rsidR="00685BA8" w:rsidRDefault="00685BA8" w:rsidP="00685BA8"/>
    <w:p w14:paraId="15789118" w14:textId="77777777" w:rsidR="00685BA8" w:rsidRDefault="00685BA8" w:rsidP="00685BA8"/>
    <w:p w14:paraId="6B96C6F6" w14:textId="77777777" w:rsidR="00685BA8" w:rsidRDefault="00685BA8" w:rsidP="00685BA8"/>
    <w:p w14:paraId="61DD886A" w14:textId="77777777" w:rsidR="00685BA8" w:rsidRDefault="00685BA8" w:rsidP="00685BA8"/>
    <w:p w14:paraId="173FBFAF" w14:textId="77777777" w:rsidR="00685BA8" w:rsidRDefault="00685BA8" w:rsidP="00685BA8"/>
    <w:p w14:paraId="141A15BF" w14:textId="77777777" w:rsidR="00685BA8" w:rsidRDefault="00685BA8" w:rsidP="00685BA8"/>
    <w:p w14:paraId="536333E9" w14:textId="1154A12C" w:rsidR="00685BA8" w:rsidRDefault="00685BA8" w:rsidP="00685BA8">
      <w:pPr>
        <w:rPr>
          <w:rFonts w:cstheme="minorHAnsi"/>
        </w:rPr>
      </w:pPr>
      <w:r w:rsidRPr="000F1F40">
        <w:rPr>
          <w:rFonts w:cstheme="minorHAnsi"/>
        </w:rPr>
        <w:lastRenderedPageBreak/>
        <w:t>•</w:t>
      </w:r>
      <w:r>
        <w:rPr>
          <w:rFonts w:cstheme="minorHAnsi"/>
        </w:rPr>
        <w:t xml:space="preserve"> </w:t>
      </w:r>
      <w:r w:rsidRPr="00685BA8">
        <w:rPr>
          <w:rFonts w:cstheme="minorHAnsi"/>
        </w:rPr>
        <w:t xml:space="preserve">Dopo aver completato l'algoritmo di Digital </w:t>
      </w:r>
      <w:proofErr w:type="spellStart"/>
      <w:r w:rsidRPr="00685BA8">
        <w:rPr>
          <w:rFonts w:cstheme="minorHAnsi"/>
        </w:rPr>
        <w:t>Differential</w:t>
      </w:r>
      <w:proofErr w:type="spellEnd"/>
      <w:r w:rsidRPr="00685BA8">
        <w:rPr>
          <w:rFonts w:cstheme="minorHAnsi"/>
        </w:rPr>
        <w:t xml:space="preserve"> Analyzer (DDA), dobbiamo calcolare la distanza del </w:t>
      </w:r>
      <w:r>
        <w:rPr>
          <w:rFonts w:cstheme="minorHAnsi"/>
        </w:rPr>
        <w:br/>
        <w:t xml:space="preserve">   </w:t>
      </w:r>
      <w:r w:rsidRPr="00685BA8">
        <w:rPr>
          <w:rFonts w:cstheme="minorHAnsi"/>
        </w:rPr>
        <w:t xml:space="preserve">raggio fino al muro, in modo da poter determinare l'altezza del muro che deve essere disegnata </w:t>
      </w:r>
      <w:r>
        <w:rPr>
          <w:rFonts w:cstheme="minorHAnsi"/>
        </w:rPr>
        <w:br/>
        <w:t xml:space="preserve">   </w:t>
      </w:r>
      <w:r w:rsidRPr="00685BA8">
        <w:rPr>
          <w:rFonts w:cstheme="minorHAnsi"/>
        </w:rPr>
        <w:t>successivamente.</w:t>
      </w:r>
    </w:p>
    <w:p w14:paraId="05163715" w14:textId="5D914C7C" w:rsidR="00685BA8" w:rsidRDefault="00685BA8" w:rsidP="00685BA8">
      <w:r>
        <w:t xml:space="preserve">Non </w:t>
      </w:r>
      <w:r w:rsidRPr="00685BA8">
        <w:rPr>
          <w:b/>
          <w:bCs/>
        </w:rPr>
        <w:t>useremo</w:t>
      </w:r>
      <w:r>
        <w:t xml:space="preserve"> la distanza euclidea dal punto che rappresenta il giocatore, ma invece la distanza dal piano della telecamera (o </w:t>
      </w:r>
      <w:r w:rsidRPr="00685BA8">
        <w:rPr>
          <w:b/>
          <w:bCs/>
        </w:rPr>
        <w:t>la distanza del punto proiettato nella direzione della telecamera verso il giocatore</w:t>
      </w:r>
      <w:r>
        <w:t xml:space="preserve">), per evitare l'effetto fisheye. </w:t>
      </w:r>
    </w:p>
    <w:p w14:paraId="57A5C0CD" w14:textId="7CFF7844" w:rsidR="00B24E50" w:rsidRDefault="00B24E50" w:rsidP="00685BA8">
      <w:r>
        <w:t xml:space="preserve">L'immagine seguente mostra perché prendiamo la distanza dal piano della telecamera invece che dal giocatore. Con P il giocatore e la linea nera il piano della telecamera: a sinistra del giocatore, i raggi rossi rappresentano i punti di impatto sul muro al giocatore, questa è la distanza euclidea. </w:t>
      </w:r>
      <w:r>
        <w:br/>
        <w:t xml:space="preserve">A destra del giocatore, troviamo invece dei raggi verdi che vanno dai punti di impatto sul muro direttamente al piano della telecamera. </w:t>
      </w:r>
    </w:p>
    <w:p w14:paraId="6D07DCCA" w14:textId="29ECD753" w:rsidR="00E158CA" w:rsidRDefault="00E158CA" w:rsidP="00685BA8">
      <w:r>
        <w:t>Nell'immagine, il giocatore guarda direttamente il muro, e. I raggi verdi a destra hanno tutti la stessa lunghezza, quindi daranno il risultato corretto. Lo stesso vale anche quando il giocatore ruota (in questo caso il piano della telecamera non è più orizzontale e le linee verdi avranno lunghezze diverse, ma con una variazione costante fra loro) e i muri diventano linee diagonali ma dritte sullo schermo. Questa spiegazione è un po' approssimativa, ma dà l'idea.</w:t>
      </w:r>
    </w:p>
    <w:p w14:paraId="61950534" w14:textId="2529AC07" w:rsidR="00E158CA" w:rsidRDefault="00E158CA" w:rsidP="00E158CA">
      <w:pPr>
        <w:jc w:val="center"/>
      </w:pPr>
      <w:r w:rsidRPr="00E158CA">
        <w:rPr>
          <w:noProof/>
        </w:rPr>
        <w:drawing>
          <wp:inline distT="0" distB="0" distL="0" distR="0" wp14:anchorId="4AB94011" wp14:editId="48A66F41">
            <wp:extent cx="1918607" cy="1796143"/>
            <wp:effectExtent l="0" t="0" r="5715" b="0"/>
            <wp:docPr id="2150914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1448" name=""/>
                    <pic:cNvPicPr/>
                  </pic:nvPicPr>
                  <pic:blipFill>
                    <a:blip r:embed="rId9"/>
                    <a:stretch>
                      <a:fillRect/>
                    </a:stretch>
                  </pic:blipFill>
                  <pic:spPr>
                    <a:xfrm>
                      <a:off x="0" y="0"/>
                      <a:ext cx="1925093" cy="1802215"/>
                    </a:xfrm>
                    <a:prstGeom prst="rect">
                      <a:avLst/>
                    </a:prstGeom>
                  </pic:spPr>
                </pic:pic>
              </a:graphicData>
            </a:graphic>
          </wp:inline>
        </w:drawing>
      </w:r>
    </w:p>
    <w:p w14:paraId="44BE6052" w14:textId="467C00CD" w:rsidR="00E158CA" w:rsidRDefault="00E158CA" w:rsidP="00E158CA">
      <w:r>
        <w:t xml:space="preserve">NOTA: Questo metodo è persino più facile calcolare questa distanza perpendicolare rispetto alla distanza </w:t>
      </w:r>
      <w:r>
        <w:br/>
        <w:t xml:space="preserve">             reale, non è nemmeno necessario conoscere l'esatta posizione in cui il muro è stato colpito.</w:t>
      </w:r>
    </w:p>
    <w:p w14:paraId="0F859746" w14:textId="77777777" w:rsidR="000345FE" w:rsidRDefault="000345FE" w:rsidP="000345FE"/>
    <w:p w14:paraId="0B7C822D" w14:textId="77777777" w:rsidR="000345FE" w:rsidRDefault="000345FE" w:rsidP="000345FE">
      <w:pPr>
        <w:rPr>
          <w:rFonts w:cstheme="minorHAnsi"/>
        </w:rPr>
      </w:pPr>
    </w:p>
    <w:p w14:paraId="446DBBED" w14:textId="77777777" w:rsidR="000345FE" w:rsidRDefault="000345FE" w:rsidP="000345FE">
      <w:pPr>
        <w:rPr>
          <w:rFonts w:cstheme="minorHAnsi"/>
        </w:rPr>
      </w:pPr>
    </w:p>
    <w:p w14:paraId="6B0F6D22" w14:textId="77777777" w:rsidR="000345FE" w:rsidRDefault="000345FE" w:rsidP="000345FE">
      <w:pPr>
        <w:rPr>
          <w:rFonts w:cstheme="minorHAnsi"/>
        </w:rPr>
      </w:pPr>
    </w:p>
    <w:p w14:paraId="65112F62" w14:textId="77777777" w:rsidR="000345FE" w:rsidRDefault="000345FE" w:rsidP="000345FE">
      <w:pPr>
        <w:rPr>
          <w:rFonts w:cstheme="minorHAnsi"/>
        </w:rPr>
      </w:pPr>
    </w:p>
    <w:p w14:paraId="299C1F13" w14:textId="77777777" w:rsidR="000345FE" w:rsidRDefault="000345FE" w:rsidP="000345FE">
      <w:pPr>
        <w:rPr>
          <w:rFonts w:cstheme="minorHAnsi"/>
        </w:rPr>
      </w:pPr>
    </w:p>
    <w:p w14:paraId="4E652962" w14:textId="77777777" w:rsidR="000345FE" w:rsidRDefault="000345FE" w:rsidP="000345FE">
      <w:pPr>
        <w:rPr>
          <w:rFonts w:cstheme="minorHAnsi"/>
        </w:rPr>
      </w:pPr>
    </w:p>
    <w:p w14:paraId="5F770797" w14:textId="77777777" w:rsidR="000345FE" w:rsidRDefault="000345FE" w:rsidP="000345FE">
      <w:pPr>
        <w:rPr>
          <w:rFonts w:cstheme="minorHAnsi"/>
        </w:rPr>
      </w:pPr>
    </w:p>
    <w:p w14:paraId="4B305388" w14:textId="77777777" w:rsidR="000345FE" w:rsidRDefault="000345FE" w:rsidP="000345FE">
      <w:pPr>
        <w:rPr>
          <w:rFonts w:cstheme="minorHAnsi"/>
        </w:rPr>
      </w:pPr>
    </w:p>
    <w:p w14:paraId="0787A38C" w14:textId="77777777" w:rsidR="000345FE" w:rsidRDefault="000345FE" w:rsidP="000345FE">
      <w:pPr>
        <w:rPr>
          <w:rFonts w:cstheme="minorHAnsi"/>
        </w:rPr>
      </w:pPr>
    </w:p>
    <w:p w14:paraId="5FACD756" w14:textId="18015E34" w:rsidR="000345FE" w:rsidRDefault="000345FE" w:rsidP="000345FE">
      <w:r w:rsidRPr="000F1F40">
        <w:rPr>
          <w:rFonts w:cstheme="minorHAnsi"/>
        </w:rPr>
        <w:lastRenderedPageBreak/>
        <w:t>•</w:t>
      </w:r>
      <w:r>
        <w:rPr>
          <w:rFonts w:cstheme="minorHAnsi"/>
        </w:rPr>
        <w:t xml:space="preserve"> </w:t>
      </w:r>
      <w:r w:rsidRPr="000345FE">
        <w:rPr>
          <w:b/>
          <w:bCs/>
        </w:rPr>
        <w:t>Questa distanza perpendicolare è chiamata "</w:t>
      </w:r>
      <w:proofErr w:type="spellStart"/>
      <w:r w:rsidRPr="000345FE">
        <w:rPr>
          <w:b/>
          <w:bCs/>
          <w:color w:val="4472C4" w:themeColor="accent1"/>
        </w:rPr>
        <w:t>perpWallDist</w:t>
      </w:r>
      <w:proofErr w:type="spellEnd"/>
      <w:r w:rsidRPr="000345FE">
        <w:rPr>
          <w:b/>
          <w:bCs/>
        </w:rPr>
        <w:t>"</w:t>
      </w:r>
      <w:r>
        <w:t xml:space="preserve"> nel codice. </w:t>
      </w:r>
      <w:r>
        <w:br/>
        <w:t xml:space="preserve">   Un modo per calcolarla è utilizzare la formula per la distanza più breve da un punto a una linea, dove il</w:t>
      </w:r>
      <w:r>
        <w:br/>
        <w:t xml:space="preserve">   punto è dove il muro è stato colpito e la linea è il piano della telecamera:</w:t>
      </w:r>
    </w:p>
    <w:p w14:paraId="454C197F" w14:textId="77777777" w:rsidR="00CF3CAB" w:rsidRDefault="00CF3CAB" w:rsidP="000345FE"/>
    <w:p w14:paraId="1EC973E2" w14:textId="18FAD787" w:rsidR="000345FE" w:rsidRDefault="000345FE" w:rsidP="000345FE">
      <w:pPr>
        <w:jc w:val="center"/>
      </w:pPr>
      <w:r w:rsidRPr="000345FE">
        <w:rPr>
          <w:noProof/>
        </w:rPr>
        <w:drawing>
          <wp:inline distT="0" distB="0" distL="0" distR="0" wp14:anchorId="4849361E" wp14:editId="2559156F">
            <wp:extent cx="2226772" cy="2255978"/>
            <wp:effectExtent l="0" t="0" r="2540" b="0"/>
            <wp:docPr id="4684499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49931" name=""/>
                    <pic:cNvPicPr/>
                  </pic:nvPicPr>
                  <pic:blipFill>
                    <a:blip r:embed="rId10"/>
                    <a:stretch>
                      <a:fillRect/>
                    </a:stretch>
                  </pic:blipFill>
                  <pic:spPr>
                    <a:xfrm>
                      <a:off x="0" y="0"/>
                      <a:ext cx="2242565" cy="2271978"/>
                    </a:xfrm>
                    <a:prstGeom prst="rect">
                      <a:avLst/>
                    </a:prstGeom>
                  </pic:spPr>
                </pic:pic>
              </a:graphicData>
            </a:graphic>
          </wp:inline>
        </w:drawing>
      </w:r>
    </w:p>
    <w:p w14:paraId="715E6F99" w14:textId="77777777" w:rsidR="00CF3CAB" w:rsidRDefault="00CF3CAB" w:rsidP="000345FE">
      <w:pPr>
        <w:jc w:val="center"/>
      </w:pPr>
    </w:p>
    <w:p w14:paraId="1B0FD020" w14:textId="519708C5" w:rsidR="000345FE" w:rsidRDefault="000345FE" w:rsidP="000345FE">
      <w:r>
        <w:t xml:space="preserve">Tuttavia, </w:t>
      </w:r>
      <w:r w:rsidRPr="000345FE">
        <w:rPr>
          <w:b/>
          <w:bCs/>
        </w:rPr>
        <w:t>può essere calcolata</w:t>
      </w:r>
      <w:r>
        <w:t xml:space="preserve"> </w:t>
      </w:r>
      <w:r w:rsidRPr="000345FE">
        <w:rPr>
          <w:b/>
          <w:bCs/>
        </w:rPr>
        <w:t>in modo più semplice</w:t>
      </w:r>
      <w:r>
        <w:t xml:space="preserve">: a causa del modo in cui </w:t>
      </w:r>
      <w:proofErr w:type="spellStart"/>
      <w:r>
        <w:t>deltaDist</w:t>
      </w:r>
      <w:proofErr w:type="spellEnd"/>
      <w:r>
        <w:t xml:space="preserve"> e </w:t>
      </w:r>
      <w:proofErr w:type="spellStart"/>
      <w:r>
        <w:t>sideDist</w:t>
      </w:r>
      <w:proofErr w:type="spellEnd"/>
      <w:r>
        <w:t xml:space="preserve"> sono stati scalati per un fattore di |</w:t>
      </w:r>
      <w:proofErr w:type="spellStart"/>
      <w:r>
        <w:t>rayDir</w:t>
      </w:r>
      <w:proofErr w:type="spellEnd"/>
      <w:r>
        <w:t xml:space="preserve">| sopra, </w:t>
      </w:r>
      <w:r w:rsidRPr="000345FE">
        <w:rPr>
          <w:b/>
          <w:bCs/>
        </w:rPr>
        <w:t xml:space="preserve">la lunghezza di </w:t>
      </w:r>
      <w:proofErr w:type="spellStart"/>
      <w:r w:rsidRPr="000345FE">
        <w:rPr>
          <w:b/>
          <w:bCs/>
        </w:rPr>
        <w:t>sideDist</w:t>
      </w:r>
      <w:proofErr w:type="spellEnd"/>
      <w:r w:rsidRPr="000345FE">
        <w:rPr>
          <w:b/>
          <w:bCs/>
        </w:rPr>
        <w:t xml:space="preserve"> è già quasi uguale a </w:t>
      </w:r>
      <w:proofErr w:type="spellStart"/>
      <w:r w:rsidRPr="000345FE">
        <w:rPr>
          <w:b/>
          <w:bCs/>
        </w:rPr>
        <w:t>perpWallDist</w:t>
      </w:r>
      <w:proofErr w:type="spellEnd"/>
      <w:r>
        <w:t xml:space="preserve">. </w:t>
      </w:r>
      <w:r w:rsidRPr="000345FE">
        <w:rPr>
          <w:b/>
          <w:bCs/>
        </w:rPr>
        <w:t>Basta</w:t>
      </w:r>
      <w:r>
        <w:t xml:space="preserve"> </w:t>
      </w:r>
      <w:r w:rsidRPr="000345FE">
        <w:rPr>
          <w:b/>
          <w:bCs/>
          <w:u w:val="single"/>
        </w:rPr>
        <w:t xml:space="preserve">solo sottrargli una volta </w:t>
      </w:r>
      <w:proofErr w:type="spellStart"/>
      <w:r w:rsidRPr="000345FE">
        <w:rPr>
          <w:b/>
          <w:bCs/>
          <w:u w:val="single"/>
        </w:rPr>
        <w:t>deltaDist</w:t>
      </w:r>
      <w:proofErr w:type="spellEnd"/>
      <w:r>
        <w:t>, tornando indietro di un passo, perché nei passaggi DDA sopra siamo andati un passo oltre per finire all'interno del muro.</w:t>
      </w:r>
    </w:p>
    <w:p w14:paraId="0A7DD816" w14:textId="024EA5AF" w:rsidR="00775E8F" w:rsidRDefault="00775E8F" w:rsidP="000345FE">
      <w:r>
        <w:t xml:space="preserve">A seconda che il raggio colpisca un lato X o un lato Y, la formula viene calcolata utilizzando </w:t>
      </w:r>
      <w:proofErr w:type="spellStart"/>
      <w:r>
        <w:t>sideDistX</w:t>
      </w:r>
      <w:proofErr w:type="spellEnd"/>
      <w:r>
        <w:t xml:space="preserve"> o </w:t>
      </w:r>
      <w:proofErr w:type="spellStart"/>
      <w:r>
        <w:t>sideDistY</w:t>
      </w:r>
      <w:proofErr w:type="spellEnd"/>
      <w:r>
        <w:t>.</w:t>
      </w:r>
    </w:p>
    <w:p w14:paraId="5883CF6A" w14:textId="77777777" w:rsidR="00775E8F" w:rsidRDefault="00775E8F" w:rsidP="000345FE"/>
    <w:p w14:paraId="6A39227C" w14:textId="59F81439" w:rsidR="00775E8F" w:rsidRPr="00775E8F" w:rsidRDefault="00775E8F" w:rsidP="007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highlight w:val="lightGray"/>
          <w:lang w:val="en-US" w:eastAsia="it-IT"/>
          <w14:ligatures w14:val="none"/>
        </w:rPr>
      </w:pPr>
      <w:r w:rsidRPr="00B63333">
        <w:rPr>
          <w:rFonts w:ascii="Courier New" w:eastAsia="Times New Roman" w:hAnsi="Courier New" w:cs="Courier New"/>
          <w:color w:val="800000"/>
          <w:kern w:val="0"/>
          <w:sz w:val="18"/>
          <w:szCs w:val="18"/>
          <w:lang w:eastAsia="it-IT"/>
          <w14:ligatures w14:val="none"/>
        </w:rPr>
        <w:t xml:space="preserve">      </w:t>
      </w:r>
      <w:r w:rsidRPr="00775E8F">
        <w:rPr>
          <w:rFonts w:ascii="Courier New" w:eastAsia="Times New Roman" w:hAnsi="Courier New" w:cs="Courier New"/>
          <w:color w:val="000099"/>
          <w:kern w:val="0"/>
          <w:sz w:val="18"/>
          <w:szCs w:val="18"/>
          <w:highlight w:val="lightGray"/>
          <w:lang w:val="en-US" w:eastAsia="it-IT"/>
          <w14:ligatures w14:val="none"/>
        </w:rPr>
        <w:t xml:space="preserve">//Calculate distance projected on camera direction </w:t>
      </w:r>
    </w:p>
    <w:p w14:paraId="2CECD447" w14:textId="77777777" w:rsidR="00775E8F" w:rsidRPr="00775E8F" w:rsidRDefault="00775E8F" w:rsidP="007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r w:rsidRPr="00775E8F">
        <w:rPr>
          <w:rFonts w:ascii="Courier New" w:eastAsia="Times New Roman" w:hAnsi="Courier New" w:cs="Courier New"/>
          <w:color w:val="800000"/>
          <w:kern w:val="0"/>
          <w:sz w:val="18"/>
          <w:szCs w:val="18"/>
          <w:highlight w:val="lightGray"/>
          <w:lang w:val="en-US" w:eastAsia="it-IT"/>
          <w14:ligatures w14:val="none"/>
        </w:rPr>
        <w:t xml:space="preserve">      if(side == 0) </w:t>
      </w:r>
      <w:proofErr w:type="spellStart"/>
      <w:r w:rsidRPr="00775E8F">
        <w:rPr>
          <w:rFonts w:ascii="Courier New" w:eastAsia="Times New Roman" w:hAnsi="Courier New" w:cs="Courier New"/>
          <w:color w:val="800000"/>
          <w:kern w:val="0"/>
          <w:sz w:val="18"/>
          <w:szCs w:val="18"/>
          <w:highlight w:val="lightGray"/>
          <w:lang w:val="en-US" w:eastAsia="it-IT"/>
          <w14:ligatures w14:val="none"/>
        </w:rPr>
        <w:t>perpWallDist</w:t>
      </w:r>
      <w:proofErr w:type="spellEnd"/>
      <w:r w:rsidRPr="00775E8F">
        <w:rPr>
          <w:rFonts w:ascii="Courier New" w:eastAsia="Times New Roman" w:hAnsi="Courier New" w:cs="Courier New"/>
          <w:color w:val="800000"/>
          <w:kern w:val="0"/>
          <w:sz w:val="18"/>
          <w:szCs w:val="18"/>
          <w:highlight w:val="lightGray"/>
          <w:lang w:val="en-US" w:eastAsia="it-IT"/>
          <w14:ligatures w14:val="none"/>
        </w:rPr>
        <w:t xml:space="preserve"> = (</w:t>
      </w:r>
      <w:proofErr w:type="spellStart"/>
      <w:r w:rsidRPr="00775E8F">
        <w:rPr>
          <w:rFonts w:ascii="Courier New" w:eastAsia="Times New Roman" w:hAnsi="Courier New" w:cs="Courier New"/>
          <w:color w:val="800000"/>
          <w:kern w:val="0"/>
          <w:sz w:val="18"/>
          <w:szCs w:val="18"/>
          <w:highlight w:val="lightGray"/>
          <w:lang w:val="en-US" w:eastAsia="it-IT"/>
          <w14:ligatures w14:val="none"/>
        </w:rPr>
        <w:t>sideDistX</w:t>
      </w:r>
      <w:proofErr w:type="spellEnd"/>
      <w:r w:rsidRPr="00775E8F">
        <w:rPr>
          <w:rFonts w:ascii="Courier New" w:eastAsia="Times New Roman" w:hAnsi="Courier New" w:cs="Courier New"/>
          <w:color w:val="800000"/>
          <w:kern w:val="0"/>
          <w:sz w:val="18"/>
          <w:szCs w:val="18"/>
          <w:highlight w:val="lightGray"/>
          <w:lang w:val="en-US" w:eastAsia="it-IT"/>
          <w14:ligatures w14:val="none"/>
        </w:rPr>
        <w:t xml:space="preserve"> - </w:t>
      </w:r>
      <w:proofErr w:type="spellStart"/>
      <w:r w:rsidRPr="00775E8F">
        <w:rPr>
          <w:rFonts w:ascii="Courier New" w:eastAsia="Times New Roman" w:hAnsi="Courier New" w:cs="Courier New"/>
          <w:color w:val="800000"/>
          <w:kern w:val="0"/>
          <w:sz w:val="18"/>
          <w:szCs w:val="18"/>
          <w:highlight w:val="lightGray"/>
          <w:lang w:val="en-US" w:eastAsia="it-IT"/>
          <w14:ligatures w14:val="none"/>
        </w:rPr>
        <w:t>deltaDistX</w:t>
      </w:r>
      <w:proofErr w:type="spellEnd"/>
      <w:r w:rsidRPr="00775E8F">
        <w:rPr>
          <w:rFonts w:ascii="Courier New" w:eastAsia="Times New Roman" w:hAnsi="Courier New" w:cs="Courier New"/>
          <w:color w:val="800000"/>
          <w:kern w:val="0"/>
          <w:sz w:val="18"/>
          <w:szCs w:val="18"/>
          <w:highlight w:val="lightGray"/>
          <w:lang w:val="en-US" w:eastAsia="it-IT"/>
          <w14:ligatures w14:val="none"/>
        </w:rPr>
        <w:t>);</w:t>
      </w:r>
    </w:p>
    <w:p w14:paraId="1D3ED301" w14:textId="3639BD7C" w:rsidR="00775E8F" w:rsidRPr="00B63333" w:rsidRDefault="00775E8F" w:rsidP="00775E8F">
      <w:pPr>
        <w:rPr>
          <w:rFonts w:ascii="Courier New" w:eastAsia="Times New Roman" w:hAnsi="Courier New" w:cs="Courier New"/>
          <w:color w:val="800000"/>
          <w:kern w:val="0"/>
          <w:sz w:val="18"/>
          <w:szCs w:val="18"/>
          <w:lang w:eastAsia="it-IT"/>
          <w14:ligatures w14:val="none"/>
        </w:rPr>
      </w:pPr>
      <w:r w:rsidRPr="00775E8F">
        <w:rPr>
          <w:rFonts w:ascii="Courier New" w:eastAsia="Times New Roman" w:hAnsi="Courier New" w:cs="Courier New"/>
          <w:color w:val="800000"/>
          <w:kern w:val="0"/>
          <w:sz w:val="18"/>
          <w:szCs w:val="18"/>
          <w:highlight w:val="lightGray"/>
          <w:lang w:val="en-US" w:eastAsia="it-IT"/>
          <w14:ligatures w14:val="none"/>
        </w:rPr>
        <w:t xml:space="preserve">      </w:t>
      </w:r>
      <w:r w:rsidRPr="00775E8F">
        <w:rPr>
          <w:rFonts w:ascii="Courier New" w:eastAsia="Times New Roman" w:hAnsi="Courier New" w:cs="Courier New"/>
          <w:color w:val="800000"/>
          <w:kern w:val="0"/>
          <w:sz w:val="18"/>
          <w:szCs w:val="18"/>
          <w:highlight w:val="lightGray"/>
          <w:lang w:eastAsia="it-IT"/>
          <w14:ligatures w14:val="none"/>
        </w:rPr>
        <w:t xml:space="preserve">else          </w:t>
      </w:r>
      <w:proofErr w:type="spellStart"/>
      <w:r w:rsidRPr="00775E8F">
        <w:rPr>
          <w:rFonts w:ascii="Courier New" w:eastAsia="Times New Roman" w:hAnsi="Courier New" w:cs="Courier New"/>
          <w:color w:val="800000"/>
          <w:kern w:val="0"/>
          <w:sz w:val="18"/>
          <w:szCs w:val="18"/>
          <w:highlight w:val="lightGray"/>
          <w:lang w:eastAsia="it-IT"/>
          <w14:ligatures w14:val="none"/>
        </w:rPr>
        <w:t>perpWallDist</w:t>
      </w:r>
      <w:proofErr w:type="spellEnd"/>
      <w:r w:rsidRPr="00775E8F">
        <w:rPr>
          <w:rFonts w:ascii="Courier New" w:eastAsia="Times New Roman" w:hAnsi="Courier New" w:cs="Courier New"/>
          <w:color w:val="800000"/>
          <w:kern w:val="0"/>
          <w:sz w:val="18"/>
          <w:szCs w:val="18"/>
          <w:highlight w:val="lightGray"/>
          <w:lang w:eastAsia="it-IT"/>
          <w14:ligatures w14:val="none"/>
        </w:rPr>
        <w:t xml:space="preserve"> = (</w:t>
      </w:r>
      <w:proofErr w:type="spellStart"/>
      <w:r w:rsidRPr="00775E8F">
        <w:rPr>
          <w:rFonts w:ascii="Courier New" w:eastAsia="Times New Roman" w:hAnsi="Courier New" w:cs="Courier New"/>
          <w:color w:val="800000"/>
          <w:kern w:val="0"/>
          <w:sz w:val="18"/>
          <w:szCs w:val="18"/>
          <w:highlight w:val="lightGray"/>
          <w:lang w:eastAsia="it-IT"/>
          <w14:ligatures w14:val="none"/>
        </w:rPr>
        <w:t>sideDistY</w:t>
      </w:r>
      <w:proofErr w:type="spellEnd"/>
      <w:r w:rsidRPr="00775E8F">
        <w:rPr>
          <w:rFonts w:ascii="Courier New" w:eastAsia="Times New Roman" w:hAnsi="Courier New" w:cs="Courier New"/>
          <w:color w:val="800000"/>
          <w:kern w:val="0"/>
          <w:sz w:val="18"/>
          <w:szCs w:val="18"/>
          <w:highlight w:val="lightGray"/>
          <w:lang w:eastAsia="it-IT"/>
          <w14:ligatures w14:val="none"/>
        </w:rPr>
        <w:t xml:space="preserve"> - </w:t>
      </w:r>
      <w:proofErr w:type="spellStart"/>
      <w:r w:rsidRPr="00775E8F">
        <w:rPr>
          <w:rFonts w:ascii="Courier New" w:eastAsia="Times New Roman" w:hAnsi="Courier New" w:cs="Courier New"/>
          <w:color w:val="800000"/>
          <w:kern w:val="0"/>
          <w:sz w:val="18"/>
          <w:szCs w:val="18"/>
          <w:highlight w:val="lightGray"/>
          <w:lang w:eastAsia="it-IT"/>
          <w14:ligatures w14:val="none"/>
        </w:rPr>
        <w:t>deltaDistY</w:t>
      </w:r>
      <w:proofErr w:type="spellEnd"/>
      <w:r w:rsidRPr="00775E8F">
        <w:rPr>
          <w:rFonts w:ascii="Courier New" w:eastAsia="Times New Roman" w:hAnsi="Courier New" w:cs="Courier New"/>
          <w:color w:val="800000"/>
          <w:kern w:val="0"/>
          <w:sz w:val="18"/>
          <w:szCs w:val="18"/>
          <w:highlight w:val="lightGray"/>
          <w:lang w:eastAsia="it-IT"/>
          <w14:ligatures w14:val="none"/>
        </w:rPr>
        <w:t>);</w:t>
      </w:r>
    </w:p>
    <w:p w14:paraId="33EF40EA" w14:textId="77777777" w:rsidR="00775E8F" w:rsidRDefault="00775E8F" w:rsidP="00775E8F"/>
    <w:p w14:paraId="3F766F02" w14:textId="1B15BF0D" w:rsidR="00775E8F" w:rsidRDefault="00775E8F" w:rsidP="00775E8F"/>
    <w:p w14:paraId="6FBBF437" w14:textId="77777777" w:rsidR="00CF3CAB" w:rsidRDefault="00CF3CAB" w:rsidP="00775E8F"/>
    <w:p w14:paraId="1E0A2C9F" w14:textId="77777777" w:rsidR="00CF3CAB" w:rsidRDefault="00CF3CAB" w:rsidP="00775E8F"/>
    <w:p w14:paraId="54CB740F" w14:textId="77777777" w:rsidR="00CF3CAB" w:rsidRDefault="00CF3CAB" w:rsidP="00775E8F"/>
    <w:p w14:paraId="00B1FCCF" w14:textId="77777777" w:rsidR="00CF3CAB" w:rsidRDefault="00CF3CAB" w:rsidP="00775E8F"/>
    <w:p w14:paraId="700EFC67" w14:textId="77777777" w:rsidR="00CF3CAB" w:rsidRDefault="00CF3CAB" w:rsidP="00775E8F"/>
    <w:p w14:paraId="3C4A19F1" w14:textId="77777777" w:rsidR="00CF3CAB" w:rsidRDefault="00CF3CAB" w:rsidP="00775E8F"/>
    <w:p w14:paraId="705D9F14" w14:textId="77777777" w:rsidR="00CF3CAB" w:rsidRDefault="00CF3CAB" w:rsidP="00775E8F"/>
    <w:p w14:paraId="45CA9F95" w14:textId="77777777" w:rsidR="00CF3CAB" w:rsidRDefault="00CF3CAB" w:rsidP="00775E8F"/>
    <w:p w14:paraId="317DAA29" w14:textId="77777777" w:rsidR="00CF3CAB" w:rsidRDefault="00CF3CAB" w:rsidP="00775E8F"/>
    <w:p w14:paraId="6F828A0C" w14:textId="77777777" w:rsidR="00CF3CAB" w:rsidRDefault="00CF3CAB" w:rsidP="00775E8F"/>
    <w:p w14:paraId="241D1BBD" w14:textId="3441FE1D" w:rsidR="00B63333" w:rsidRDefault="00CF3CAB" w:rsidP="00775E8F">
      <w:r>
        <w:rPr>
          <w:rFonts w:cstheme="minorHAnsi"/>
        </w:rPr>
        <w:lastRenderedPageBreak/>
        <w:t>•</w:t>
      </w:r>
      <w:r>
        <w:t xml:space="preserve"> </w:t>
      </w:r>
      <w:r w:rsidR="00B63333">
        <w:t>Ora che abbiamo calcolato la distanza (</w:t>
      </w:r>
      <w:proofErr w:type="spellStart"/>
      <w:r w:rsidR="00B63333">
        <w:t>perpWallDist</w:t>
      </w:r>
      <w:proofErr w:type="spellEnd"/>
      <w:r w:rsidR="00B63333">
        <w:t xml:space="preserve">), </w:t>
      </w:r>
      <w:r w:rsidR="00B63333" w:rsidRPr="00B63333">
        <w:rPr>
          <w:b/>
          <w:bCs/>
          <w:color w:val="00B050"/>
        </w:rPr>
        <w:t>possiamo calcolare l'altezza della linea che deve essere disegnata sullo schermo</w:t>
      </w:r>
      <w:r w:rsidR="00B63333">
        <w:t xml:space="preserve">: </w:t>
      </w:r>
      <w:proofErr w:type="spellStart"/>
      <w:r w:rsidR="000E0732" w:rsidRPr="000E0732">
        <w:rPr>
          <w:b/>
          <w:bCs/>
          <w:color w:val="4472C4" w:themeColor="accent1"/>
        </w:rPr>
        <w:t>lineHeight</w:t>
      </w:r>
      <w:proofErr w:type="spellEnd"/>
    </w:p>
    <w:p w14:paraId="013429CA" w14:textId="7D04121E" w:rsidR="00CF3CAB" w:rsidRDefault="00B63333" w:rsidP="00775E8F">
      <w:r>
        <w:t>quest</w:t>
      </w:r>
      <w:r w:rsidR="00BE5612">
        <w:t>a</w:t>
      </w:r>
      <w:r>
        <w:t xml:space="preserve"> è </w:t>
      </w:r>
      <w:r w:rsidRPr="00BE5612">
        <w:rPr>
          <w:b/>
          <w:bCs/>
        </w:rPr>
        <w:t xml:space="preserve">l'inverso di </w:t>
      </w:r>
      <w:proofErr w:type="spellStart"/>
      <w:r w:rsidRPr="00BE5612">
        <w:rPr>
          <w:b/>
          <w:bCs/>
        </w:rPr>
        <w:t>perpWallDist</w:t>
      </w:r>
      <w:proofErr w:type="spellEnd"/>
      <w:r w:rsidRPr="00BE5612">
        <w:rPr>
          <w:b/>
          <w:bCs/>
        </w:rPr>
        <w:t>, moltiplicato poi per h, l'altezza in pixel dello schermo</w:t>
      </w:r>
      <w:r>
        <w:t xml:space="preserve">, per portarlo a coordinate </w:t>
      </w:r>
      <w:r w:rsidR="00D6076C">
        <w:t xml:space="preserve">in </w:t>
      </w:r>
      <w:r>
        <w:t xml:space="preserve">pixel. </w:t>
      </w:r>
      <w:r w:rsidR="00D6076C">
        <w:br/>
      </w:r>
      <w:r>
        <w:t>Puoi ovviamente moltiplicarlo anche con un altro valore, ad esempio 2*h, se vuoi che i muri siano più alti o più bassi.</w:t>
      </w:r>
    </w:p>
    <w:p w14:paraId="4D923B93" w14:textId="64EB71A2" w:rsidR="005A2812" w:rsidRDefault="005A2812" w:rsidP="00775E8F">
      <w:r>
        <w:t xml:space="preserve">Quindi, a </w:t>
      </w:r>
      <w:r w:rsidRPr="005C2A12">
        <w:rPr>
          <w:b/>
          <w:bCs/>
        </w:rPr>
        <w:t xml:space="preserve">partire da questa </w:t>
      </w:r>
      <w:proofErr w:type="spellStart"/>
      <w:r w:rsidRPr="005C2A12">
        <w:rPr>
          <w:b/>
          <w:bCs/>
        </w:rPr>
        <w:t>lineHeight</w:t>
      </w:r>
      <w:proofErr w:type="spellEnd"/>
      <w:r w:rsidRPr="005C2A12">
        <w:rPr>
          <w:b/>
          <w:bCs/>
        </w:rPr>
        <w:t>, vengono calcolate la posizione iniziale e finale di dove dovremmo realmente disegnare</w:t>
      </w:r>
      <w:r w:rsidR="005C2A12">
        <w:t xml:space="preserve"> il muro</w:t>
      </w:r>
      <w:r>
        <w:t>. Il centro del muro dovrebbe essere al centro dello schermo, e se questi punti si trovano fuori dallo schermo, vengono limitati a 0 o h-1.</w:t>
      </w:r>
    </w:p>
    <w:p w14:paraId="3103810B" w14:textId="77777777" w:rsidR="002B1157" w:rsidRDefault="002B1157" w:rsidP="00775E8F"/>
    <w:p w14:paraId="2CBA14BA" w14:textId="77777777" w:rsidR="002B1157" w:rsidRPr="002B1157" w:rsidRDefault="002B1157" w:rsidP="002B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highlight w:val="lightGray"/>
          <w:lang w:val="en-US" w:eastAsia="it-IT"/>
          <w14:ligatures w14:val="none"/>
        </w:rPr>
      </w:pPr>
      <w:r w:rsidRPr="00A93AA3">
        <w:rPr>
          <w:rFonts w:ascii="Courier New" w:eastAsia="Times New Roman" w:hAnsi="Courier New" w:cs="Courier New"/>
          <w:color w:val="800000"/>
          <w:kern w:val="0"/>
          <w:sz w:val="18"/>
          <w:szCs w:val="18"/>
          <w:lang w:eastAsia="it-IT"/>
          <w14:ligatures w14:val="none"/>
        </w:rPr>
        <w:t xml:space="preserve">      </w:t>
      </w:r>
      <w:r w:rsidRPr="002B1157">
        <w:rPr>
          <w:rFonts w:ascii="Courier New" w:eastAsia="Times New Roman" w:hAnsi="Courier New" w:cs="Courier New"/>
          <w:color w:val="000099"/>
          <w:kern w:val="0"/>
          <w:sz w:val="18"/>
          <w:szCs w:val="18"/>
          <w:highlight w:val="lightGray"/>
          <w:lang w:val="en-US" w:eastAsia="it-IT"/>
          <w14:ligatures w14:val="none"/>
        </w:rPr>
        <w:t>//Calculate height of line to draw on screen</w:t>
      </w:r>
    </w:p>
    <w:p w14:paraId="79B9EC2C" w14:textId="77777777" w:rsidR="002B1157" w:rsidRPr="002B1157" w:rsidRDefault="002B1157" w:rsidP="002B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r w:rsidRPr="002B1157">
        <w:rPr>
          <w:rFonts w:ascii="Courier New" w:eastAsia="Times New Roman" w:hAnsi="Courier New" w:cs="Courier New"/>
          <w:color w:val="800000"/>
          <w:kern w:val="0"/>
          <w:sz w:val="18"/>
          <w:szCs w:val="18"/>
          <w:highlight w:val="lightGray"/>
          <w:lang w:val="en-US" w:eastAsia="it-IT"/>
          <w14:ligatures w14:val="none"/>
        </w:rPr>
        <w:t xml:space="preserve">      int </w:t>
      </w:r>
      <w:proofErr w:type="spellStart"/>
      <w:r w:rsidRPr="002B1157">
        <w:rPr>
          <w:rFonts w:ascii="Courier New" w:eastAsia="Times New Roman" w:hAnsi="Courier New" w:cs="Courier New"/>
          <w:color w:val="800000"/>
          <w:kern w:val="0"/>
          <w:sz w:val="18"/>
          <w:szCs w:val="18"/>
          <w:highlight w:val="lightGray"/>
          <w:lang w:val="en-US" w:eastAsia="it-IT"/>
          <w14:ligatures w14:val="none"/>
        </w:rPr>
        <w:t>lineHeight</w:t>
      </w:r>
      <w:proofErr w:type="spellEnd"/>
      <w:r w:rsidRPr="002B1157">
        <w:rPr>
          <w:rFonts w:ascii="Courier New" w:eastAsia="Times New Roman" w:hAnsi="Courier New" w:cs="Courier New"/>
          <w:color w:val="800000"/>
          <w:kern w:val="0"/>
          <w:sz w:val="18"/>
          <w:szCs w:val="18"/>
          <w:highlight w:val="lightGray"/>
          <w:lang w:val="en-US" w:eastAsia="it-IT"/>
          <w14:ligatures w14:val="none"/>
        </w:rPr>
        <w:t xml:space="preserve"> = (int)(h / </w:t>
      </w:r>
      <w:proofErr w:type="spellStart"/>
      <w:r w:rsidRPr="002B1157">
        <w:rPr>
          <w:rFonts w:ascii="Courier New" w:eastAsia="Times New Roman" w:hAnsi="Courier New" w:cs="Courier New"/>
          <w:color w:val="800000"/>
          <w:kern w:val="0"/>
          <w:sz w:val="18"/>
          <w:szCs w:val="18"/>
          <w:highlight w:val="lightGray"/>
          <w:lang w:val="en-US" w:eastAsia="it-IT"/>
          <w14:ligatures w14:val="none"/>
        </w:rPr>
        <w:t>perpWallDist</w:t>
      </w:r>
      <w:proofErr w:type="spellEnd"/>
      <w:r w:rsidRPr="002B1157">
        <w:rPr>
          <w:rFonts w:ascii="Courier New" w:eastAsia="Times New Roman" w:hAnsi="Courier New" w:cs="Courier New"/>
          <w:color w:val="800000"/>
          <w:kern w:val="0"/>
          <w:sz w:val="18"/>
          <w:szCs w:val="18"/>
          <w:highlight w:val="lightGray"/>
          <w:lang w:val="en-US" w:eastAsia="it-IT"/>
          <w14:ligatures w14:val="none"/>
        </w:rPr>
        <w:t>);</w:t>
      </w:r>
    </w:p>
    <w:p w14:paraId="6CA6548F" w14:textId="77777777" w:rsidR="002B1157" w:rsidRPr="002B1157" w:rsidRDefault="002B1157" w:rsidP="002B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p>
    <w:p w14:paraId="4406E676" w14:textId="77777777" w:rsidR="002B1157" w:rsidRPr="002B1157" w:rsidRDefault="002B1157" w:rsidP="002B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highlight w:val="lightGray"/>
          <w:lang w:val="en-US" w:eastAsia="it-IT"/>
          <w14:ligatures w14:val="none"/>
        </w:rPr>
      </w:pPr>
      <w:r w:rsidRPr="002B1157">
        <w:rPr>
          <w:rFonts w:ascii="Courier New" w:eastAsia="Times New Roman" w:hAnsi="Courier New" w:cs="Courier New"/>
          <w:color w:val="800000"/>
          <w:kern w:val="0"/>
          <w:sz w:val="18"/>
          <w:szCs w:val="18"/>
          <w:highlight w:val="lightGray"/>
          <w:lang w:val="en-US" w:eastAsia="it-IT"/>
          <w14:ligatures w14:val="none"/>
        </w:rPr>
        <w:t xml:space="preserve">      </w:t>
      </w:r>
      <w:r w:rsidRPr="002B1157">
        <w:rPr>
          <w:rFonts w:ascii="Courier New" w:eastAsia="Times New Roman" w:hAnsi="Courier New" w:cs="Courier New"/>
          <w:color w:val="000099"/>
          <w:kern w:val="0"/>
          <w:sz w:val="18"/>
          <w:szCs w:val="18"/>
          <w:highlight w:val="lightGray"/>
          <w:lang w:val="en-US" w:eastAsia="it-IT"/>
          <w14:ligatures w14:val="none"/>
        </w:rPr>
        <w:t>//calculate lowest and highest pixel to fill in current stripe</w:t>
      </w:r>
    </w:p>
    <w:p w14:paraId="57C42817" w14:textId="77777777" w:rsidR="002B1157" w:rsidRPr="002B1157" w:rsidRDefault="002B1157" w:rsidP="002B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r w:rsidRPr="002B1157">
        <w:rPr>
          <w:rFonts w:ascii="Courier New" w:eastAsia="Times New Roman" w:hAnsi="Courier New" w:cs="Courier New"/>
          <w:color w:val="800000"/>
          <w:kern w:val="0"/>
          <w:sz w:val="18"/>
          <w:szCs w:val="18"/>
          <w:highlight w:val="lightGray"/>
          <w:lang w:val="en-US" w:eastAsia="it-IT"/>
          <w14:ligatures w14:val="none"/>
        </w:rPr>
        <w:t xml:space="preserve">      int </w:t>
      </w:r>
      <w:proofErr w:type="spellStart"/>
      <w:r w:rsidRPr="002B1157">
        <w:rPr>
          <w:rFonts w:ascii="Courier New" w:eastAsia="Times New Roman" w:hAnsi="Courier New" w:cs="Courier New"/>
          <w:color w:val="800000"/>
          <w:kern w:val="0"/>
          <w:sz w:val="18"/>
          <w:szCs w:val="18"/>
          <w:highlight w:val="lightGray"/>
          <w:lang w:val="en-US" w:eastAsia="it-IT"/>
          <w14:ligatures w14:val="none"/>
        </w:rPr>
        <w:t>drawStart</w:t>
      </w:r>
      <w:proofErr w:type="spellEnd"/>
      <w:r w:rsidRPr="002B1157">
        <w:rPr>
          <w:rFonts w:ascii="Courier New" w:eastAsia="Times New Roman" w:hAnsi="Courier New" w:cs="Courier New"/>
          <w:color w:val="800000"/>
          <w:kern w:val="0"/>
          <w:sz w:val="18"/>
          <w:szCs w:val="18"/>
          <w:highlight w:val="lightGray"/>
          <w:lang w:val="en-US" w:eastAsia="it-IT"/>
          <w14:ligatures w14:val="none"/>
        </w:rPr>
        <w:t xml:space="preserve"> = -</w:t>
      </w:r>
      <w:proofErr w:type="spellStart"/>
      <w:r w:rsidRPr="002B1157">
        <w:rPr>
          <w:rFonts w:ascii="Courier New" w:eastAsia="Times New Roman" w:hAnsi="Courier New" w:cs="Courier New"/>
          <w:color w:val="800000"/>
          <w:kern w:val="0"/>
          <w:sz w:val="18"/>
          <w:szCs w:val="18"/>
          <w:highlight w:val="lightGray"/>
          <w:lang w:val="en-US" w:eastAsia="it-IT"/>
          <w14:ligatures w14:val="none"/>
        </w:rPr>
        <w:t>lineHeight</w:t>
      </w:r>
      <w:proofErr w:type="spellEnd"/>
      <w:r w:rsidRPr="002B1157">
        <w:rPr>
          <w:rFonts w:ascii="Courier New" w:eastAsia="Times New Roman" w:hAnsi="Courier New" w:cs="Courier New"/>
          <w:color w:val="800000"/>
          <w:kern w:val="0"/>
          <w:sz w:val="18"/>
          <w:szCs w:val="18"/>
          <w:highlight w:val="lightGray"/>
          <w:lang w:val="en-US" w:eastAsia="it-IT"/>
          <w14:ligatures w14:val="none"/>
        </w:rPr>
        <w:t xml:space="preserve"> / 2 + h / 2;</w:t>
      </w:r>
    </w:p>
    <w:p w14:paraId="1B42D16D" w14:textId="77777777" w:rsidR="002B1157" w:rsidRPr="002B1157" w:rsidRDefault="002B1157" w:rsidP="002B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r w:rsidRPr="002B1157">
        <w:rPr>
          <w:rFonts w:ascii="Courier New" w:eastAsia="Times New Roman" w:hAnsi="Courier New" w:cs="Courier New"/>
          <w:color w:val="800000"/>
          <w:kern w:val="0"/>
          <w:sz w:val="18"/>
          <w:szCs w:val="18"/>
          <w:highlight w:val="lightGray"/>
          <w:lang w:val="en-US" w:eastAsia="it-IT"/>
          <w14:ligatures w14:val="none"/>
        </w:rPr>
        <w:t xml:space="preserve">      if(</w:t>
      </w:r>
      <w:proofErr w:type="spellStart"/>
      <w:r w:rsidRPr="002B1157">
        <w:rPr>
          <w:rFonts w:ascii="Courier New" w:eastAsia="Times New Roman" w:hAnsi="Courier New" w:cs="Courier New"/>
          <w:color w:val="800000"/>
          <w:kern w:val="0"/>
          <w:sz w:val="18"/>
          <w:szCs w:val="18"/>
          <w:highlight w:val="lightGray"/>
          <w:lang w:val="en-US" w:eastAsia="it-IT"/>
          <w14:ligatures w14:val="none"/>
        </w:rPr>
        <w:t>drawStart</w:t>
      </w:r>
      <w:proofErr w:type="spellEnd"/>
      <w:r w:rsidRPr="002B1157">
        <w:rPr>
          <w:rFonts w:ascii="Courier New" w:eastAsia="Times New Roman" w:hAnsi="Courier New" w:cs="Courier New"/>
          <w:color w:val="800000"/>
          <w:kern w:val="0"/>
          <w:sz w:val="18"/>
          <w:szCs w:val="18"/>
          <w:highlight w:val="lightGray"/>
          <w:lang w:val="en-US" w:eastAsia="it-IT"/>
          <w14:ligatures w14:val="none"/>
        </w:rPr>
        <w:t xml:space="preserve"> &lt; 0)</w:t>
      </w:r>
      <w:proofErr w:type="spellStart"/>
      <w:r w:rsidRPr="002B1157">
        <w:rPr>
          <w:rFonts w:ascii="Courier New" w:eastAsia="Times New Roman" w:hAnsi="Courier New" w:cs="Courier New"/>
          <w:color w:val="800000"/>
          <w:kern w:val="0"/>
          <w:sz w:val="18"/>
          <w:szCs w:val="18"/>
          <w:highlight w:val="lightGray"/>
          <w:lang w:val="en-US" w:eastAsia="it-IT"/>
          <w14:ligatures w14:val="none"/>
        </w:rPr>
        <w:t>drawStart</w:t>
      </w:r>
      <w:proofErr w:type="spellEnd"/>
      <w:r w:rsidRPr="002B1157">
        <w:rPr>
          <w:rFonts w:ascii="Courier New" w:eastAsia="Times New Roman" w:hAnsi="Courier New" w:cs="Courier New"/>
          <w:color w:val="800000"/>
          <w:kern w:val="0"/>
          <w:sz w:val="18"/>
          <w:szCs w:val="18"/>
          <w:highlight w:val="lightGray"/>
          <w:lang w:val="en-US" w:eastAsia="it-IT"/>
          <w14:ligatures w14:val="none"/>
        </w:rPr>
        <w:t xml:space="preserve"> = 0;</w:t>
      </w:r>
    </w:p>
    <w:p w14:paraId="6D68F89E" w14:textId="77777777" w:rsidR="002B1157" w:rsidRPr="002B1157" w:rsidRDefault="002B1157" w:rsidP="002B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r w:rsidRPr="002B1157">
        <w:rPr>
          <w:rFonts w:ascii="Courier New" w:eastAsia="Times New Roman" w:hAnsi="Courier New" w:cs="Courier New"/>
          <w:color w:val="800000"/>
          <w:kern w:val="0"/>
          <w:sz w:val="18"/>
          <w:szCs w:val="18"/>
          <w:highlight w:val="lightGray"/>
          <w:lang w:val="en-US" w:eastAsia="it-IT"/>
          <w14:ligatures w14:val="none"/>
        </w:rPr>
        <w:t xml:space="preserve">      int </w:t>
      </w:r>
      <w:proofErr w:type="spellStart"/>
      <w:r w:rsidRPr="002B1157">
        <w:rPr>
          <w:rFonts w:ascii="Courier New" w:eastAsia="Times New Roman" w:hAnsi="Courier New" w:cs="Courier New"/>
          <w:color w:val="800000"/>
          <w:kern w:val="0"/>
          <w:sz w:val="18"/>
          <w:szCs w:val="18"/>
          <w:highlight w:val="lightGray"/>
          <w:lang w:val="en-US" w:eastAsia="it-IT"/>
          <w14:ligatures w14:val="none"/>
        </w:rPr>
        <w:t>drawEnd</w:t>
      </w:r>
      <w:proofErr w:type="spellEnd"/>
      <w:r w:rsidRPr="002B1157">
        <w:rPr>
          <w:rFonts w:ascii="Courier New" w:eastAsia="Times New Roman" w:hAnsi="Courier New" w:cs="Courier New"/>
          <w:color w:val="800000"/>
          <w:kern w:val="0"/>
          <w:sz w:val="18"/>
          <w:szCs w:val="18"/>
          <w:highlight w:val="lightGray"/>
          <w:lang w:val="en-US" w:eastAsia="it-IT"/>
          <w14:ligatures w14:val="none"/>
        </w:rPr>
        <w:t xml:space="preserve"> = </w:t>
      </w:r>
      <w:proofErr w:type="spellStart"/>
      <w:r w:rsidRPr="002B1157">
        <w:rPr>
          <w:rFonts w:ascii="Courier New" w:eastAsia="Times New Roman" w:hAnsi="Courier New" w:cs="Courier New"/>
          <w:color w:val="800000"/>
          <w:kern w:val="0"/>
          <w:sz w:val="18"/>
          <w:szCs w:val="18"/>
          <w:highlight w:val="lightGray"/>
          <w:lang w:val="en-US" w:eastAsia="it-IT"/>
          <w14:ligatures w14:val="none"/>
        </w:rPr>
        <w:t>lineHeight</w:t>
      </w:r>
      <w:proofErr w:type="spellEnd"/>
      <w:r w:rsidRPr="002B1157">
        <w:rPr>
          <w:rFonts w:ascii="Courier New" w:eastAsia="Times New Roman" w:hAnsi="Courier New" w:cs="Courier New"/>
          <w:color w:val="800000"/>
          <w:kern w:val="0"/>
          <w:sz w:val="18"/>
          <w:szCs w:val="18"/>
          <w:highlight w:val="lightGray"/>
          <w:lang w:val="en-US" w:eastAsia="it-IT"/>
          <w14:ligatures w14:val="none"/>
        </w:rPr>
        <w:t xml:space="preserve"> / 2 + h / 2;</w:t>
      </w:r>
    </w:p>
    <w:p w14:paraId="11EA4E43" w14:textId="234653A1" w:rsidR="002B1157" w:rsidRDefault="002B1157" w:rsidP="002B1157">
      <w:pPr>
        <w:rPr>
          <w:rFonts w:ascii="Courier New" w:eastAsia="Times New Roman" w:hAnsi="Courier New" w:cs="Courier New"/>
          <w:color w:val="800000"/>
          <w:kern w:val="0"/>
          <w:sz w:val="18"/>
          <w:szCs w:val="18"/>
          <w:lang w:val="en-US" w:eastAsia="it-IT"/>
          <w14:ligatures w14:val="none"/>
        </w:rPr>
      </w:pPr>
      <w:r w:rsidRPr="002B1157">
        <w:rPr>
          <w:rFonts w:ascii="Courier New" w:eastAsia="Times New Roman" w:hAnsi="Courier New" w:cs="Courier New"/>
          <w:color w:val="800000"/>
          <w:kern w:val="0"/>
          <w:sz w:val="18"/>
          <w:szCs w:val="18"/>
          <w:highlight w:val="lightGray"/>
          <w:lang w:val="en-US" w:eastAsia="it-IT"/>
          <w14:ligatures w14:val="none"/>
        </w:rPr>
        <w:t xml:space="preserve">      if(</w:t>
      </w:r>
      <w:proofErr w:type="spellStart"/>
      <w:r w:rsidRPr="002B1157">
        <w:rPr>
          <w:rFonts w:ascii="Courier New" w:eastAsia="Times New Roman" w:hAnsi="Courier New" w:cs="Courier New"/>
          <w:color w:val="800000"/>
          <w:kern w:val="0"/>
          <w:sz w:val="18"/>
          <w:szCs w:val="18"/>
          <w:highlight w:val="lightGray"/>
          <w:lang w:val="en-US" w:eastAsia="it-IT"/>
          <w14:ligatures w14:val="none"/>
        </w:rPr>
        <w:t>drawEnd</w:t>
      </w:r>
      <w:proofErr w:type="spellEnd"/>
      <w:r w:rsidRPr="002B1157">
        <w:rPr>
          <w:rFonts w:ascii="Courier New" w:eastAsia="Times New Roman" w:hAnsi="Courier New" w:cs="Courier New"/>
          <w:color w:val="800000"/>
          <w:kern w:val="0"/>
          <w:sz w:val="18"/>
          <w:szCs w:val="18"/>
          <w:highlight w:val="lightGray"/>
          <w:lang w:val="en-US" w:eastAsia="it-IT"/>
          <w14:ligatures w14:val="none"/>
        </w:rPr>
        <w:t xml:space="preserve"> &gt;= h)</w:t>
      </w:r>
      <w:proofErr w:type="spellStart"/>
      <w:r w:rsidRPr="002B1157">
        <w:rPr>
          <w:rFonts w:ascii="Courier New" w:eastAsia="Times New Roman" w:hAnsi="Courier New" w:cs="Courier New"/>
          <w:color w:val="800000"/>
          <w:kern w:val="0"/>
          <w:sz w:val="18"/>
          <w:szCs w:val="18"/>
          <w:highlight w:val="lightGray"/>
          <w:lang w:val="en-US" w:eastAsia="it-IT"/>
          <w14:ligatures w14:val="none"/>
        </w:rPr>
        <w:t>drawEnd</w:t>
      </w:r>
      <w:proofErr w:type="spellEnd"/>
      <w:r w:rsidRPr="002B1157">
        <w:rPr>
          <w:rFonts w:ascii="Courier New" w:eastAsia="Times New Roman" w:hAnsi="Courier New" w:cs="Courier New"/>
          <w:color w:val="800000"/>
          <w:kern w:val="0"/>
          <w:sz w:val="18"/>
          <w:szCs w:val="18"/>
          <w:highlight w:val="lightGray"/>
          <w:lang w:val="en-US" w:eastAsia="it-IT"/>
          <w14:ligatures w14:val="none"/>
        </w:rPr>
        <w:t xml:space="preserve"> = h - 1;</w:t>
      </w:r>
    </w:p>
    <w:p w14:paraId="666539A1" w14:textId="77777777" w:rsidR="002B1157" w:rsidRDefault="002B1157" w:rsidP="002B1157">
      <w:pPr>
        <w:rPr>
          <w:rFonts w:ascii="Courier New" w:eastAsia="Times New Roman" w:hAnsi="Courier New" w:cs="Courier New"/>
          <w:color w:val="800000"/>
          <w:kern w:val="0"/>
          <w:sz w:val="18"/>
          <w:szCs w:val="18"/>
          <w:lang w:val="en-US" w:eastAsia="it-IT"/>
          <w14:ligatures w14:val="none"/>
        </w:rPr>
      </w:pPr>
    </w:p>
    <w:p w14:paraId="1EF05BA2" w14:textId="1AEB9312" w:rsidR="002B1157" w:rsidRDefault="00A74B63" w:rsidP="002B1157">
      <w:r w:rsidRPr="002856B9">
        <w:rPr>
          <w:rFonts w:cstheme="minorHAnsi"/>
          <w:b/>
          <w:bCs/>
        </w:rPr>
        <w:t>•</w:t>
      </w:r>
      <w:r w:rsidRPr="002856B9">
        <w:rPr>
          <w:b/>
          <w:bCs/>
        </w:rPr>
        <w:t xml:space="preserve"> </w:t>
      </w:r>
      <w:r w:rsidR="00FC61ED" w:rsidRPr="002856B9">
        <w:rPr>
          <w:b/>
          <w:bCs/>
        </w:rPr>
        <w:t>Infine, a seconda del numero del muro che è stato colpito, viene scelto un colore</w:t>
      </w:r>
      <w:r w:rsidR="00FC61ED">
        <w:t xml:space="preserve">. Se è stato colpito un lato y, </w:t>
      </w:r>
      <w:r w:rsidR="00561035">
        <w:t>lo disegneremo di un colore più scuro</w:t>
      </w:r>
      <w:r w:rsidR="00FC61ED">
        <w:t xml:space="preserve">. E poi la linea verticale viene disegnata con il comando </w:t>
      </w:r>
      <w:proofErr w:type="spellStart"/>
      <w:r w:rsidR="00FC61ED">
        <w:t>verLine</w:t>
      </w:r>
      <w:proofErr w:type="spellEnd"/>
      <w:r w:rsidR="00FC61ED">
        <w:t xml:space="preserve">. </w:t>
      </w:r>
      <w:r w:rsidR="00FC61ED" w:rsidRPr="002856B9">
        <w:rPr>
          <w:b/>
          <w:bCs/>
        </w:rPr>
        <w:t xml:space="preserve">Questo conclude il ciclo di </w:t>
      </w:r>
      <w:proofErr w:type="spellStart"/>
      <w:r w:rsidR="00FC61ED" w:rsidRPr="002856B9">
        <w:rPr>
          <w:b/>
          <w:bCs/>
        </w:rPr>
        <w:t>raycasting</w:t>
      </w:r>
      <w:proofErr w:type="spellEnd"/>
      <w:r w:rsidR="00FC61ED">
        <w:t>, dopo averlo fatto per ogni x almeno una volta.</w:t>
      </w:r>
    </w:p>
    <w:p w14:paraId="2902CEBA" w14:textId="77777777" w:rsidR="002856B9" w:rsidRDefault="002856B9" w:rsidP="002B1157"/>
    <w:p w14:paraId="184961FF" w14:textId="77777777" w:rsidR="002856B9" w:rsidRPr="002856B9" w:rsidRDefault="002856B9" w:rsidP="0028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highlight w:val="lightGray"/>
          <w:lang w:val="en-US" w:eastAsia="it-IT"/>
          <w14:ligatures w14:val="none"/>
        </w:rPr>
      </w:pPr>
      <w:r w:rsidRPr="00A93AA3">
        <w:rPr>
          <w:rFonts w:ascii="Courier New" w:eastAsia="Times New Roman" w:hAnsi="Courier New" w:cs="Courier New"/>
          <w:color w:val="800000"/>
          <w:kern w:val="0"/>
          <w:sz w:val="18"/>
          <w:szCs w:val="18"/>
          <w:lang w:eastAsia="it-IT"/>
          <w14:ligatures w14:val="none"/>
        </w:rPr>
        <w:t xml:space="preserve">      </w:t>
      </w:r>
      <w:r w:rsidRPr="002856B9">
        <w:rPr>
          <w:rFonts w:ascii="Courier New" w:eastAsia="Times New Roman" w:hAnsi="Courier New" w:cs="Courier New"/>
          <w:color w:val="000099"/>
          <w:kern w:val="0"/>
          <w:sz w:val="18"/>
          <w:szCs w:val="18"/>
          <w:highlight w:val="lightGray"/>
          <w:lang w:val="en-US" w:eastAsia="it-IT"/>
          <w14:ligatures w14:val="none"/>
        </w:rPr>
        <w:t>//choose wall color</w:t>
      </w:r>
    </w:p>
    <w:p w14:paraId="52413AF8" w14:textId="77777777" w:rsidR="002856B9" w:rsidRPr="002856B9" w:rsidRDefault="002856B9" w:rsidP="0028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r w:rsidRPr="002856B9">
        <w:rPr>
          <w:rFonts w:ascii="Courier New" w:eastAsia="Times New Roman" w:hAnsi="Courier New" w:cs="Courier New"/>
          <w:color w:val="800000"/>
          <w:kern w:val="0"/>
          <w:sz w:val="18"/>
          <w:szCs w:val="18"/>
          <w:highlight w:val="lightGray"/>
          <w:lang w:val="en-US" w:eastAsia="it-IT"/>
          <w14:ligatures w14:val="none"/>
        </w:rPr>
        <w:t xml:space="preserve">      </w:t>
      </w:r>
      <w:proofErr w:type="spellStart"/>
      <w:r w:rsidRPr="002856B9">
        <w:rPr>
          <w:rFonts w:ascii="Courier New" w:eastAsia="Times New Roman" w:hAnsi="Courier New" w:cs="Courier New"/>
          <w:color w:val="800000"/>
          <w:kern w:val="0"/>
          <w:sz w:val="18"/>
          <w:szCs w:val="18"/>
          <w:highlight w:val="lightGray"/>
          <w:lang w:val="en-US" w:eastAsia="it-IT"/>
          <w14:ligatures w14:val="none"/>
        </w:rPr>
        <w:t>ColorRGB</w:t>
      </w:r>
      <w:proofErr w:type="spellEnd"/>
      <w:r w:rsidRPr="002856B9">
        <w:rPr>
          <w:rFonts w:ascii="Courier New" w:eastAsia="Times New Roman" w:hAnsi="Courier New" w:cs="Courier New"/>
          <w:color w:val="800000"/>
          <w:kern w:val="0"/>
          <w:sz w:val="18"/>
          <w:szCs w:val="18"/>
          <w:highlight w:val="lightGray"/>
          <w:lang w:val="en-US" w:eastAsia="it-IT"/>
          <w14:ligatures w14:val="none"/>
        </w:rPr>
        <w:t xml:space="preserve"> color;</w:t>
      </w:r>
    </w:p>
    <w:p w14:paraId="2B8012F0" w14:textId="77777777" w:rsidR="002856B9" w:rsidRPr="002856B9" w:rsidRDefault="002856B9" w:rsidP="0028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r w:rsidRPr="002856B9">
        <w:rPr>
          <w:rFonts w:ascii="Courier New" w:eastAsia="Times New Roman" w:hAnsi="Courier New" w:cs="Courier New"/>
          <w:color w:val="800000"/>
          <w:kern w:val="0"/>
          <w:sz w:val="18"/>
          <w:szCs w:val="18"/>
          <w:highlight w:val="lightGray"/>
          <w:lang w:val="en-US" w:eastAsia="it-IT"/>
          <w14:ligatures w14:val="none"/>
        </w:rPr>
        <w:t xml:space="preserve">      switch(</w:t>
      </w:r>
      <w:proofErr w:type="spellStart"/>
      <w:r w:rsidRPr="002856B9">
        <w:rPr>
          <w:rFonts w:ascii="Courier New" w:eastAsia="Times New Roman" w:hAnsi="Courier New" w:cs="Courier New"/>
          <w:color w:val="800000"/>
          <w:kern w:val="0"/>
          <w:sz w:val="18"/>
          <w:szCs w:val="18"/>
          <w:highlight w:val="lightGray"/>
          <w:lang w:val="en-US" w:eastAsia="it-IT"/>
          <w14:ligatures w14:val="none"/>
        </w:rPr>
        <w:t>worldMap</w:t>
      </w:r>
      <w:proofErr w:type="spellEnd"/>
      <w:r w:rsidRPr="002856B9">
        <w:rPr>
          <w:rFonts w:ascii="Courier New" w:eastAsia="Times New Roman" w:hAnsi="Courier New" w:cs="Courier New"/>
          <w:color w:val="800000"/>
          <w:kern w:val="0"/>
          <w:sz w:val="18"/>
          <w:szCs w:val="18"/>
          <w:highlight w:val="lightGray"/>
          <w:lang w:val="en-US" w:eastAsia="it-IT"/>
          <w14:ligatures w14:val="none"/>
        </w:rPr>
        <w:t>[</w:t>
      </w:r>
      <w:proofErr w:type="spellStart"/>
      <w:r w:rsidRPr="002856B9">
        <w:rPr>
          <w:rFonts w:ascii="Courier New" w:eastAsia="Times New Roman" w:hAnsi="Courier New" w:cs="Courier New"/>
          <w:color w:val="800000"/>
          <w:kern w:val="0"/>
          <w:sz w:val="18"/>
          <w:szCs w:val="18"/>
          <w:highlight w:val="lightGray"/>
          <w:lang w:val="en-US" w:eastAsia="it-IT"/>
          <w14:ligatures w14:val="none"/>
        </w:rPr>
        <w:t>mapX</w:t>
      </w:r>
      <w:proofErr w:type="spellEnd"/>
      <w:r w:rsidRPr="002856B9">
        <w:rPr>
          <w:rFonts w:ascii="Courier New" w:eastAsia="Times New Roman" w:hAnsi="Courier New" w:cs="Courier New"/>
          <w:color w:val="800000"/>
          <w:kern w:val="0"/>
          <w:sz w:val="18"/>
          <w:szCs w:val="18"/>
          <w:highlight w:val="lightGray"/>
          <w:lang w:val="en-US" w:eastAsia="it-IT"/>
          <w14:ligatures w14:val="none"/>
        </w:rPr>
        <w:t>][</w:t>
      </w:r>
      <w:proofErr w:type="spellStart"/>
      <w:r w:rsidRPr="002856B9">
        <w:rPr>
          <w:rFonts w:ascii="Courier New" w:eastAsia="Times New Roman" w:hAnsi="Courier New" w:cs="Courier New"/>
          <w:color w:val="800000"/>
          <w:kern w:val="0"/>
          <w:sz w:val="18"/>
          <w:szCs w:val="18"/>
          <w:highlight w:val="lightGray"/>
          <w:lang w:val="en-US" w:eastAsia="it-IT"/>
          <w14:ligatures w14:val="none"/>
        </w:rPr>
        <w:t>mapY</w:t>
      </w:r>
      <w:proofErr w:type="spellEnd"/>
      <w:r w:rsidRPr="002856B9">
        <w:rPr>
          <w:rFonts w:ascii="Courier New" w:eastAsia="Times New Roman" w:hAnsi="Courier New" w:cs="Courier New"/>
          <w:color w:val="800000"/>
          <w:kern w:val="0"/>
          <w:sz w:val="18"/>
          <w:szCs w:val="18"/>
          <w:highlight w:val="lightGray"/>
          <w:lang w:val="en-US" w:eastAsia="it-IT"/>
          <w14:ligatures w14:val="none"/>
        </w:rPr>
        <w:t>])</w:t>
      </w:r>
    </w:p>
    <w:p w14:paraId="6B6348AB" w14:textId="77777777" w:rsidR="002856B9" w:rsidRPr="002856B9" w:rsidRDefault="002856B9" w:rsidP="0028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r w:rsidRPr="002856B9">
        <w:rPr>
          <w:rFonts w:ascii="Courier New" w:eastAsia="Times New Roman" w:hAnsi="Courier New" w:cs="Courier New"/>
          <w:color w:val="800000"/>
          <w:kern w:val="0"/>
          <w:sz w:val="18"/>
          <w:szCs w:val="18"/>
          <w:highlight w:val="lightGray"/>
          <w:lang w:val="en-US" w:eastAsia="it-IT"/>
          <w14:ligatures w14:val="none"/>
        </w:rPr>
        <w:t xml:space="preserve">      {</w:t>
      </w:r>
    </w:p>
    <w:p w14:paraId="5AE7ACE6" w14:textId="77777777" w:rsidR="002856B9" w:rsidRPr="002856B9" w:rsidRDefault="002856B9" w:rsidP="0028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highlight w:val="lightGray"/>
          <w:lang w:val="en-US" w:eastAsia="it-IT"/>
          <w14:ligatures w14:val="none"/>
        </w:rPr>
      </w:pPr>
      <w:r w:rsidRPr="002856B9">
        <w:rPr>
          <w:rFonts w:ascii="Courier New" w:eastAsia="Times New Roman" w:hAnsi="Courier New" w:cs="Courier New"/>
          <w:color w:val="800000"/>
          <w:kern w:val="0"/>
          <w:sz w:val="18"/>
          <w:szCs w:val="18"/>
          <w:highlight w:val="lightGray"/>
          <w:lang w:val="en-US" w:eastAsia="it-IT"/>
          <w14:ligatures w14:val="none"/>
        </w:rPr>
        <w:t xml:space="preserve">        case 1:  color = </w:t>
      </w:r>
      <w:proofErr w:type="spellStart"/>
      <w:r w:rsidRPr="002856B9">
        <w:rPr>
          <w:rFonts w:ascii="Courier New" w:eastAsia="Times New Roman" w:hAnsi="Courier New" w:cs="Courier New"/>
          <w:color w:val="800000"/>
          <w:kern w:val="0"/>
          <w:sz w:val="18"/>
          <w:szCs w:val="18"/>
          <w:highlight w:val="lightGray"/>
          <w:lang w:val="en-US" w:eastAsia="it-IT"/>
          <w14:ligatures w14:val="none"/>
        </w:rPr>
        <w:t>RGB_Red</w:t>
      </w:r>
      <w:proofErr w:type="spellEnd"/>
      <w:r w:rsidRPr="002856B9">
        <w:rPr>
          <w:rFonts w:ascii="Courier New" w:eastAsia="Times New Roman" w:hAnsi="Courier New" w:cs="Courier New"/>
          <w:color w:val="800000"/>
          <w:kern w:val="0"/>
          <w:sz w:val="18"/>
          <w:szCs w:val="18"/>
          <w:highlight w:val="lightGray"/>
          <w:lang w:val="en-US" w:eastAsia="it-IT"/>
          <w14:ligatures w14:val="none"/>
        </w:rPr>
        <w:t xml:space="preserve">;  break; </w:t>
      </w:r>
      <w:r w:rsidRPr="002856B9">
        <w:rPr>
          <w:rFonts w:ascii="Courier New" w:eastAsia="Times New Roman" w:hAnsi="Courier New" w:cs="Courier New"/>
          <w:color w:val="000099"/>
          <w:kern w:val="0"/>
          <w:sz w:val="18"/>
          <w:szCs w:val="18"/>
          <w:highlight w:val="lightGray"/>
          <w:lang w:val="en-US" w:eastAsia="it-IT"/>
          <w14:ligatures w14:val="none"/>
        </w:rPr>
        <w:t>//red</w:t>
      </w:r>
    </w:p>
    <w:p w14:paraId="04E0D93C" w14:textId="77777777" w:rsidR="002856B9" w:rsidRPr="002856B9" w:rsidRDefault="002856B9" w:rsidP="0028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highlight w:val="lightGray"/>
          <w:lang w:val="en-US" w:eastAsia="it-IT"/>
          <w14:ligatures w14:val="none"/>
        </w:rPr>
      </w:pPr>
      <w:r w:rsidRPr="002856B9">
        <w:rPr>
          <w:rFonts w:ascii="Courier New" w:eastAsia="Times New Roman" w:hAnsi="Courier New" w:cs="Courier New"/>
          <w:color w:val="800000"/>
          <w:kern w:val="0"/>
          <w:sz w:val="18"/>
          <w:szCs w:val="18"/>
          <w:highlight w:val="lightGray"/>
          <w:lang w:val="en-US" w:eastAsia="it-IT"/>
          <w14:ligatures w14:val="none"/>
        </w:rPr>
        <w:t xml:space="preserve">        case 2:  color = </w:t>
      </w:r>
      <w:proofErr w:type="spellStart"/>
      <w:r w:rsidRPr="002856B9">
        <w:rPr>
          <w:rFonts w:ascii="Courier New" w:eastAsia="Times New Roman" w:hAnsi="Courier New" w:cs="Courier New"/>
          <w:color w:val="800000"/>
          <w:kern w:val="0"/>
          <w:sz w:val="18"/>
          <w:szCs w:val="18"/>
          <w:highlight w:val="lightGray"/>
          <w:lang w:val="en-US" w:eastAsia="it-IT"/>
          <w14:ligatures w14:val="none"/>
        </w:rPr>
        <w:t>RGB_Green</w:t>
      </w:r>
      <w:proofErr w:type="spellEnd"/>
      <w:r w:rsidRPr="002856B9">
        <w:rPr>
          <w:rFonts w:ascii="Courier New" w:eastAsia="Times New Roman" w:hAnsi="Courier New" w:cs="Courier New"/>
          <w:color w:val="800000"/>
          <w:kern w:val="0"/>
          <w:sz w:val="18"/>
          <w:szCs w:val="18"/>
          <w:highlight w:val="lightGray"/>
          <w:lang w:val="en-US" w:eastAsia="it-IT"/>
          <w14:ligatures w14:val="none"/>
        </w:rPr>
        <w:t xml:space="preserve">;  break; </w:t>
      </w:r>
      <w:r w:rsidRPr="002856B9">
        <w:rPr>
          <w:rFonts w:ascii="Courier New" w:eastAsia="Times New Roman" w:hAnsi="Courier New" w:cs="Courier New"/>
          <w:color w:val="000099"/>
          <w:kern w:val="0"/>
          <w:sz w:val="18"/>
          <w:szCs w:val="18"/>
          <w:highlight w:val="lightGray"/>
          <w:lang w:val="en-US" w:eastAsia="it-IT"/>
          <w14:ligatures w14:val="none"/>
        </w:rPr>
        <w:t>//green</w:t>
      </w:r>
    </w:p>
    <w:p w14:paraId="40FA98EE" w14:textId="77777777" w:rsidR="002856B9" w:rsidRPr="002856B9" w:rsidRDefault="002856B9" w:rsidP="0028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highlight w:val="lightGray"/>
          <w:lang w:val="en-US" w:eastAsia="it-IT"/>
          <w14:ligatures w14:val="none"/>
        </w:rPr>
      </w:pPr>
      <w:r w:rsidRPr="002856B9">
        <w:rPr>
          <w:rFonts w:ascii="Courier New" w:eastAsia="Times New Roman" w:hAnsi="Courier New" w:cs="Courier New"/>
          <w:color w:val="800000"/>
          <w:kern w:val="0"/>
          <w:sz w:val="18"/>
          <w:szCs w:val="18"/>
          <w:highlight w:val="lightGray"/>
          <w:lang w:val="en-US" w:eastAsia="it-IT"/>
          <w14:ligatures w14:val="none"/>
        </w:rPr>
        <w:t xml:space="preserve">        case 3:  color = </w:t>
      </w:r>
      <w:proofErr w:type="spellStart"/>
      <w:r w:rsidRPr="002856B9">
        <w:rPr>
          <w:rFonts w:ascii="Courier New" w:eastAsia="Times New Roman" w:hAnsi="Courier New" w:cs="Courier New"/>
          <w:color w:val="800000"/>
          <w:kern w:val="0"/>
          <w:sz w:val="18"/>
          <w:szCs w:val="18"/>
          <w:highlight w:val="lightGray"/>
          <w:lang w:val="en-US" w:eastAsia="it-IT"/>
          <w14:ligatures w14:val="none"/>
        </w:rPr>
        <w:t>RGB_Blue</w:t>
      </w:r>
      <w:proofErr w:type="spellEnd"/>
      <w:r w:rsidRPr="002856B9">
        <w:rPr>
          <w:rFonts w:ascii="Courier New" w:eastAsia="Times New Roman" w:hAnsi="Courier New" w:cs="Courier New"/>
          <w:color w:val="800000"/>
          <w:kern w:val="0"/>
          <w:sz w:val="18"/>
          <w:szCs w:val="18"/>
          <w:highlight w:val="lightGray"/>
          <w:lang w:val="en-US" w:eastAsia="it-IT"/>
          <w14:ligatures w14:val="none"/>
        </w:rPr>
        <w:t xml:space="preserve">;   break; </w:t>
      </w:r>
      <w:r w:rsidRPr="002856B9">
        <w:rPr>
          <w:rFonts w:ascii="Courier New" w:eastAsia="Times New Roman" w:hAnsi="Courier New" w:cs="Courier New"/>
          <w:color w:val="000099"/>
          <w:kern w:val="0"/>
          <w:sz w:val="18"/>
          <w:szCs w:val="18"/>
          <w:highlight w:val="lightGray"/>
          <w:lang w:val="en-US" w:eastAsia="it-IT"/>
          <w14:ligatures w14:val="none"/>
        </w:rPr>
        <w:t>//blue</w:t>
      </w:r>
    </w:p>
    <w:p w14:paraId="68C9BCE6" w14:textId="77777777" w:rsidR="002856B9" w:rsidRPr="002856B9" w:rsidRDefault="002856B9" w:rsidP="0028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highlight w:val="lightGray"/>
          <w:lang w:val="en-US" w:eastAsia="it-IT"/>
          <w14:ligatures w14:val="none"/>
        </w:rPr>
      </w:pPr>
      <w:r w:rsidRPr="002856B9">
        <w:rPr>
          <w:rFonts w:ascii="Courier New" w:eastAsia="Times New Roman" w:hAnsi="Courier New" w:cs="Courier New"/>
          <w:color w:val="800000"/>
          <w:kern w:val="0"/>
          <w:sz w:val="18"/>
          <w:szCs w:val="18"/>
          <w:highlight w:val="lightGray"/>
          <w:lang w:val="en-US" w:eastAsia="it-IT"/>
          <w14:ligatures w14:val="none"/>
        </w:rPr>
        <w:t xml:space="preserve">        case 4:  color = </w:t>
      </w:r>
      <w:proofErr w:type="spellStart"/>
      <w:r w:rsidRPr="002856B9">
        <w:rPr>
          <w:rFonts w:ascii="Courier New" w:eastAsia="Times New Roman" w:hAnsi="Courier New" w:cs="Courier New"/>
          <w:color w:val="800000"/>
          <w:kern w:val="0"/>
          <w:sz w:val="18"/>
          <w:szCs w:val="18"/>
          <w:highlight w:val="lightGray"/>
          <w:lang w:val="en-US" w:eastAsia="it-IT"/>
          <w14:ligatures w14:val="none"/>
        </w:rPr>
        <w:t>RGB_White</w:t>
      </w:r>
      <w:proofErr w:type="spellEnd"/>
      <w:r w:rsidRPr="002856B9">
        <w:rPr>
          <w:rFonts w:ascii="Courier New" w:eastAsia="Times New Roman" w:hAnsi="Courier New" w:cs="Courier New"/>
          <w:color w:val="800000"/>
          <w:kern w:val="0"/>
          <w:sz w:val="18"/>
          <w:szCs w:val="18"/>
          <w:highlight w:val="lightGray"/>
          <w:lang w:val="en-US" w:eastAsia="it-IT"/>
          <w14:ligatures w14:val="none"/>
        </w:rPr>
        <w:t xml:space="preserve">;  break; </w:t>
      </w:r>
      <w:r w:rsidRPr="002856B9">
        <w:rPr>
          <w:rFonts w:ascii="Courier New" w:eastAsia="Times New Roman" w:hAnsi="Courier New" w:cs="Courier New"/>
          <w:color w:val="000099"/>
          <w:kern w:val="0"/>
          <w:sz w:val="18"/>
          <w:szCs w:val="18"/>
          <w:highlight w:val="lightGray"/>
          <w:lang w:val="en-US" w:eastAsia="it-IT"/>
          <w14:ligatures w14:val="none"/>
        </w:rPr>
        <w:t>//white</w:t>
      </w:r>
    </w:p>
    <w:p w14:paraId="1E60A69D" w14:textId="77777777" w:rsidR="002856B9" w:rsidRPr="002856B9" w:rsidRDefault="002856B9" w:rsidP="0028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highlight w:val="lightGray"/>
          <w:lang w:val="en-US" w:eastAsia="it-IT"/>
          <w14:ligatures w14:val="none"/>
        </w:rPr>
      </w:pPr>
      <w:r w:rsidRPr="002856B9">
        <w:rPr>
          <w:rFonts w:ascii="Courier New" w:eastAsia="Times New Roman" w:hAnsi="Courier New" w:cs="Courier New"/>
          <w:color w:val="800000"/>
          <w:kern w:val="0"/>
          <w:sz w:val="18"/>
          <w:szCs w:val="18"/>
          <w:highlight w:val="lightGray"/>
          <w:lang w:val="en-US" w:eastAsia="it-IT"/>
          <w14:ligatures w14:val="none"/>
        </w:rPr>
        <w:t xml:space="preserve">        default: color = </w:t>
      </w:r>
      <w:proofErr w:type="spellStart"/>
      <w:r w:rsidRPr="002856B9">
        <w:rPr>
          <w:rFonts w:ascii="Courier New" w:eastAsia="Times New Roman" w:hAnsi="Courier New" w:cs="Courier New"/>
          <w:color w:val="800000"/>
          <w:kern w:val="0"/>
          <w:sz w:val="18"/>
          <w:szCs w:val="18"/>
          <w:highlight w:val="lightGray"/>
          <w:lang w:val="en-US" w:eastAsia="it-IT"/>
          <w14:ligatures w14:val="none"/>
        </w:rPr>
        <w:t>RGB_Yellow</w:t>
      </w:r>
      <w:proofErr w:type="spellEnd"/>
      <w:r w:rsidRPr="002856B9">
        <w:rPr>
          <w:rFonts w:ascii="Courier New" w:eastAsia="Times New Roman" w:hAnsi="Courier New" w:cs="Courier New"/>
          <w:color w:val="800000"/>
          <w:kern w:val="0"/>
          <w:sz w:val="18"/>
          <w:szCs w:val="18"/>
          <w:highlight w:val="lightGray"/>
          <w:lang w:val="en-US" w:eastAsia="it-IT"/>
          <w14:ligatures w14:val="none"/>
        </w:rPr>
        <w:t xml:space="preserve">; break; </w:t>
      </w:r>
      <w:r w:rsidRPr="002856B9">
        <w:rPr>
          <w:rFonts w:ascii="Courier New" w:eastAsia="Times New Roman" w:hAnsi="Courier New" w:cs="Courier New"/>
          <w:color w:val="000099"/>
          <w:kern w:val="0"/>
          <w:sz w:val="18"/>
          <w:szCs w:val="18"/>
          <w:highlight w:val="lightGray"/>
          <w:lang w:val="en-US" w:eastAsia="it-IT"/>
          <w14:ligatures w14:val="none"/>
        </w:rPr>
        <w:t>//yellow</w:t>
      </w:r>
    </w:p>
    <w:p w14:paraId="7CE48D74" w14:textId="77777777" w:rsidR="002856B9" w:rsidRPr="002856B9" w:rsidRDefault="002856B9" w:rsidP="0028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r w:rsidRPr="002856B9">
        <w:rPr>
          <w:rFonts w:ascii="Courier New" w:eastAsia="Times New Roman" w:hAnsi="Courier New" w:cs="Courier New"/>
          <w:color w:val="800000"/>
          <w:kern w:val="0"/>
          <w:sz w:val="18"/>
          <w:szCs w:val="18"/>
          <w:highlight w:val="lightGray"/>
          <w:lang w:val="en-US" w:eastAsia="it-IT"/>
          <w14:ligatures w14:val="none"/>
        </w:rPr>
        <w:t xml:space="preserve">      }</w:t>
      </w:r>
    </w:p>
    <w:p w14:paraId="671392B9" w14:textId="77777777" w:rsidR="002856B9" w:rsidRPr="002856B9" w:rsidRDefault="002856B9" w:rsidP="0028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p>
    <w:p w14:paraId="74F0BF83" w14:textId="77777777" w:rsidR="002856B9" w:rsidRPr="002856B9" w:rsidRDefault="002856B9" w:rsidP="0028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highlight w:val="lightGray"/>
          <w:lang w:val="en-US" w:eastAsia="it-IT"/>
          <w14:ligatures w14:val="none"/>
        </w:rPr>
      </w:pPr>
      <w:r w:rsidRPr="002856B9">
        <w:rPr>
          <w:rFonts w:ascii="Courier New" w:eastAsia="Times New Roman" w:hAnsi="Courier New" w:cs="Courier New"/>
          <w:color w:val="800000"/>
          <w:kern w:val="0"/>
          <w:sz w:val="18"/>
          <w:szCs w:val="18"/>
          <w:highlight w:val="lightGray"/>
          <w:lang w:val="en-US" w:eastAsia="it-IT"/>
          <w14:ligatures w14:val="none"/>
        </w:rPr>
        <w:t xml:space="preserve">      </w:t>
      </w:r>
      <w:r w:rsidRPr="002856B9">
        <w:rPr>
          <w:rFonts w:ascii="Courier New" w:eastAsia="Times New Roman" w:hAnsi="Courier New" w:cs="Courier New"/>
          <w:color w:val="000099"/>
          <w:kern w:val="0"/>
          <w:sz w:val="18"/>
          <w:szCs w:val="18"/>
          <w:highlight w:val="lightGray"/>
          <w:lang w:val="en-US" w:eastAsia="it-IT"/>
          <w14:ligatures w14:val="none"/>
        </w:rPr>
        <w:t>//give x and y sides different brightness</w:t>
      </w:r>
    </w:p>
    <w:p w14:paraId="52EFEB8A" w14:textId="77777777" w:rsidR="002856B9" w:rsidRPr="002856B9" w:rsidRDefault="002856B9" w:rsidP="0028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r w:rsidRPr="002856B9">
        <w:rPr>
          <w:rFonts w:ascii="Courier New" w:eastAsia="Times New Roman" w:hAnsi="Courier New" w:cs="Courier New"/>
          <w:color w:val="800000"/>
          <w:kern w:val="0"/>
          <w:sz w:val="18"/>
          <w:szCs w:val="18"/>
          <w:highlight w:val="lightGray"/>
          <w:lang w:val="en-US" w:eastAsia="it-IT"/>
          <w14:ligatures w14:val="none"/>
        </w:rPr>
        <w:t xml:space="preserve">      if (side == 1) {color = color / 2;}</w:t>
      </w:r>
    </w:p>
    <w:p w14:paraId="592BFD26" w14:textId="77777777" w:rsidR="002856B9" w:rsidRPr="002856B9" w:rsidRDefault="002856B9" w:rsidP="0028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p>
    <w:p w14:paraId="079B89DA" w14:textId="77777777" w:rsidR="002856B9" w:rsidRPr="002856B9" w:rsidRDefault="002856B9" w:rsidP="0028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highlight w:val="lightGray"/>
          <w:lang w:val="en-US" w:eastAsia="it-IT"/>
          <w14:ligatures w14:val="none"/>
        </w:rPr>
      </w:pPr>
      <w:r w:rsidRPr="002856B9">
        <w:rPr>
          <w:rFonts w:ascii="Courier New" w:eastAsia="Times New Roman" w:hAnsi="Courier New" w:cs="Courier New"/>
          <w:color w:val="800000"/>
          <w:kern w:val="0"/>
          <w:sz w:val="18"/>
          <w:szCs w:val="18"/>
          <w:highlight w:val="lightGray"/>
          <w:lang w:val="en-US" w:eastAsia="it-IT"/>
          <w14:ligatures w14:val="none"/>
        </w:rPr>
        <w:t xml:space="preserve">      </w:t>
      </w:r>
      <w:r w:rsidRPr="002856B9">
        <w:rPr>
          <w:rFonts w:ascii="Courier New" w:eastAsia="Times New Roman" w:hAnsi="Courier New" w:cs="Courier New"/>
          <w:color w:val="000099"/>
          <w:kern w:val="0"/>
          <w:sz w:val="18"/>
          <w:szCs w:val="18"/>
          <w:highlight w:val="lightGray"/>
          <w:lang w:val="en-US" w:eastAsia="it-IT"/>
          <w14:ligatures w14:val="none"/>
        </w:rPr>
        <w:t>//draw the pixels of the stripe as a vertical line</w:t>
      </w:r>
    </w:p>
    <w:p w14:paraId="75042B03" w14:textId="77777777" w:rsidR="002856B9" w:rsidRPr="002856B9" w:rsidRDefault="002856B9" w:rsidP="0028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r w:rsidRPr="002856B9">
        <w:rPr>
          <w:rFonts w:ascii="Courier New" w:eastAsia="Times New Roman" w:hAnsi="Courier New" w:cs="Courier New"/>
          <w:color w:val="800000"/>
          <w:kern w:val="0"/>
          <w:sz w:val="18"/>
          <w:szCs w:val="18"/>
          <w:highlight w:val="lightGray"/>
          <w:lang w:val="en-US" w:eastAsia="it-IT"/>
          <w14:ligatures w14:val="none"/>
        </w:rPr>
        <w:t xml:space="preserve">      </w:t>
      </w:r>
      <w:proofErr w:type="spellStart"/>
      <w:r w:rsidRPr="002856B9">
        <w:rPr>
          <w:rFonts w:ascii="Courier New" w:eastAsia="Times New Roman" w:hAnsi="Courier New" w:cs="Courier New"/>
          <w:color w:val="800000"/>
          <w:kern w:val="0"/>
          <w:sz w:val="18"/>
          <w:szCs w:val="18"/>
          <w:highlight w:val="lightGray"/>
          <w:lang w:val="en-US" w:eastAsia="it-IT"/>
          <w14:ligatures w14:val="none"/>
        </w:rPr>
        <w:t>verLine</w:t>
      </w:r>
      <w:proofErr w:type="spellEnd"/>
      <w:r w:rsidRPr="002856B9">
        <w:rPr>
          <w:rFonts w:ascii="Courier New" w:eastAsia="Times New Roman" w:hAnsi="Courier New" w:cs="Courier New"/>
          <w:color w:val="800000"/>
          <w:kern w:val="0"/>
          <w:sz w:val="18"/>
          <w:szCs w:val="18"/>
          <w:highlight w:val="lightGray"/>
          <w:lang w:val="en-US" w:eastAsia="it-IT"/>
          <w14:ligatures w14:val="none"/>
        </w:rPr>
        <w:t xml:space="preserve">(x, </w:t>
      </w:r>
      <w:proofErr w:type="spellStart"/>
      <w:r w:rsidRPr="002856B9">
        <w:rPr>
          <w:rFonts w:ascii="Courier New" w:eastAsia="Times New Roman" w:hAnsi="Courier New" w:cs="Courier New"/>
          <w:color w:val="800000"/>
          <w:kern w:val="0"/>
          <w:sz w:val="18"/>
          <w:szCs w:val="18"/>
          <w:highlight w:val="lightGray"/>
          <w:lang w:val="en-US" w:eastAsia="it-IT"/>
          <w14:ligatures w14:val="none"/>
        </w:rPr>
        <w:t>drawStart</w:t>
      </w:r>
      <w:proofErr w:type="spellEnd"/>
      <w:r w:rsidRPr="002856B9">
        <w:rPr>
          <w:rFonts w:ascii="Courier New" w:eastAsia="Times New Roman" w:hAnsi="Courier New" w:cs="Courier New"/>
          <w:color w:val="800000"/>
          <w:kern w:val="0"/>
          <w:sz w:val="18"/>
          <w:szCs w:val="18"/>
          <w:highlight w:val="lightGray"/>
          <w:lang w:val="en-US" w:eastAsia="it-IT"/>
          <w14:ligatures w14:val="none"/>
        </w:rPr>
        <w:t xml:space="preserve">, </w:t>
      </w:r>
      <w:proofErr w:type="spellStart"/>
      <w:r w:rsidRPr="002856B9">
        <w:rPr>
          <w:rFonts w:ascii="Courier New" w:eastAsia="Times New Roman" w:hAnsi="Courier New" w:cs="Courier New"/>
          <w:color w:val="800000"/>
          <w:kern w:val="0"/>
          <w:sz w:val="18"/>
          <w:szCs w:val="18"/>
          <w:highlight w:val="lightGray"/>
          <w:lang w:val="en-US" w:eastAsia="it-IT"/>
          <w14:ligatures w14:val="none"/>
        </w:rPr>
        <w:t>drawEnd</w:t>
      </w:r>
      <w:proofErr w:type="spellEnd"/>
      <w:r w:rsidRPr="002856B9">
        <w:rPr>
          <w:rFonts w:ascii="Courier New" w:eastAsia="Times New Roman" w:hAnsi="Courier New" w:cs="Courier New"/>
          <w:color w:val="800000"/>
          <w:kern w:val="0"/>
          <w:sz w:val="18"/>
          <w:szCs w:val="18"/>
          <w:highlight w:val="lightGray"/>
          <w:lang w:val="en-US" w:eastAsia="it-IT"/>
          <w14:ligatures w14:val="none"/>
        </w:rPr>
        <w:t>, color);</w:t>
      </w:r>
    </w:p>
    <w:p w14:paraId="7AEF8917" w14:textId="4822146E" w:rsidR="002856B9" w:rsidRDefault="002856B9" w:rsidP="002856B9">
      <w:r w:rsidRPr="002856B9">
        <w:rPr>
          <w:rFonts w:ascii="Courier New" w:eastAsia="Times New Roman" w:hAnsi="Courier New" w:cs="Courier New"/>
          <w:color w:val="800000"/>
          <w:kern w:val="0"/>
          <w:sz w:val="18"/>
          <w:szCs w:val="18"/>
          <w:highlight w:val="lightGray"/>
          <w:lang w:val="en-US" w:eastAsia="it-IT"/>
          <w14:ligatures w14:val="none"/>
        </w:rPr>
        <w:t xml:space="preserve">    </w:t>
      </w:r>
      <w:r w:rsidRPr="002856B9">
        <w:rPr>
          <w:rFonts w:ascii="Courier New" w:eastAsia="Times New Roman" w:hAnsi="Courier New" w:cs="Courier New"/>
          <w:color w:val="800000"/>
          <w:kern w:val="0"/>
          <w:sz w:val="18"/>
          <w:szCs w:val="18"/>
          <w:highlight w:val="lightGray"/>
          <w:lang w:eastAsia="it-IT"/>
          <w14:ligatures w14:val="none"/>
        </w:rPr>
        <w:t>}</w:t>
      </w:r>
    </w:p>
    <w:p w14:paraId="16524626" w14:textId="77777777" w:rsidR="002856B9" w:rsidRDefault="002856B9" w:rsidP="002B1157"/>
    <w:p w14:paraId="58B32DFD" w14:textId="77777777" w:rsidR="00615CDC" w:rsidRDefault="00615CDC" w:rsidP="002B1157"/>
    <w:p w14:paraId="062BBB26" w14:textId="77777777" w:rsidR="00615CDC" w:rsidRDefault="00615CDC" w:rsidP="002B1157"/>
    <w:p w14:paraId="52D59811" w14:textId="77777777" w:rsidR="00615CDC" w:rsidRDefault="00615CDC" w:rsidP="002B1157"/>
    <w:p w14:paraId="5ED4ED2C" w14:textId="77777777" w:rsidR="00615CDC" w:rsidRDefault="00615CDC" w:rsidP="002B1157"/>
    <w:p w14:paraId="4FE18A0C" w14:textId="77777777" w:rsidR="00615CDC" w:rsidRDefault="00615CDC" w:rsidP="002B1157"/>
    <w:p w14:paraId="4DA8D6B3" w14:textId="77777777" w:rsidR="00615CDC" w:rsidRDefault="00615CDC" w:rsidP="002B1157"/>
    <w:p w14:paraId="2449285C" w14:textId="77777777" w:rsidR="00615CDC" w:rsidRDefault="00615CDC" w:rsidP="002B1157"/>
    <w:p w14:paraId="52D97A9B" w14:textId="77777777" w:rsidR="00210E40" w:rsidRDefault="00615CDC" w:rsidP="002B1157">
      <w:r>
        <w:rPr>
          <w:rFonts w:cstheme="minorHAnsi"/>
        </w:rPr>
        <w:lastRenderedPageBreak/>
        <w:t>•</w:t>
      </w:r>
      <w:r>
        <w:t xml:space="preserve"> </w:t>
      </w:r>
      <w:r w:rsidR="00B4093E">
        <w:t xml:space="preserve">Dopo che il ciclo di </w:t>
      </w:r>
      <w:proofErr w:type="spellStart"/>
      <w:r w:rsidR="00B4093E">
        <w:t>raycasting</w:t>
      </w:r>
      <w:proofErr w:type="spellEnd"/>
      <w:r w:rsidR="00B4093E">
        <w:t xml:space="preserve"> è completato</w:t>
      </w:r>
      <w:r w:rsidR="00B4093E" w:rsidRPr="00B4093E">
        <w:rPr>
          <w:b/>
          <w:bCs/>
        </w:rPr>
        <w:t>, viene calcolato il tempo del frame corrente e di quello precedente, vengono</w:t>
      </w:r>
      <w:r w:rsidR="00B4093E">
        <w:rPr>
          <w:b/>
          <w:bCs/>
        </w:rPr>
        <w:t xml:space="preserve"> </w:t>
      </w:r>
      <w:r w:rsidR="00B4093E" w:rsidRPr="00B4093E">
        <w:rPr>
          <w:b/>
          <w:bCs/>
          <w:color w:val="00B050"/>
        </w:rPr>
        <w:t>cioè calcolati e stampati gli FPS</w:t>
      </w:r>
      <w:r w:rsidR="00B4093E">
        <w:t xml:space="preserve">, </w:t>
      </w:r>
      <w:r w:rsidR="00B4093E" w:rsidRPr="00210E40">
        <w:rPr>
          <w:b/>
          <w:bCs/>
          <w:color w:val="00B050"/>
        </w:rPr>
        <w:t>e lo schermo viene ridisegnato</w:t>
      </w:r>
      <w:r w:rsidR="00B4093E" w:rsidRPr="00210E40">
        <w:rPr>
          <w:color w:val="00B050"/>
        </w:rPr>
        <w:t xml:space="preserve"> </w:t>
      </w:r>
      <w:r w:rsidR="00B4093E">
        <w:t xml:space="preserve">in modo che tutto (tutti i muri e il valore del contatore FPS) diventi visibile. </w:t>
      </w:r>
    </w:p>
    <w:p w14:paraId="3BF4E8CB" w14:textId="3A82FDF1" w:rsidR="00615CDC" w:rsidRDefault="00B4093E" w:rsidP="002B1157">
      <w:r>
        <w:t xml:space="preserve">Dopodiché il </w:t>
      </w:r>
      <w:proofErr w:type="spellStart"/>
      <w:r>
        <w:t>backbuffer</w:t>
      </w:r>
      <w:proofErr w:type="spellEnd"/>
      <w:r>
        <w:t xml:space="preserve"> viene cancellato con </w:t>
      </w:r>
      <w:proofErr w:type="spellStart"/>
      <w:r>
        <w:t>cls</w:t>
      </w:r>
      <w:proofErr w:type="spellEnd"/>
      <w:r>
        <w:t xml:space="preserve">(), così che quando </w:t>
      </w:r>
      <w:r w:rsidR="00210E40">
        <w:t>andremo a ridisegnare</w:t>
      </w:r>
      <w:r>
        <w:t xml:space="preserve"> di nuovo i muri nel frame successivo, il pavimento e il soffitto saranno di nuovo neri invece di contenere ancora pixel dal frame precedente.</w:t>
      </w:r>
    </w:p>
    <w:p w14:paraId="3D5C7484" w14:textId="76785EB3" w:rsidR="0029130A" w:rsidRDefault="0029130A" w:rsidP="002B1157">
      <w:r w:rsidRPr="0029130A">
        <w:rPr>
          <w:b/>
          <w:bCs/>
        </w:rPr>
        <w:t xml:space="preserve">I modificatori di velocità utilizzano </w:t>
      </w:r>
      <w:proofErr w:type="spellStart"/>
      <w:r w:rsidRPr="0029130A">
        <w:rPr>
          <w:b/>
          <w:bCs/>
        </w:rPr>
        <w:t>frameTime</w:t>
      </w:r>
      <w:proofErr w:type="spellEnd"/>
      <w:r w:rsidRPr="0029130A">
        <w:rPr>
          <w:b/>
          <w:bCs/>
        </w:rPr>
        <w:t xml:space="preserve"> e un valore costante per determinare la velocità di movimento e rotazione</w:t>
      </w:r>
      <w:r>
        <w:t xml:space="preserve"> dei tasti di input. Grazie all'uso di </w:t>
      </w:r>
      <w:proofErr w:type="spellStart"/>
      <w:r>
        <w:t>frameTime</w:t>
      </w:r>
      <w:proofErr w:type="spellEnd"/>
      <w:r>
        <w:t>, possiamo garantire che la velocità di movimento e rotazione sia indipendente dalla velocità del processore.</w:t>
      </w:r>
    </w:p>
    <w:p w14:paraId="6181D920" w14:textId="77777777" w:rsidR="008506EB" w:rsidRDefault="008506EB" w:rsidP="002B1157"/>
    <w:p w14:paraId="4E1EF2CB" w14:textId="77777777" w:rsidR="008506EB" w:rsidRPr="008506EB" w:rsidRDefault="008506EB" w:rsidP="0085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highlight w:val="lightGray"/>
          <w:lang w:val="en-US" w:eastAsia="it-IT"/>
          <w14:ligatures w14:val="none"/>
        </w:rPr>
      </w:pPr>
      <w:r w:rsidRPr="00A93AA3">
        <w:rPr>
          <w:rFonts w:ascii="Courier New" w:eastAsia="Times New Roman" w:hAnsi="Courier New" w:cs="Courier New"/>
          <w:color w:val="800000"/>
          <w:kern w:val="0"/>
          <w:sz w:val="18"/>
          <w:szCs w:val="18"/>
          <w:lang w:eastAsia="it-IT"/>
          <w14:ligatures w14:val="none"/>
        </w:rPr>
        <w:t xml:space="preserve">    </w:t>
      </w:r>
      <w:r w:rsidRPr="008506EB">
        <w:rPr>
          <w:rFonts w:ascii="Courier New" w:eastAsia="Times New Roman" w:hAnsi="Courier New" w:cs="Courier New"/>
          <w:color w:val="000099"/>
          <w:kern w:val="0"/>
          <w:sz w:val="18"/>
          <w:szCs w:val="18"/>
          <w:highlight w:val="lightGray"/>
          <w:lang w:val="en-US" w:eastAsia="it-IT"/>
          <w14:ligatures w14:val="none"/>
        </w:rPr>
        <w:t>//timing for input and FPS counter</w:t>
      </w:r>
    </w:p>
    <w:p w14:paraId="14553535" w14:textId="77777777" w:rsidR="008506EB" w:rsidRPr="008506EB" w:rsidRDefault="008506EB" w:rsidP="0085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r w:rsidRPr="008506EB">
        <w:rPr>
          <w:rFonts w:ascii="Courier New" w:eastAsia="Times New Roman" w:hAnsi="Courier New" w:cs="Courier New"/>
          <w:color w:val="800000"/>
          <w:kern w:val="0"/>
          <w:sz w:val="18"/>
          <w:szCs w:val="18"/>
          <w:highlight w:val="lightGray"/>
          <w:lang w:val="en-US" w:eastAsia="it-IT"/>
          <w14:ligatures w14:val="none"/>
        </w:rPr>
        <w:t xml:space="preserve">    </w:t>
      </w:r>
      <w:proofErr w:type="spellStart"/>
      <w:r w:rsidRPr="008506EB">
        <w:rPr>
          <w:rFonts w:ascii="Courier New" w:eastAsia="Times New Roman" w:hAnsi="Courier New" w:cs="Courier New"/>
          <w:color w:val="800000"/>
          <w:kern w:val="0"/>
          <w:sz w:val="18"/>
          <w:szCs w:val="18"/>
          <w:highlight w:val="lightGray"/>
          <w:lang w:val="en-US" w:eastAsia="it-IT"/>
          <w14:ligatures w14:val="none"/>
        </w:rPr>
        <w:t>oldTime</w:t>
      </w:r>
      <w:proofErr w:type="spellEnd"/>
      <w:r w:rsidRPr="008506EB">
        <w:rPr>
          <w:rFonts w:ascii="Courier New" w:eastAsia="Times New Roman" w:hAnsi="Courier New" w:cs="Courier New"/>
          <w:color w:val="800000"/>
          <w:kern w:val="0"/>
          <w:sz w:val="18"/>
          <w:szCs w:val="18"/>
          <w:highlight w:val="lightGray"/>
          <w:lang w:val="en-US" w:eastAsia="it-IT"/>
          <w14:ligatures w14:val="none"/>
        </w:rPr>
        <w:t xml:space="preserve"> = time;</w:t>
      </w:r>
    </w:p>
    <w:p w14:paraId="23E6F577" w14:textId="77777777" w:rsidR="008506EB" w:rsidRPr="008506EB" w:rsidRDefault="008506EB" w:rsidP="0085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r w:rsidRPr="008506EB">
        <w:rPr>
          <w:rFonts w:ascii="Courier New" w:eastAsia="Times New Roman" w:hAnsi="Courier New" w:cs="Courier New"/>
          <w:color w:val="800000"/>
          <w:kern w:val="0"/>
          <w:sz w:val="18"/>
          <w:szCs w:val="18"/>
          <w:highlight w:val="lightGray"/>
          <w:lang w:val="en-US" w:eastAsia="it-IT"/>
          <w14:ligatures w14:val="none"/>
        </w:rPr>
        <w:t xml:space="preserve">    time = </w:t>
      </w:r>
      <w:proofErr w:type="spellStart"/>
      <w:r w:rsidRPr="008506EB">
        <w:rPr>
          <w:rFonts w:ascii="Courier New" w:eastAsia="Times New Roman" w:hAnsi="Courier New" w:cs="Courier New"/>
          <w:color w:val="800000"/>
          <w:kern w:val="0"/>
          <w:sz w:val="18"/>
          <w:szCs w:val="18"/>
          <w:highlight w:val="lightGray"/>
          <w:lang w:val="en-US" w:eastAsia="it-IT"/>
          <w14:ligatures w14:val="none"/>
        </w:rPr>
        <w:t>getTicks</w:t>
      </w:r>
      <w:proofErr w:type="spellEnd"/>
      <w:r w:rsidRPr="008506EB">
        <w:rPr>
          <w:rFonts w:ascii="Courier New" w:eastAsia="Times New Roman" w:hAnsi="Courier New" w:cs="Courier New"/>
          <w:color w:val="800000"/>
          <w:kern w:val="0"/>
          <w:sz w:val="18"/>
          <w:szCs w:val="18"/>
          <w:highlight w:val="lightGray"/>
          <w:lang w:val="en-US" w:eastAsia="it-IT"/>
          <w14:ligatures w14:val="none"/>
        </w:rPr>
        <w:t>();</w:t>
      </w:r>
    </w:p>
    <w:p w14:paraId="00B830B8" w14:textId="5A2AB111" w:rsidR="008506EB" w:rsidRPr="008506EB" w:rsidRDefault="008506EB" w:rsidP="0085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r w:rsidRPr="008506EB">
        <w:rPr>
          <w:rFonts w:ascii="Courier New" w:eastAsia="Times New Roman" w:hAnsi="Courier New" w:cs="Courier New"/>
          <w:color w:val="000099"/>
          <w:kern w:val="0"/>
          <w:sz w:val="18"/>
          <w:szCs w:val="18"/>
          <w:highlight w:val="lightGray"/>
          <w:lang w:val="en-US" w:eastAsia="it-IT"/>
          <w14:ligatures w14:val="none"/>
        </w:rPr>
        <w:t xml:space="preserve">    //</w:t>
      </w:r>
      <w:proofErr w:type="spellStart"/>
      <w:r w:rsidRPr="008506EB">
        <w:rPr>
          <w:rFonts w:ascii="Courier New" w:eastAsia="Times New Roman" w:hAnsi="Courier New" w:cs="Courier New"/>
          <w:color w:val="000099"/>
          <w:kern w:val="0"/>
          <w:sz w:val="18"/>
          <w:szCs w:val="18"/>
          <w:highlight w:val="lightGray"/>
          <w:lang w:val="en-US" w:eastAsia="it-IT"/>
          <w14:ligatures w14:val="none"/>
        </w:rPr>
        <w:t>frameTime</w:t>
      </w:r>
      <w:proofErr w:type="spellEnd"/>
      <w:r w:rsidRPr="008506EB">
        <w:rPr>
          <w:rFonts w:ascii="Courier New" w:eastAsia="Times New Roman" w:hAnsi="Courier New" w:cs="Courier New"/>
          <w:color w:val="000099"/>
          <w:kern w:val="0"/>
          <w:sz w:val="18"/>
          <w:szCs w:val="18"/>
          <w:highlight w:val="lightGray"/>
          <w:lang w:val="en-US" w:eastAsia="it-IT"/>
          <w14:ligatures w14:val="none"/>
        </w:rPr>
        <w:t xml:space="preserve"> is the time this frame has taken, in seconds</w:t>
      </w:r>
    </w:p>
    <w:p w14:paraId="6E63AD72" w14:textId="6C87C1D2" w:rsidR="008506EB" w:rsidRPr="008506EB" w:rsidRDefault="008506EB" w:rsidP="0085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highlight w:val="lightGray"/>
          <w:lang w:val="en-US" w:eastAsia="it-IT"/>
          <w14:ligatures w14:val="none"/>
        </w:rPr>
      </w:pPr>
      <w:r w:rsidRPr="008506EB">
        <w:rPr>
          <w:rFonts w:ascii="Courier New" w:eastAsia="Times New Roman" w:hAnsi="Courier New" w:cs="Courier New"/>
          <w:color w:val="800000"/>
          <w:kern w:val="0"/>
          <w:sz w:val="18"/>
          <w:szCs w:val="18"/>
          <w:highlight w:val="lightGray"/>
          <w:lang w:val="en-US" w:eastAsia="it-IT"/>
          <w14:ligatures w14:val="none"/>
        </w:rPr>
        <w:t xml:space="preserve">    double </w:t>
      </w:r>
      <w:proofErr w:type="spellStart"/>
      <w:r w:rsidRPr="008506EB">
        <w:rPr>
          <w:rFonts w:ascii="Courier New" w:eastAsia="Times New Roman" w:hAnsi="Courier New" w:cs="Courier New"/>
          <w:color w:val="800000"/>
          <w:kern w:val="0"/>
          <w:sz w:val="18"/>
          <w:szCs w:val="18"/>
          <w:highlight w:val="lightGray"/>
          <w:lang w:val="en-US" w:eastAsia="it-IT"/>
          <w14:ligatures w14:val="none"/>
        </w:rPr>
        <w:t>frameTime</w:t>
      </w:r>
      <w:proofErr w:type="spellEnd"/>
      <w:r w:rsidRPr="008506EB">
        <w:rPr>
          <w:rFonts w:ascii="Courier New" w:eastAsia="Times New Roman" w:hAnsi="Courier New" w:cs="Courier New"/>
          <w:color w:val="800000"/>
          <w:kern w:val="0"/>
          <w:sz w:val="18"/>
          <w:szCs w:val="18"/>
          <w:highlight w:val="lightGray"/>
          <w:lang w:val="en-US" w:eastAsia="it-IT"/>
          <w14:ligatures w14:val="none"/>
        </w:rPr>
        <w:t xml:space="preserve"> = (time - </w:t>
      </w:r>
      <w:proofErr w:type="spellStart"/>
      <w:r w:rsidRPr="008506EB">
        <w:rPr>
          <w:rFonts w:ascii="Courier New" w:eastAsia="Times New Roman" w:hAnsi="Courier New" w:cs="Courier New"/>
          <w:color w:val="800000"/>
          <w:kern w:val="0"/>
          <w:sz w:val="18"/>
          <w:szCs w:val="18"/>
          <w:highlight w:val="lightGray"/>
          <w:lang w:val="en-US" w:eastAsia="it-IT"/>
          <w14:ligatures w14:val="none"/>
        </w:rPr>
        <w:t>oldTime</w:t>
      </w:r>
      <w:proofErr w:type="spellEnd"/>
      <w:r w:rsidRPr="008506EB">
        <w:rPr>
          <w:rFonts w:ascii="Courier New" w:eastAsia="Times New Roman" w:hAnsi="Courier New" w:cs="Courier New"/>
          <w:color w:val="800000"/>
          <w:kern w:val="0"/>
          <w:sz w:val="18"/>
          <w:szCs w:val="18"/>
          <w:highlight w:val="lightGray"/>
          <w:lang w:val="en-US" w:eastAsia="it-IT"/>
          <w14:ligatures w14:val="none"/>
        </w:rPr>
        <w:t>) / 1000.0;</w:t>
      </w:r>
    </w:p>
    <w:p w14:paraId="0101D8BE" w14:textId="77777777" w:rsidR="008506EB" w:rsidRPr="008506EB" w:rsidRDefault="008506EB" w:rsidP="0085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highlight w:val="lightGray"/>
          <w:lang w:val="en-US" w:eastAsia="it-IT"/>
          <w14:ligatures w14:val="none"/>
        </w:rPr>
      </w:pPr>
      <w:r w:rsidRPr="008506EB">
        <w:rPr>
          <w:rFonts w:ascii="Courier New" w:eastAsia="Times New Roman" w:hAnsi="Courier New" w:cs="Courier New"/>
          <w:color w:val="800000"/>
          <w:kern w:val="0"/>
          <w:sz w:val="18"/>
          <w:szCs w:val="18"/>
          <w:highlight w:val="lightGray"/>
          <w:lang w:val="en-US" w:eastAsia="it-IT"/>
          <w14:ligatures w14:val="none"/>
        </w:rPr>
        <w:t xml:space="preserve">    print(1.0 / </w:t>
      </w:r>
      <w:proofErr w:type="spellStart"/>
      <w:r w:rsidRPr="008506EB">
        <w:rPr>
          <w:rFonts w:ascii="Courier New" w:eastAsia="Times New Roman" w:hAnsi="Courier New" w:cs="Courier New"/>
          <w:color w:val="800000"/>
          <w:kern w:val="0"/>
          <w:sz w:val="18"/>
          <w:szCs w:val="18"/>
          <w:highlight w:val="lightGray"/>
          <w:lang w:val="en-US" w:eastAsia="it-IT"/>
          <w14:ligatures w14:val="none"/>
        </w:rPr>
        <w:t>frameTime</w:t>
      </w:r>
      <w:proofErr w:type="spellEnd"/>
      <w:r w:rsidRPr="008506EB">
        <w:rPr>
          <w:rFonts w:ascii="Courier New" w:eastAsia="Times New Roman" w:hAnsi="Courier New" w:cs="Courier New"/>
          <w:color w:val="800000"/>
          <w:kern w:val="0"/>
          <w:sz w:val="18"/>
          <w:szCs w:val="18"/>
          <w:highlight w:val="lightGray"/>
          <w:lang w:val="en-US" w:eastAsia="it-IT"/>
          <w14:ligatures w14:val="none"/>
        </w:rPr>
        <w:t xml:space="preserve">); </w:t>
      </w:r>
      <w:r w:rsidRPr="008506EB">
        <w:rPr>
          <w:rFonts w:ascii="Courier New" w:eastAsia="Times New Roman" w:hAnsi="Courier New" w:cs="Courier New"/>
          <w:color w:val="000099"/>
          <w:kern w:val="0"/>
          <w:sz w:val="18"/>
          <w:szCs w:val="18"/>
          <w:highlight w:val="lightGray"/>
          <w:lang w:val="en-US" w:eastAsia="it-IT"/>
          <w14:ligatures w14:val="none"/>
        </w:rPr>
        <w:t>//FPS counter</w:t>
      </w:r>
    </w:p>
    <w:p w14:paraId="3EE49AE9" w14:textId="77777777" w:rsidR="008506EB" w:rsidRPr="008506EB" w:rsidRDefault="008506EB" w:rsidP="0085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r w:rsidRPr="008506EB">
        <w:rPr>
          <w:rFonts w:ascii="Courier New" w:eastAsia="Times New Roman" w:hAnsi="Courier New" w:cs="Courier New"/>
          <w:color w:val="800000"/>
          <w:kern w:val="0"/>
          <w:sz w:val="18"/>
          <w:szCs w:val="18"/>
          <w:highlight w:val="lightGray"/>
          <w:lang w:val="en-US" w:eastAsia="it-IT"/>
          <w14:ligatures w14:val="none"/>
        </w:rPr>
        <w:t xml:space="preserve">    redraw();</w:t>
      </w:r>
    </w:p>
    <w:p w14:paraId="6317A4BA" w14:textId="77777777" w:rsidR="008506EB" w:rsidRPr="008506EB" w:rsidRDefault="008506EB" w:rsidP="0085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r w:rsidRPr="008506EB">
        <w:rPr>
          <w:rFonts w:ascii="Courier New" w:eastAsia="Times New Roman" w:hAnsi="Courier New" w:cs="Courier New"/>
          <w:color w:val="800000"/>
          <w:kern w:val="0"/>
          <w:sz w:val="18"/>
          <w:szCs w:val="18"/>
          <w:highlight w:val="lightGray"/>
          <w:lang w:val="en-US" w:eastAsia="it-IT"/>
          <w14:ligatures w14:val="none"/>
        </w:rPr>
        <w:t xml:space="preserve">    </w:t>
      </w:r>
      <w:proofErr w:type="spellStart"/>
      <w:r w:rsidRPr="008506EB">
        <w:rPr>
          <w:rFonts w:ascii="Courier New" w:eastAsia="Times New Roman" w:hAnsi="Courier New" w:cs="Courier New"/>
          <w:color w:val="800000"/>
          <w:kern w:val="0"/>
          <w:sz w:val="18"/>
          <w:szCs w:val="18"/>
          <w:highlight w:val="lightGray"/>
          <w:lang w:val="en-US" w:eastAsia="it-IT"/>
          <w14:ligatures w14:val="none"/>
        </w:rPr>
        <w:t>cls</w:t>
      </w:r>
      <w:proofErr w:type="spellEnd"/>
      <w:r w:rsidRPr="008506EB">
        <w:rPr>
          <w:rFonts w:ascii="Courier New" w:eastAsia="Times New Roman" w:hAnsi="Courier New" w:cs="Courier New"/>
          <w:color w:val="800000"/>
          <w:kern w:val="0"/>
          <w:sz w:val="18"/>
          <w:szCs w:val="18"/>
          <w:highlight w:val="lightGray"/>
          <w:lang w:val="en-US" w:eastAsia="it-IT"/>
          <w14:ligatures w14:val="none"/>
        </w:rPr>
        <w:t>();</w:t>
      </w:r>
    </w:p>
    <w:p w14:paraId="1D174ED6" w14:textId="77777777" w:rsidR="008506EB" w:rsidRPr="008506EB" w:rsidRDefault="008506EB" w:rsidP="0085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highlight w:val="lightGray"/>
          <w:lang w:val="en-US" w:eastAsia="it-IT"/>
          <w14:ligatures w14:val="none"/>
        </w:rPr>
      </w:pPr>
    </w:p>
    <w:p w14:paraId="2238245C" w14:textId="77777777" w:rsidR="008506EB" w:rsidRPr="008506EB" w:rsidRDefault="008506EB" w:rsidP="0085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highlight w:val="lightGray"/>
          <w:lang w:val="en-US" w:eastAsia="it-IT"/>
          <w14:ligatures w14:val="none"/>
        </w:rPr>
      </w:pPr>
      <w:r w:rsidRPr="008506EB">
        <w:rPr>
          <w:rFonts w:ascii="Courier New" w:eastAsia="Times New Roman" w:hAnsi="Courier New" w:cs="Courier New"/>
          <w:color w:val="800000"/>
          <w:kern w:val="0"/>
          <w:sz w:val="18"/>
          <w:szCs w:val="18"/>
          <w:highlight w:val="lightGray"/>
          <w:lang w:val="en-US" w:eastAsia="it-IT"/>
          <w14:ligatures w14:val="none"/>
        </w:rPr>
        <w:t xml:space="preserve">    </w:t>
      </w:r>
      <w:r w:rsidRPr="008506EB">
        <w:rPr>
          <w:rFonts w:ascii="Courier New" w:eastAsia="Times New Roman" w:hAnsi="Courier New" w:cs="Courier New"/>
          <w:color w:val="000099"/>
          <w:kern w:val="0"/>
          <w:sz w:val="18"/>
          <w:szCs w:val="18"/>
          <w:highlight w:val="lightGray"/>
          <w:lang w:val="en-US" w:eastAsia="it-IT"/>
          <w14:ligatures w14:val="none"/>
        </w:rPr>
        <w:t>//speed modifiers</w:t>
      </w:r>
    </w:p>
    <w:p w14:paraId="5ED7B53C" w14:textId="77777777" w:rsidR="008506EB" w:rsidRPr="008506EB" w:rsidRDefault="008506EB" w:rsidP="0085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highlight w:val="lightGray"/>
          <w:lang w:val="en-US" w:eastAsia="it-IT"/>
          <w14:ligatures w14:val="none"/>
        </w:rPr>
      </w:pPr>
      <w:r w:rsidRPr="008506EB">
        <w:rPr>
          <w:rFonts w:ascii="Courier New" w:eastAsia="Times New Roman" w:hAnsi="Courier New" w:cs="Courier New"/>
          <w:color w:val="800000"/>
          <w:kern w:val="0"/>
          <w:sz w:val="18"/>
          <w:szCs w:val="18"/>
          <w:highlight w:val="lightGray"/>
          <w:lang w:val="en-US" w:eastAsia="it-IT"/>
          <w14:ligatures w14:val="none"/>
        </w:rPr>
        <w:t xml:space="preserve">    double </w:t>
      </w:r>
      <w:proofErr w:type="spellStart"/>
      <w:r w:rsidRPr="008506EB">
        <w:rPr>
          <w:rFonts w:ascii="Courier New" w:eastAsia="Times New Roman" w:hAnsi="Courier New" w:cs="Courier New"/>
          <w:color w:val="800000"/>
          <w:kern w:val="0"/>
          <w:sz w:val="18"/>
          <w:szCs w:val="18"/>
          <w:highlight w:val="lightGray"/>
          <w:lang w:val="en-US" w:eastAsia="it-IT"/>
          <w14:ligatures w14:val="none"/>
        </w:rPr>
        <w:t>moveSpeed</w:t>
      </w:r>
      <w:proofErr w:type="spellEnd"/>
      <w:r w:rsidRPr="008506EB">
        <w:rPr>
          <w:rFonts w:ascii="Courier New" w:eastAsia="Times New Roman" w:hAnsi="Courier New" w:cs="Courier New"/>
          <w:color w:val="800000"/>
          <w:kern w:val="0"/>
          <w:sz w:val="18"/>
          <w:szCs w:val="18"/>
          <w:highlight w:val="lightGray"/>
          <w:lang w:val="en-US" w:eastAsia="it-IT"/>
          <w14:ligatures w14:val="none"/>
        </w:rPr>
        <w:t xml:space="preserve"> = </w:t>
      </w:r>
      <w:proofErr w:type="spellStart"/>
      <w:r w:rsidRPr="008506EB">
        <w:rPr>
          <w:rFonts w:ascii="Courier New" w:eastAsia="Times New Roman" w:hAnsi="Courier New" w:cs="Courier New"/>
          <w:color w:val="800000"/>
          <w:kern w:val="0"/>
          <w:sz w:val="18"/>
          <w:szCs w:val="18"/>
          <w:highlight w:val="lightGray"/>
          <w:lang w:val="en-US" w:eastAsia="it-IT"/>
          <w14:ligatures w14:val="none"/>
        </w:rPr>
        <w:t>frameTime</w:t>
      </w:r>
      <w:proofErr w:type="spellEnd"/>
      <w:r w:rsidRPr="008506EB">
        <w:rPr>
          <w:rFonts w:ascii="Courier New" w:eastAsia="Times New Roman" w:hAnsi="Courier New" w:cs="Courier New"/>
          <w:color w:val="800000"/>
          <w:kern w:val="0"/>
          <w:sz w:val="18"/>
          <w:szCs w:val="18"/>
          <w:highlight w:val="lightGray"/>
          <w:lang w:val="en-US" w:eastAsia="it-IT"/>
          <w14:ligatures w14:val="none"/>
        </w:rPr>
        <w:t xml:space="preserve"> * 5.0; </w:t>
      </w:r>
      <w:r w:rsidRPr="008506EB">
        <w:rPr>
          <w:rFonts w:ascii="Courier New" w:eastAsia="Times New Roman" w:hAnsi="Courier New" w:cs="Courier New"/>
          <w:color w:val="000099"/>
          <w:kern w:val="0"/>
          <w:sz w:val="18"/>
          <w:szCs w:val="18"/>
          <w:highlight w:val="lightGray"/>
          <w:lang w:val="en-US" w:eastAsia="it-IT"/>
          <w14:ligatures w14:val="none"/>
        </w:rPr>
        <w:t>//the constant value is in squares/second</w:t>
      </w:r>
    </w:p>
    <w:p w14:paraId="667AE75E" w14:textId="78162A82" w:rsidR="008506EB" w:rsidRDefault="008506EB" w:rsidP="008506EB">
      <w:pPr>
        <w:rPr>
          <w:rFonts w:ascii="Courier New" w:eastAsia="Times New Roman" w:hAnsi="Courier New" w:cs="Courier New"/>
          <w:color w:val="800000"/>
          <w:kern w:val="0"/>
          <w:sz w:val="18"/>
          <w:szCs w:val="18"/>
          <w:lang w:val="en-US" w:eastAsia="it-IT"/>
          <w14:ligatures w14:val="none"/>
        </w:rPr>
      </w:pPr>
      <w:r w:rsidRPr="008506EB">
        <w:rPr>
          <w:rFonts w:ascii="Courier New" w:eastAsia="Times New Roman" w:hAnsi="Courier New" w:cs="Courier New"/>
          <w:color w:val="800000"/>
          <w:kern w:val="0"/>
          <w:sz w:val="18"/>
          <w:szCs w:val="18"/>
          <w:highlight w:val="lightGray"/>
          <w:lang w:val="en-US" w:eastAsia="it-IT"/>
          <w14:ligatures w14:val="none"/>
        </w:rPr>
        <w:t xml:space="preserve">    double </w:t>
      </w:r>
      <w:proofErr w:type="spellStart"/>
      <w:r w:rsidRPr="008506EB">
        <w:rPr>
          <w:rFonts w:ascii="Courier New" w:eastAsia="Times New Roman" w:hAnsi="Courier New" w:cs="Courier New"/>
          <w:color w:val="800000"/>
          <w:kern w:val="0"/>
          <w:sz w:val="18"/>
          <w:szCs w:val="18"/>
          <w:highlight w:val="lightGray"/>
          <w:lang w:val="en-US" w:eastAsia="it-IT"/>
          <w14:ligatures w14:val="none"/>
        </w:rPr>
        <w:t>rotSpeed</w:t>
      </w:r>
      <w:proofErr w:type="spellEnd"/>
      <w:r w:rsidRPr="008506EB">
        <w:rPr>
          <w:rFonts w:ascii="Courier New" w:eastAsia="Times New Roman" w:hAnsi="Courier New" w:cs="Courier New"/>
          <w:color w:val="800000"/>
          <w:kern w:val="0"/>
          <w:sz w:val="18"/>
          <w:szCs w:val="18"/>
          <w:highlight w:val="lightGray"/>
          <w:lang w:val="en-US" w:eastAsia="it-IT"/>
          <w14:ligatures w14:val="none"/>
        </w:rPr>
        <w:t xml:space="preserve"> = </w:t>
      </w:r>
      <w:proofErr w:type="spellStart"/>
      <w:r w:rsidRPr="008506EB">
        <w:rPr>
          <w:rFonts w:ascii="Courier New" w:eastAsia="Times New Roman" w:hAnsi="Courier New" w:cs="Courier New"/>
          <w:color w:val="800000"/>
          <w:kern w:val="0"/>
          <w:sz w:val="18"/>
          <w:szCs w:val="18"/>
          <w:highlight w:val="lightGray"/>
          <w:lang w:val="en-US" w:eastAsia="it-IT"/>
          <w14:ligatures w14:val="none"/>
        </w:rPr>
        <w:t>frameTime</w:t>
      </w:r>
      <w:proofErr w:type="spellEnd"/>
      <w:r w:rsidRPr="008506EB">
        <w:rPr>
          <w:rFonts w:ascii="Courier New" w:eastAsia="Times New Roman" w:hAnsi="Courier New" w:cs="Courier New"/>
          <w:color w:val="800000"/>
          <w:kern w:val="0"/>
          <w:sz w:val="18"/>
          <w:szCs w:val="18"/>
          <w:highlight w:val="lightGray"/>
          <w:lang w:val="en-US" w:eastAsia="it-IT"/>
          <w14:ligatures w14:val="none"/>
        </w:rPr>
        <w:t xml:space="preserve"> * 3.0; </w:t>
      </w:r>
      <w:r w:rsidRPr="008506EB">
        <w:rPr>
          <w:rFonts w:ascii="Courier New" w:eastAsia="Times New Roman" w:hAnsi="Courier New" w:cs="Courier New"/>
          <w:color w:val="000099"/>
          <w:kern w:val="0"/>
          <w:sz w:val="18"/>
          <w:szCs w:val="18"/>
          <w:highlight w:val="lightGray"/>
          <w:lang w:val="en-US" w:eastAsia="it-IT"/>
          <w14:ligatures w14:val="none"/>
        </w:rPr>
        <w:t>//the constant value is in radians/second</w:t>
      </w:r>
    </w:p>
    <w:p w14:paraId="181B10B5" w14:textId="77777777" w:rsidR="008506EB" w:rsidRDefault="008506EB" w:rsidP="008506EB">
      <w:pPr>
        <w:rPr>
          <w:rFonts w:ascii="Courier New" w:eastAsia="Times New Roman" w:hAnsi="Courier New" w:cs="Courier New"/>
          <w:color w:val="800000"/>
          <w:kern w:val="0"/>
          <w:sz w:val="18"/>
          <w:szCs w:val="18"/>
          <w:lang w:val="en-US" w:eastAsia="it-IT"/>
          <w14:ligatures w14:val="none"/>
        </w:rPr>
      </w:pPr>
    </w:p>
    <w:p w14:paraId="38D24CE9" w14:textId="48C7778B" w:rsidR="008506EB" w:rsidRDefault="008506EB" w:rsidP="008506EB">
      <w:pPr>
        <w:rPr>
          <w:lang w:val="en-US"/>
        </w:rPr>
      </w:pPr>
    </w:p>
    <w:p w14:paraId="242EB61C" w14:textId="77777777" w:rsidR="008506EB" w:rsidRDefault="008506EB" w:rsidP="008506EB">
      <w:pPr>
        <w:rPr>
          <w:lang w:val="en-US"/>
        </w:rPr>
      </w:pPr>
    </w:p>
    <w:p w14:paraId="23A7AE14" w14:textId="77777777" w:rsidR="008506EB" w:rsidRDefault="008506EB" w:rsidP="008506EB">
      <w:pPr>
        <w:rPr>
          <w:lang w:val="en-US"/>
        </w:rPr>
      </w:pPr>
    </w:p>
    <w:p w14:paraId="641B2804" w14:textId="77777777" w:rsidR="008506EB" w:rsidRDefault="008506EB" w:rsidP="008506EB">
      <w:pPr>
        <w:rPr>
          <w:lang w:val="en-US"/>
        </w:rPr>
      </w:pPr>
    </w:p>
    <w:p w14:paraId="6F009A39" w14:textId="77777777" w:rsidR="008506EB" w:rsidRDefault="008506EB" w:rsidP="008506EB">
      <w:pPr>
        <w:rPr>
          <w:lang w:val="en-US"/>
        </w:rPr>
      </w:pPr>
    </w:p>
    <w:p w14:paraId="1FDE3FA5" w14:textId="77777777" w:rsidR="008506EB" w:rsidRDefault="008506EB" w:rsidP="008506EB">
      <w:pPr>
        <w:rPr>
          <w:lang w:val="en-US"/>
        </w:rPr>
      </w:pPr>
    </w:p>
    <w:p w14:paraId="237DECAC" w14:textId="77777777" w:rsidR="008506EB" w:rsidRDefault="008506EB" w:rsidP="008506EB">
      <w:pPr>
        <w:rPr>
          <w:lang w:val="en-US"/>
        </w:rPr>
      </w:pPr>
    </w:p>
    <w:p w14:paraId="183BC488" w14:textId="77777777" w:rsidR="008506EB" w:rsidRDefault="008506EB" w:rsidP="008506EB">
      <w:pPr>
        <w:rPr>
          <w:lang w:val="en-US"/>
        </w:rPr>
      </w:pPr>
    </w:p>
    <w:p w14:paraId="44415B73" w14:textId="77777777" w:rsidR="008506EB" w:rsidRDefault="008506EB" w:rsidP="008506EB">
      <w:pPr>
        <w:rPr>
          <w:lang w:val="en-US"/>
        </w:rPr>
      </w:pPr>
    </w:p>
    <w:p w14:paraId="2B58D46C" w14:textId="77777777" w:rsidR="008506EB" w:rsidRDefault="008506EB" w:rsidP="008506EB">
      <w:pPr>
        <w:rPr>
          <w:lang w:val="en-US"/>
        </w:rPr>
      </w:pPr>
    </w:p>
    <w:p w14:paraId="0A7FA2BF" w14:textId="77777777" w:rsidR="008506EB" w:rsidRDefault="008506EB" w:rsidP="008506EB">
      <w:pPr>
        <w:rPr>
          <w:lang w:val="en-US"/>
        </w:rPr>
      </w:pPr>
    </w:p>
    <w:p w14:paraId="7177D41A" w14:textId="77777777" w:rsidR="008506EB" w:rsidRDefault="008506EB" w:rsidP="008506EB">
      <w:pPr>
        <w:rPr>
          <w:lang w:val="en-US"/>
        </w:rPr>
      </w:pPr>
    </w:p>
    <w:p w14:paraId="2B79074B" w14:textId="77777777" w:rsidR="008506EB" w:rsidRDefault="008506EB" w:rsidP="008506EB">
      <w:pPr>
        <w:rPr>
          <w:lang w:val="en-US"/>
        </w:rPr>
      </w:pPr>
    </w:p>
    <w:p w14:paraId="3A272647" w14:textId="77777777" w:rsidR="008506EB" w:rsidRDefault="008506EB" w:rsidP="008506EB">
      <w:pPr>
        <w:rPr>
          <w:lang w:val="en-US"/>
        </w:rPr>
      </w:pPr>
    </w:p>
    <w:p w14:paraId="59C12F1E" w14:textId="77777777" w:rsidR="008506EB" w:rsidRDefault="008506EB" w:rsidP="008506EB">
      <w:pPr>
        <w:rPr>
          <w:lang w:val="en-US"/>
        </w:rPr>
      </w:pPr>
    </w:p>
    <w:p w14:paraId="2CEFA2F2" w14:textId="77777777" w:rsidR="008506EB" w:rsidRDefault="008506EB" w:rsidP="008506EB">
      <w:pPr>
        <w:rPr>
          <w:lang w:val="en-US"/>
        </w:rPr>
      </w:pPr>
    </w:p>
    <w:p w14:paraId="6F63C8AF" w14:textId="77777777" w:rsidR="008506EB" w:rsidRDefault="008506EB" w:rsidP="008506EB">
      <w:pPr>
        <w:rPr>
          <w:lang w:val="en-US"/>
        </w:rPr>
      </w:pPr>
    </w:p>
    <w:p w14:paraId="328A3475" w14:textId="64B79C64" w:rsidR="00A343A6" w:rsidRPr="00A343A6" w:rsidRDefault="00A343A6" w:rsidP="008506EB">
      <w:pPr>
        <w:rPr>
          <w:rFonts w:cstheme="minorHAnsi"/>
          <w:b/>
          <w:bCs/>
          <w:color w:val="00B050"/>
        </w:rPr>
      </w:pPr>
      <w:r w:rsidRPr="00A343A6">
        <w:rPr>
          <w:rFonts w:cstheme="minorHAnsi"/>
          <w:b/>
          <w:bCs/>
          <w:color w:val="00B050"/>
        </w:rPr>
        <w:lastRenderedPageBreak/>
        <w:t>INPUT</w:t>
      </w:r>
    </w:p>
    <w:p w14:paraId="6057DBE9" w14:textId="6B5E0C72" w:rsidR="008506EB" w:rsidRDefault="008506EB" w:rsidP="008506EB">
      <w:r>
        <w:rPr>
          <w:rFonts w:cstheme="minorHAnsi"/>
        </w:rPr>
        <w:t>•</w:t>
      </w:r>
      <w:r>
        <w:t xml:space="preserve"> </w:t>
      </w:r>
      <w:r w:rsidR="00104AE3">
        <w:t xml:space="preserve">L'ultima parte riguarda l'input. </w:t>
      </w:r>
    </w:p>
    <w:p w14:paraId="188CD6F3" w14:textId="77777777" w:rsidR="001736A4" w:rsidRDefault="001736A4" w:rsidP="008506EB">
      <w:r>
        <w:sym w:font="Wingdings" w:char="F0E0"/>
      </w:r>
      <w:r>
        <w:t xml:space="preserve"> Se viene premuta la </w:t>
      </w:r>
      <w:r>
        <w:rPr>
          <w:b/>
          <w:bCs/>
        </w:rPr>
        <w:t>freccia verso l’alto</w:t>
      </w:r>
      <w:r>
        <w:t xml:space="preserve">, il giocatore si muoverà in avanti: </w:t>
      </w:r>
    </w:p>
    <w:p w14:paraId="23497BE9" w14:textId="53BBA9F5" w:rsidR="00B80D1A" w:rsidRDefault="00EF6E2D" w:rsidP="008506EB">
      <w:r>
        <w:t xml:space="preserve">Dovremo quindi </w:t>
      </w:r>
      <w:r w:rsidRPr="00EF6E2D">
        <w:rPr>
          <w:b/>
          <w:bCs/>
        </w:rPr>
        <w:t>aggiungere</w:t>
      </w:r>
      <w:r w:rsidR="001736A4" w:rsidRPr="00EF6E2D">
        <w:rPr>
          <w:b/>
          <w:bCs/>
        </w:rPr>
        <w:t xml:space="preserve"> </w:t>
      </w:r>
      <w:proofErr w:type="spellStart"/>
      <w:r w:rsidR="001736A4" w:rsidRPr="00EF6E2D">
        <w:rPr>
          <w:b/>
          <w:bCs/>
          <w:color w:val="4472C4" w:themeColor="accent1"/>
        </w:rPr>
        <w:t>dirX</w:t>
      </w:r>
      <w:proofErr w:type="spellEnd"/>
      <w:r w:rsidR="001736A4" w:rsidRPr="00EF6E2D">
        <w:rPr>
          <w:b/>
          <w:bCs/>
          <w:color w:val="4472C4" w:themeColor="accent1"/>
        </w:rPr>
        <w:t xml:space="preserve"> </w:t>
      </w:r>
      <w:r w:rsidR="001736A4" w:rsidRPr="00EF6E2D">
        <w:rPr>
          <w:b/>
          <w:bCs/>
        </w:rPr>
        <w:t xml:space="preserve">a </w:t>
      </w:r>
      <w:proofErr w:type="spellStart"/>
      <w:r w:rsidR="001736A4" w:rsidRPr="00EF6E2D">
        <w:rPr>
          <w:b/>
          <w:bCs/>
          <w:color w:val="4472C4" w:themeColor="accent1"/>
        </w:rPr>
        <w:t>posX</w:t>
      </w:r>
      <w:proofErr w:type="spellEnd"/>
      <w:r w:rsidR="001736A4" w:rsidRPr="00EF6E2D">
        <w:rPr>
          <w:b/>
          <w:bCs/>
          <w:color w:val="4472C4" w:themeColor="accent1"/>
        </w:rPr>
        <w:t xml:space="preserve"> </w:t>
      </w:r>
      <w:r w:rsidR="001736A4" w:rsidRPr="00EF6E2D">
        <w:rPr>
          <w:b/>
          <w:bCs/>
        </w:rPr>
        <w:t xml:space="preserve">e </w:t>
      </w:r>
      <w:proofErr w:type="spellStart"/>
      <w:r w:rsidR="001736A4" w:rsidRPr="00EF6E2D">
        <w:rPr>
          <w:b/>
          <w:bCs/>
          <w:color w:val="4472C4" w:themeColor="accent1"/>
        </w:rPr>
        <w:t>dirY</w:t>
      </w:r>
      <w:proofErr w:type="spellEnd"/>
      <w:r w:rsidR="001736A4" w:rsidRPr="00EF6E2D">
        <w:rPr>
          <w:b/>
          <w:bCs/>
          <w:color w:val="4472C4" w:themeColor="accent1"/>
        </w:rPr>
        <w:t xml:space="preserve"> </w:t>
      </w:r>
      <w:r w:rsidR="001736A4" w:rsidRPr="00EF6E2D">
        <w:rPr>
          <w:b/>
          <w:bCs/>
        </w:rPr>
        <w:t xml:space="preserve">a </w:t>
      </w:r>
      <w:proofErr w:type="spellStart"/>
      <w:r w:rsidR="001736A4" w:rsidRPr="00EF6E2D">
        <w:rPr>
          <w:b/>
          <w:bCs/>
          <w:color w:val="4472C4" w:themeColor="accent1"/>
        </w:rPr>
        <w:t>posY</w:t>
      </w:r>
      <w:proofErr w:type="spellEnd"/>
      <w:r w:rsidR="001736A4" w:rsidRPr="00EF6E2D">
        <w:rPr>
          <w:b/>
          <w:bCs/>
        </w:rPr>
        <w:t>.</w:t>
      </w:r>
      <w:r w:rsidR="001736A4">
        <w:t xml:space="preserve"> </w:t>
      </w:r>
      <w:r w:rsidR="008721A7">
        <w:br/>
      </w:r>
      <w:r w:rsidR="001736A4">
        <w:t xml:space="preserve">Questo presuppone che </w:t>
      </w:r>
      <w:proofErr w:type="spellStart"/>
      <w:r w:rsidR="001736A4">
        <w:t>dirX</w:t>
      </w:r>
      <w:proofErr w:type="spellEnd"/>
      <w:r w:rsidR="001736A4">
        <w:t xml:space="preserve"> e </w:t>
      </w:r>
      <w:proofErr w:type="spellStart"/>
      <w:r w:rsidR="001736A4">
        <w:t>dirY</w:t>
      </w:r>
      <w:proofErr w:type="spellEnd"/>
      <w:r w:rsidR="001736A4">
        <w:t xml:space="preserve"> siano vettori normalizzati (la loro lunghezza è 1), ma </w:t>
      </w:r>
      <w:r w:rsidR="008721A7">
        <w:t>questo risulta vero da costruzione</w:t>
      </w:r>
      <w:r w:rsidR="001736A4">
        <w:t xml:space="preserve">, quindi </w:t>
      </w:r>
      <w:r w:rsidR="008721A7">
        <w:t>ci siamo</w:t>
      </w:r>
      <w:r w:rsidR="001736A4">
        <w:t xml:space="preserve">. </w:t>
      </w:r>
      <w:r w:rsidR="008721A7">
        <w:br/>
      </w:r>
      <w:r w:rsidR="001736A4">
        <w:t>C'è anche un semplice rilevamento delle collisioni integrato, ovvero se la nuova posizione sarà all'interno di un muro, non ti muoverai. Tuttavia, questo rilevamento delle collisioni può essere migliorato, ad esempio controllando se un cerchio attorno al giocatore non entrerà nel muro</w:t>
      </w:r>
      <w:r w:rsidR="00B3679D">
        <w:t>.</w:t>
      </w:r>
    </w:p>
    <w:p w14:paraId="3BBECDB5" w14:textId="68688053" w:rsidR="00B3679D" w:rsidRDefault="00B3679D" w:rsidP="008506EB">
      <w:r>
        <w:t xml:space="preserve">Lo stesso avverrà per la </w:t>
      </w:r>
      <w:r w:rsidRPr="00566CE8">
        <w:rPr>
          <w:b/>
          <w:bCs/>
        </w:rPr>
        <w:t>freccia verso il basso</w:t>
      </w:r>
      <w:r w:rsidR="00566CE8">
        <w:t xml:space="preserve"> con la differenza che la </w:t>
      </w:r>
      <w:r w:rsidR="00566CE8">
        <w:rPr>
          <w:b/>
          <w:bCs/>
        </w:rPr>
        <w:t>direzione verrà sottratta</w:t>
      </w:r>
      <w:r w:rsidR="00566CE8">
        <w:t>.</w:t>
      </w:r>
    </w:p>
    <w:p w14:paraId="7263C662" w14:textId="77777777" w:rsidR="00380AA1" w:rsidRDefault="00380AA1" w:rsidP="008506EB"/>
    <w:p w14:paraId="425FC91A" w14:textId="16C75A2D" w:rsidR="00380AA1" w:rsidRDefault="00380AA1" w:rsidP="008506EB">
      <w:r>
        <w:sym w:font="Wingdings" w:char="F0E0"/>
      </w:r>
      <w:r>
        <w:t xml:space="preserve"> Per </w:t>
      </w:r>
      <w:r w:rsidRPr="00380AA1">
        <w:rPr>
          <w:b/>
          <w:bCs/>
        </w:rPr>
        <w:t>ruotare</w:t>
      </w:r>
      <w:r>
        <w:t xml:space="preserve">, se viene premuta la freccia sinistra o destra, </w:t>
      </w:r>
      <w:r w:rsidRPr="00380AA1">
        <w:rPr>
          <w:b/>
          <w:bCs/>
        </w:rPr>
        <w:t xml:space="preserve">sia il vettore di direzione che il vettore del piano vengono ruotati utilizzando le formule di moltiplicazione con la matrice di rotazione (e l'angolo </w:t>
      </w:r>
      <w:proofErr w:type="spellStart"/>
      <w:r w:rsidRPr="00380AA1">
        <w:rPr>
          <w:b/>
          <w:bCs/>
        </w:rPr>
        <w:t>rotSpeed</w:t>
      </w:r>
      <w:proofErr w:type="spellEnd"/>
      <w:r w:rsidRPr="00380AA1">
        <w:rPr>
          <w:b/>
          <w:bCs/>
        </w:rPr>
        <w:t>)</w:t>
      </w:r>
      <w:r>
        <w:t>.</w:t>
      </w:r>
    </w:p>
    <w:p w14:paraId="3E12E9A3" w14:textId="77777777" w:rsidR="008970AF" w:rsidRDefault="008970AF" w:rsidP="008506EB"/>
    <w:p w14:paraId="43239075" w14:textId="77777777" w:rsidR="008970AF" w:rsidRPr="008970AF" w:rsidRDefault="008970AF" w:rsidP="008970AF">
      <w:pPr>
        <w:pStyle w:val="PreformattatoHTML"/>
        <w:shd w:val="clear" w:color="auto" w:fill="EEEEEE"/>
        <w:rPr>
          <w:rStyle w:val="code"/>
          <w:color w:val="800000"/>
          <w:sz w:val="18"/>
          <w:szCs w:val="18"/>
          <w:lang w:val="en-US"/>
        </w:rPr>
      </w:pPr>
      <w:r w:rsidRPr="00A93AA3">
        <w:rPr>
          <w:rStyle w:val="code"/>
          <w:color w:val="800000"/>
          <w:sz w:val="18"/>
          <w:szCs w:val="18"/>
        </w:rPr>
        <w:t xml:space="preserve">    </w:t>
      </w:r>
      <w:proofErr w:type="spellStart"/>
      <w:r w:rsidRPr="008970AF">
        <w:rPr>
          <w:rStyle w:val="code"/>
          <w:color w:val="800000"/>
          <w:sz w:val="18"/>
          <w:szCs w:val="18"/>
          <w:lang w:val="en-US"/>
        </w:rPr>
        <w:t>readKeys</w:t>
      </w:r>
      <w:proofErr w:type="spellEnd"/>
      <w:r w:rsidRPr="008970AF">
        <w:rPr>
          <w:rStyle w:val="code"/>
          <w:color w:val="800000"/>
          <w:sz w:val="18"/>
          <w:szCs w:val="18"/>
          <w:lang w:val="en-US"/>
        </w:rPr>
        <w:t>();</w:t>
      </w:r>
    </w:p>
    <w:p w14:paraId="4669B557" w14:textId="77777777" w:rsidR="008970AF" w:rsidRPr="008970AF" w:rsidRDefault="008970AF" w:rsidP="008970AF">
      <w:pPr>
        <w:pStyle w:val="PreformattatoHTML"/>
        <w:shd w:val="clear" w:color="auto" w:fill="EEEEEE"/>
        <w:rPr>
          <w:rStyle w:val="code"/>
          <w:color w:val="000099"/>
          <w:sz w:val="18"/>
          <w:szCs w:val="18"/>
          <w:lang w:val="en-US"/>
        </w:rPr>
      </w:pPr>
      <w:r w:rsidRPr="008970AF">
        <w:rPr>
          <w:rStyle w:val="code"/>
          <w:color w:val="800000"/>
          <w:sz w:val="18"/>
          <w:szCs w:val="18"/>
          <w:lang w:val="en-US"/>
        </w:rPr>
        <w:t xml:space="preserve">    </w:t>
      </w:r>
      <w:r w:rsidRPr="008970AF">
        <w:rPr>
          <w:rStyle w:val="code"/>
          <w:color w:val="000099"/>
          <w:sz w:val="18"/>
          <w:szCs w:val="18"/>
          <w:lang w:val="en-US"/>
        </w:rPr>
        <w:t>//move forward if no wall in front of you</w:t>
      </w:r>
    </w:p>
    <w:p w14:paraId="605EA677"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if (</w:t>
      </w:r>
      <w:proofErr w:type="spellStart"/>
      <w:r w:rsidRPr="008970AF">
        <w:rPr>
          <w:rStyle w:val="code"/>
          <w:color w:val="800000"/>
          <w:sz w:val="18"/>
          <w:szCs w:val="18"/>
          <w:lang w:val="en-US"/>
        </w:rPr>
        <w:t>keyDown</w:t>
      </w:r>
      <w:proofErr w:type="spellEnd"/>
      <w:r w:rsidRPr="008970AF">
        <w:rPr>
          <w:rStyle w:val="code"/>
          <w:color w:val="800000"/>
          <w:sz w:val="18"/>
          <w:szCs w:val="18"/>
          <w:lang w:val="en-US"/>
        </w:rPr>
        <w:t>(SDLK_UP))</w:t>
      </w:r>
    </w:p>
    <w:p w14:paraId="2A251799"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w:t>
      </w:r>
    </w:p>
    <w:p w14:paraId="6C06FF6D"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if(</w:t>
      </w:r>
      <w:proofErr w:type="spellStart"/>
      <w:r w:rsidRPr="008970AF">
        <w:rPr>
          <w:rStyle w:val="code"/>
          <w:color w:val="800000"/>
          <w:sz w:val="18"/>
          <w:szCs w:val="18"/>
          <w:lang w:val="en-US"/>
        </w:rPr>
        <w:t>worldMap</w:t>
      </w:r>
      <w:proofErr w:type="spellEnd"/>
      <w:r w:rsidRPr="008970AF">
        <w:rPr>
          <w:rStyle w:val="code"/>
          <w:color w:val="800000"/>
          <w:sz w:val="18"/>
          <w:szCs w:val="18"/>
          <w:lang w:val="en-US"/>
        </w:rPr>
        <w:t>[int(</w:t>
      </w:r>
      <w:proofErr w:type="spellStart"/>
      <w:r w:rsidRPr="008970AF">
        <w:rPr>
          <w:rStyle w:val="code"/>
          <w:color w:val="800000"/>
          <w:sz w:val="18"/>
          <w:szCs w:val="18"/>
          <w:lang w:val="en-US"/>
        </w:rPr>
        <w:t>posX</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dirX</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moveSpeed</w:t>
      </w:r>
      <w:proofErr w:type="spellEnd"/>
      <w:r w:rsidRPr="008970AF">
        <w:rPr>
          <w:rStyle w:val="code"/>
          <w:color w:val="800000"/>
          <w:sz w:val="18"/>
          <w:szCs w:val="18"/>
          <w:lang w:val="en-US"/>
        </w:rPr>
        <w:t>)][int(</w:t>
      </w:r>
      <w:proofErr w:type="spellStart"/>
      <w:r w:rsidRPr="008970AF">
        <w:rPr>
          <w:rStyle w:val="code"/>
          <w:color w:val="800000"/>
          <w:sz w:val="18"/>
          <w:szCs w:val="18"/>
          <w:lang w:val="en-US"/>
        </w:rPr>
        <w:t>posY</w:t>
      </w:r>
      <w:proofErr w:type="spellEnd"/>
      <w:r w:rsidRPr="008970AF">
        <w:rPr>
          <w:rStyle w:val="code"/>
          <w:color w:val="800000"/>
          <w:sz w:val="18"/>
          <w:szCs w:val="18"/>
          <w:lang w:val="en-US"/>
        </w:rPr>
        <w:t xml:space="preserve">)] == false) </w:t>
      </w:r>
      <w:proofErr w:type="spellStart"/>
      <w:r w:rsidRPr="008970AF">
        <w:rPr>
          <w:rStyle w:val="code"/>
          <w:color w:val="800000"/>
          <w:sz w:val="18"/>
          <w:szCs w:val="18"/>
          <w:lang w:val="en-US"/>
        </w:rPr>
        <w:t>posX</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dirX</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moveSpeed</w:t>
      </w:r>
      <w:proofErr w:type="spellEnd"/>
      <w:r w:rsidRPr="008970AF">
        <w:rPr>
          <w:rStyle w:val="code"/>
          <w:color w:val="800000"/>
          <w:sz w:val="18"/>
          <w:szCs w:val="18"/>
          <w:lang w:val="en-US"/>
        </w:rPr>
        <w:t>;</w:t>
      </w:r>
    </w:p>
    <w:p w14:paraId="6381F74D"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if(</w:t>
      </w:r>
      <w:proofErr w:type="spellStart"/>
      <w:r w:rsidRPr="008970AF">
        <w:rPr>
          <w:rStyle w:val="code"/>
          <w:color w:val="800000"/>
          <w:sz w:val="18"/>
          <w:szCs w:val="18"/>
          <w:lang w:val="en-US"/>
        </w:rPr>
        <w:t>worldMap</w:t>
      </w:r>
      <w:proofErr w:type="spellEnd"/>
      <w:r w:rsidRPr="008970AF">
        <w:rPr>
          <w:rStyle w:val="code"/>
          <w:color w:val="800000"/>
          <w:sz w:val="18"/>
          <w:szCs w:val="18"/>
          <w:lang w:val="en-US"/>
        </w:rPr>
        <w:t>[int(</w:t>
      </w:r>
      <w:proofErr w:type="spellStart"/>
      <w:r w:rsidRPr="008970AF">
        <w:rPr>
          <w:rStyle w:val="code"/>
          <w:color w:val="800000"/>
          <w:sz w:val="18"/>
          <w:szCs w:val="18"/>
          <w:lang w:val="en-US"/>
        </w:rPr>
        <w:t>posX</w:t>
      </w:r>
      <w:proofErr w:type="spellEnd"/>
      <w:r w:rsidRPr="008970AF">
        <w:rPr>
          <w:rStyle w:val="code"/>
          <w:color w:val="800000"/>
          <w:sz w:val="18"/>
          <w:szCs w:val="18"/>
          <w:lang w:val="en-US"/>
        </w:rPr>
        <w:t>)][int(</w:t>
      </w:r>
      <w:proofErr w:type="spellStart"/>
      <w:r w:rsidRPr="008970AF">
        <w:rPr>
          <w:rStyle w:val="code"/>
          <w:color w:val="800000"/>
          <w:sz w:val="18"/>
          <w:szCs w:val="18"/>
          <w:lang w:val="en-US"/>
        </w:rPr>
        <w:t>posY</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dirY</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moveSpeed</w:t>
      </w:r>
      <w:proofErr w:type="spellEnd"/>
      <w:r w:rsidRPr="008970AF">
        <w:rPr>
          <w:rStyle w:val="code"/>
          <w:color w:val="800000"/>
          <w:sz w:val="18"/>
          <w:szCs w:val="18"/>
          <w:lang w:val="en-US"/>
        </w:rPr>
        <w:t xml:space="preserve">)] == false) </w:t>
      </w:r>
      <w:proofErr w:type="spellStart"/>
      <w:r w:rsidRPr="008970AF">
        <w:rPr>
          <w:rStyle w:val="code"/>
          <w:color w:val="800000"/>
          <w:sz w:val="18"/>
          <w:szCs w:val="18"/>
          <w:lang w:val="en-US"/>
        </w:rPr>
        <w:t>posY</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dirY</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moveSpeed</w:t>
      </w:r>
      <w:proofErr w:type="spellEnd"/>
      <w:r w:rsidRPr="008970AF">
        <w:rPr>
          <w:rStyle w:val="code"/>
          <w:color w:val="800000"/>
          <w:sz w:val="18"/>
          <w:szCs w:val="18"/>
          <w:lang w:val="en-US"/>
        </w:rPr>
        <w:t>;</w:t>
      </w:r>
    </w:p>
    <w:p w14:paraId="0BF924CF"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w:t>
      </w:r>
    </w:p>
    <w:p w14:paraId="7005D8E3" w14:textId="77777777" w:rsidR="008970AF" w:rsidRPr="008970AF" w:rsidRDefault="008970AF" w:rsidP="008970AF">
      <w:pPr>
        <w:pStyle w:val="PreformattatoHTML"/>
        <w:shd w:val="clear" w:color="auto" w:fill="EEEEEE"/>
        <w:rPr>
          <w:rStyle w:val="code"/>
          <w:color w:val="000099"/>
          <w:sz w:val="18"/>
          <w:szCs w:val="18"/>
          <w:lang w:val="en-US"/>
        </w:rPr>
      </w:pPr>
      <w:r w:rsidRPr="008970AF">
        <w:rPr>
          <w:rStyle w:val="code"/>
          <w:color w:val="800000"/>
          <w:sz w:val="18"/>
          <w:szCs w:val="18"/>
          <w:lang w:val="en-US"/>
        </w:rPr>
        <w:t xml:space="preserve">    </w:t>
      </w:r>
      <w:r w:rsidRPr="008970AF">
        <w:rPr>
          <w:rStyle w:val="code"/>
          <w:color w:val="000099"/>
          <w:sz w:val="18"/>
          <w:szCs w:val="18"/>
          <w:lang w:val="en-US"/>
        </w:rPr>
        <w:t>//move backwards if no wall behind you</w:t>
      </w:r>
    </w:p>
    <w:p w14:paraId="2B5E6571"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if (</w:t>
      </w:r>
      <w:proofErr w:type="spellStart"/>
      <w:r w:rsidRPr="008970AF">
        <w:rPr>
          <w:rStyle w:val="code"/>
          <w:color w:val="800000"/>
          <w:sz w:val="18"/>
          <w:szCs w:val="18"/>
          <w:lang w:val="en-US"/>
        </w:rPr>
        <w:t>keyDown</w:t>
      </w:r>
      <w:proofErr w:type="spellEnd"/>
      <w:r w:rsidRPr="008970AF">
        <w:rPr>
          <w:rStyle w:val="code"/>
          <w:color w:val="800000"/>
          <w:sz w:val="18"/>
          <w:szCs w:val="18"/>
          <w:lang w:val="en-US"/>
        </w:rPr>
        <w:t>(SDLK_DOWN))</w:t>
      </w:r>
    </w:p>
    <w:p w14:paraId="5F6665F5"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w:t>
      </w:r>
    </w:p>
    <w:p w14:paraId="766253E6"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if(</w:t>
      </w:r>
      <w:proofErr w:type="spellStart"/>
      <w:r w:rsidRPr="008970AF">
        <w:rPr>
          <w:rStyle w:val="code"/>
          <w:color w:val="800000"/>
          <w:sz w:val="18"/>
          <w:szCs w:val="18"/>
          <w:lang w:val="en-US"/>
        </w:rPr>
        <w:t>worldMap</w:t>
      </w:r>
      <w:proofErr w:type="spellEnd"/>
      <w:r w:rsidRPr="008970AF">
        <w:rPr>
          <w:rStyle w:val="code"/>
          <w:color w:val="800000"/>
          <w:sz w:val="18"/>
          <w:szCs w:val="18"/>
          <w:lang w:val="en-US"/>
        </w:rPr>
        <w:t>[int(</w:t>
      </w:r>
      <w:proofErr w:type="spellStart"/>
      <w:r w:rsidRPr="008970AF">
        <w:rPr>
          <w:rStyle w:val="code"/>
          <w:color w:val="800000"/>
          <w:sz w:val="18"/>
          <w:szCs w:val="18"/>
          <w:lang w:val="en-US"/>
        </w:rPr>
        <w:t>posX</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dirX</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moveSpeed</w:t>
      </w:r>
      <w:proofErr w:type="spellEnd"/>
      <w:r w:rsidRPr="008970AF">
        <w:rPr>
          <w:rStyle w:val="code"/>
          <w:color w:val="800000"/>
          <w:sz w:val="18"/>
          <w:szCs w:val="18"/>
          <w:lang w:val="en-US"/>
        </w:rPr>
        <w:t>)][int(</w:t>
      </w:r>
      <w:proofErr w:type="spellStart"/>
      <w:r w:rsidRPr="008970AF">
        <w:rPr>
          <w:rStyle w:val="code"/>
          <w:color w:val="800000"/>
          <w:sz w:val="18"/>
          <w:szCs w:val="18"/>
          <w:lang w:val="en-US"/>
        </w:rPr>
        <w:t>posY</w:t>
      </w:r>
      <w:proofErr w:type="spellEnd"/>
      <w:r w:rsidRPr="008970AF">
        <w:rPr>
          <w:rStyle w:val="code"/>
          <w:color w:val="800000"/>
          <w:sz w:val="18"/>
          <w:szCs w:val="18"/>
          <w:lang w:val="en-US"/>
        </w:rPr>
        <w:t xml:space="preserve">)] == false) </w:t>
      </w:r>
      <w:proofErr w:type="spellStart"/>
      <w:r w:rsidRPr="008970AF">
        <w:rPr>
          <w:rStyle w:val="code"/>
          <w:color w:val="800000"/>
          <w:sz w:val="18"/>
          <w:szCs w:val="18"/>
          <w:lang w:val="en-US"/>
        </w:rPr>
        <w:t>posX</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dirX</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moveSpeed</w:t>
      </w:r>
      <w:proofErr w:type="spellEnd"/>
      <w:r w:rsidRPr="008970AF">
        <w:rPr>
          <w:rStyle w:val="code"/>
          <w:color w:val="800000"/>
          <w:sz w:val="18"/>
          <w:szCs w:val="18"/>
          <w:lang w:val="en-US"/>
        </w:rPr>
        <w:t>;</w:t>
      </w:r>
    </w:p>
    <w:p w14:paraId="35398DF9"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if(</w:t>
      </w:r>
      <w:proofErr w:type="spellStart"/>
      <w:r w:rsidRPr="008970AF">
        <w:rPr>
          <w:rStyle w:val="code"/>
          <w:color w:val="800000"/>
          <w:sz w:val="18"/>
          <w:szCs w:val="18"/>
          <w:lang w:val="en-US"/>
        </w:rPr>
        <w:t>worldMap</w:t>
      </w:r>
      <w:proofErr w:type="spellEnd"/>
      <w:r w:rsidRPr="008970AF">
        <w:rPr>
          <w:rStyle w:val="code"/>
          <w:color w:val="800000"/>
          <w:sz w:val="18"/>
          <w:szCs w:val="18"/>
          <w:lang w:val="en-US"/>
        </w:rPr>
        <w:t>[int(</w:t>
      </w:r>
      <w:proofErr w:type="spellStart"/>
      <w:r w:rsidRPr="008970AF">
        <w:rPr>
          <w:rStyle w:val="code"/>
          <w:color w:val="800000"/>
          <w:sz w:val="18"/>
          <w:szCs w:val="18"/>
          <w:lang w:val="en-US"/>
        </w:rPr>
        <w:t>posX</w:t>
      </w:r>
      <w:proofErr w:type="spellEnd"/>
      <w:r w:rsidRPr="008970AF">
        <w:rPr>
          <w:rStyle w:val="code"/>
          <w:color w:val="800000"/>
          <w:sz w:val="18"/>
          <w:szCs w:val="18"/>
          <w:lang w:val="en-US"/>
        </w:rPr>
        <w:t>)][int(</w:t>
      </w:r>
      <w:proofErr w:type="spellStart"/>
      <w:r w:rsidRPr="008970AF">
        <w:rPr>
          <w:rStyle w:val="code"/>
          <w:color w:val="800000"/>
          <w:sz w:val="18"/>
          <w:szCs w:val="18"/>
          <w:lang w:val="en-US"/>
        </w:rPr>
        <w:t>posY</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dirY</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moveSpeed</w:t>
      </w:r>
      <w:proofErr w:type="spellEnd"/>
      <w:r w:rsidRPr="008970AF">
        <w:rPr>
          <w:rStyle w:val="code"/>
          <w:color w:val="800000"/>
          <w:sz w:val="18"/>
          <w:szCs w:val="18"/>
          <w:lang w:val="en-US"/>
        </w:rPr>
        <w:t xml:space="preserve">)] == false) </w:t>
      </w:r>
      <w:proofErr w:type="spellStart"/>
      <w:r w:rsidRPr="008970AF">
        <w:rPr>
          <w:rStyle w:val="code"/>
          <w:color w:val="800000"/>
          <w:sz w:val="18"/>
          <w:szCs w:val="18"/>
          <w:lang w:val="en-US"/>
        </w:rPr>
        <w:t>posY</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dirY</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moveSpeed</w:t>
      </w:r>
      <w:proofErr w:type="spellEnd"/>
      <w:r w:rsidRPr="008970AF">
        <w:rPr>
          <w:rStyle w:val="code"/>
          <w:color w:val="800000"/>
          <w:sz w:val="18"/>
          <w:szCs w:val="18"/>
          <w:lang w:val="en-US"/>
        </w:rPr>
        <w:t>;</w:t>
      </w:r>
    </w:p>
    <w:p w14:paraId="7C086730"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w:t>
      </w:r>
    </w:p>
    <w:p w14:paraId="696BA58E" w14:textId="77777777" w:rsidR="008970AF" w:rsidRPr="008970AF" w:rsidRDefault="008970AF" w:rsidP="008970AF">
      <w:pPr>
        <w:pStyle w:val="PreformattatoHTML"/>
        <w:shd w:val="clear" w:color="auto" w:fill="EEEEEE"/>
        <w:rPr>
          <w:rStyle w:val="code"/>
          <w:color w:val="000099"/>
          <w:sz w:val="18"/>
          <w:szCs w:val="18"/>
          <w:lang w:val="en-US"/>
        </w:rPr>
      </w:pPr>
      <w:r w:rsidRPr="008970AF">
        <w:rPr>
          <w:rStyle w:val="code"/>
          <w:color w:val="800000"/>
          <w:sz w:val="18"/>
          <w:szCs w:val="18"/>
          <w:lang w:val="en-US"/>
        </w:rPr>
        <w:t xml:space="preserve">    </w:t>
      </w:r>
      <w:r w:rsidRPr="008970AF">
        <w:rPr>
          <w:rStyle w:val="code"/>
          <w:color w:val="000099"/>
          <w:sz w:val="18"/>
          <w:szCs w:val="18"/>
          <w:lang w:val="en-US"/>
        </w:rPr>
        <w:t>//rotate to the right</w:t>
      </w:r>
    </w:p>
    <w:p w14:paraId="61BB2202"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if (</w:t>
      </w:r>
      <w:proofErr w:type="spellStart"/>
      <w:r w:rsidRPr="008970AF">
        <w:rPr>
          <w:rStyle w:val="code"/>
          <w:color w:val="800000"/>
          <w:sz w:val="18"/>
          <w:szCs w:val="18"/>
          <w:lang w:val="en-US"/>
        </w:rPr>
        <w:t>keyDown</w:t>
      </w:r>
      <w:proofErr w:type="spellEnd"/>
      <w:r w:rsidRPr="008970AF">
        <w:rPr>
          <w:rStyle w:val="code"/>
          <w:color w:val="800000"/>
          <w:sz w:val="18"/>
          <w:szCs w:val="18"/>
          <w:lang w:val="en-US"/>
        </w:rPr>
        <w:t>(SDLK_RIGHT))</w:t>
      </w:r>
    </w:p>
    <w:p w14:paraId="6314965E"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w:t>
      </w:r>
    </w:p>
    <w:p w14:paraId="27D986B7" w14:textId="77777777" w:rsidR="008970AF" w:rsidRPr="008970AF" w:rsidRDefault="008970AF" w:rsidP="008970AF">
      <w:pPr>
        <w:pStyle w:val="PreformattatoHTML"/>
        <w:shd w:val="clear" w:color="auto" w:fill="EEEEEE"/>
        <w:rPr>
          <w:rStyle w:val="code"/>
          <w:color w:val="000099"/>
          <w:sz w:val="18"/>
          <w:szCs w:val="18"/>
          <w:lang w:val="en-US"/>
        </w:rPr>
      </w:pPr>
      <w:r w:rsidRPr="008970AF">
        <w:rPr>
          <w:rStyle w:val="code"/>
          <w:color w:val="800000"/>
          <w:sz w:val="18"/>
          <w:szCs w:val="18"/>
          <w:lang w:val="en-US"/>
        </w:rPr>
        <w:t xml:space="preserve">      </w:t>
      </w:r>
      <w:r w:rsidRPr="008970AF">
        <w:rPr>
          <w:rStyle w:val="code"/>
          <w:color w:val="000099"/>
          <w:sz w:val="18"/>
          <w:szCs w:val="18"/>
          <w:lang w:val="en-US"/>
        </w:rPr>
        <w:t>//both camera direction and camera plane must be rotated</w:t>
      </w:r>
    </w:p>
    <w:p w14:paraId="5F11E9E7"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double </w:t>
      </w:r>
      <w:proofErr w:type="spellStart"/>
      <w:r w:rsidRPr="008970AF">
        <w:rPr>
          <w:rStyle w:val="code"/>
          <w:color w:val="800000"/>
          <w:sz w:val="18"/>
          <w:szCs w:val="18"/>
          <w:lang w:val="en-US"/>
        </w:rPr>
        <w:t>oldDirX</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dirX</w:t>
      </w:r>
      <w:proofErr w:type="spellEnd"/>
      <w:r w:rsidRPr="008970AF">
        <w:rPr>
          <w:rStyle w:val="code"/>
          <w:color w:val="800000"/>
          <w:sz w:val="18"/>
          <w:szCs w:val="18"/>
          <w:lang w:val="en-US"/>
        </w:rPr>
        <w:t>;</w:t>
      </w:r>
    </w:p>
    <w:p w14:paraId="4D473170"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w:t>
      </w:r>
      <w:proofErr w:type="spellStart"/>
      <w:r w:rsidRPr="008970AF">
        <w:rPr>
          <w:rStyle w:val="code"/>
          <w:color w:val="800000"/>
          <w:sz w:val="18"/>
          <w:szCs w:val="18"/>
          <w:lang w:val="en-US"/>
        </w:rPr>
        <w:t>dirX</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dirX</w:t>
      </w:r>
      <w:proofErr w:type="spellEnd"/>
      <w:r w:rsidRPr="008970AF">
        <w:rPr>
          <w:rStyle w:val="code"/>
          <w:color w:val="800000"/>
          <w:sz w:val="18"/>
          <w:szCs w:val="18"/>
          <w:lang w:val="en-US"/>
        </w:rPr>
        <w:t xml:space="preserve"> * cos(-</w:t>
      </w:r>
      <w:proofErr w:type="spellStart"/>
      <w:r w:rsidRPr="008970AF">
        <w:rPr>
          <w:rStyle w:val="code"/>
          <w:color w:val="800000"/>
          <w:sz w:val="18"/>
          <w:szCs w:val="18"/>
          <w:lang w:val="en-US"/>
        </w:rPr>
        <w:t>rotSpeed</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dirY</w:t>
      </w:r>
      <w:proofErr w:type="spellEnd"/>
      <w:r w:rsidRPr="008970AF">
        <w:rPr>
          <w:rStyle w:val="code"/>
          <w:color w:val="800000"/>
          <w:sz w:val="18"/>
          <w:szCs w:val="18"/>
          <w:lang w:val="en-US"/>
        </w:rPr>
        <w:t xml:space="preserve"> * sin(-</w:t>
      </w:r>
      <w:proofErr w:type="spellStart"/>
      <w:r w:rsidRPr="008970AF">
        <w:rPr>
          <w:rStyle w:val="code"/>
          <w:color w:val="800000"/>
          <w:sz w:val="18"/>
          <w:szCs w:val="18"/>
          <w:lang w:val="en-US"/>
        </w:rPr>
        <w:t>rotSpeed</w:t>
      </w:r>
      <w:proofErr w:type="spellEnd"/>
      <w:r w:rsidRPr="008970AF">
        <w:rPr>
          <w:rStyle w:val="code"/>
          <w:color w:val="800000"/>
          <w:sz w:val="18"/>
          <w:szCs w:val="18"/>
          <w:lang w:val="en-US"/>
        </w:rPr>
        <w:t>);</w:t>
      </w:r>
    </w:p>
    <w:p w14:paraId="3F406C74"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w:t>
      </w:r>
      <w:proofErr w:type="spellStart"/>
      <w:r w:rsidRPr="008970AF">
        <w:rPr>
          <w:rStyle w:val="code"/>
          <w:color w:val="800000"/>
          <w:sz w:val="18"/>
          <w:szCs w:val="18"/>
          <w:lang w:val="en-US"/>
        </w:rPr>
        <w:t>dirY</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oldDirX</w:t>
      </w:r>
      <w:proofErr w:type="spellEnd"/>
      <w:r w:rsidRPr="008970AF">
        <w:rPr>
          <w:rStyle w:val="code"/>
          <w:color w:val="800000"/>
          <w:sz w:val="18"/>
          <w:szCs w:val="18"/>
          <w:lang w:val="en-US"/>
        </w:rPr>
        <w:t xml:space="preserve"> * sin(-</w:t>
      </w:r>
      <w:proofErr w:type="spellStart"/>
      <w:r w:rsidRPr="008970AF">
        <w:rPr>
          <w:rStyle w:val="code"/>
          <w:color w:val="800000"/>
          <w:sz w:val="18"/>
          <w:szCs w:val="18"/>
          <w:lang w:val="en-US"/>
        </w:rPr>
        <w:t>rotSpeed</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dirY</w:t>
      </w:r>
      <w:proofErr w:type="spellEnd"/>
      <w:r w:rsidRPr="008970AF">
        <w:rPr>
          <w:rStyle w:val="code"/>
          <w:color w:val="800000"/>
          <w:sz w:val="18"/>
          <w:szCs w:val="18"/>
          <w:lang w:val="en-US"/>
        </w:rPr>
        <w:t xml:space="preserve"> * cos(-</w:t>
      </w:r>
      <w:proofErr w:type="spellStart"/>
      <w:r w:rsidRPr="008970AF">
        <w:rPr>
          <w:rStyle w:val="code"/>
          <w:color w:val="800000"/>
          <w:sz w:val="18"/>
          <w:szCs w:val="18"/>
          <w:lang w:val="en-US"/>
        </w:rPr>
        <w:t>rotSpeed</w:t>
      </w:r>
      <w:proofErr w:type="spellEnd"/>
      <w:r w:rsidRPr="008970AF">
        <w:rPr>
          <w:rStyle w:val="code"/>
          <w:color w:val="800000"/>
          <w:sz w:val="18"/>
          <w:szCs w:val="18"/>
          <w:lang w:val="en-US"/>
        </w:rPr>
        <w:t>);</w:t>
      </w:r>
    </w:p>
    <w:p w14:paraId="258D8505"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double </w:t>
      </w:r>
      <w:proofErr w:type="spellStart"/>
      <w:r w:rsidRPr="008970AF">
        <w:rPr>
          <w:rStyle w:val="code"/>
          <w:color w:val="800000"/>
          <w:sz w:val="18"/>
          <w:szCs w:val="18"/>
          <w:lang w:val="en-US"/>
        </w:rPr>
        <w:t>oldPlaneX</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planeX</w:t>
      </w:r>
      <w:proofErr w:type="spellEnd"/>
      <w:r w:rsidRPr="008970AF">
        <w:rPr>
          <w:rStyle w:val="code"/>
          <w:color w:val="800000"/>
          <w:sz w:val="18"/>
          <w:szCs w:val="18"/>
          <w:lang w:val="en-US"/>
        </w:rPr>
        <w:t>;</w:t>
      </w:r>
    </w:p>
    <w:p w14:paraId="4134D35A"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w:t>
      </w:r>
      <w:proofErr w:type="spellStart"/>
      <w:r w:rsidRPr="008970AF">
        <w:rPr>
          <w:rStyle w:val="code"/>
          <w:color w:val="800000"/>
          <w:sz w:val="18"/>
          <w:szCs w:val="18"/>
          <w:lang w:val="en-US"/>
        </w:rPr>
        <w:t>planeX</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planeX</w:t>
      </w:r>
      <w:proofErr w:type="spellEnd"/>
      <w:r w:rsidRPr="008970AF">
        <w:rPr>
          <w:rStyle w:val="code"/>
          <w:color w:val="800000"/>
          <w:sz w:val="18"/>
          <w:szCs w:val="18"/>
          <w:lang w:val="en-US"/>
        </w:rPr>
        <w:t xml:space="preserve"> * cos(-</w:t>
      </w:r>
      <w:proofErr w:type="spellStart"/>
      <w:r w:rsidRPr="008970AF">
        <w:rPr>
          <w:rStyle w:val="code"/>
          <w:color w:val="800000"/>
          <w:sz w:val="18"/>
          <w:szCs w:val="18"/>
          <w:lang w:val="en-US"/>
        </w:rPr>
        <w:t>rotSpeed</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planeY</w:t>
      </w:r>
      <w:proofErr w:type="spellEnd"/>
      <w:r w:rsidRPr="008970AF">
        <w:rPr>
          <w:rStyle w:val="code"/>
          <w:color w:val="800000"/>
          <w:sz w:val="18"/>
          <w:szCs w:val="18"/>
          <w:lang w:val="en-US"/>
        </w:rPr>
        <w:t xml:space="preserve"> * sin(-</w:t>
      </w:r>
      <w:proofErr w:type="spellStart"/>
      <w:r w:rsidRPr="008970AF">
        <w:rPr>
          <w:rStyle w:val="code"/>
          <w:color w:val="800000"/>
          <w:sz w:val="18"/>
          <w:szCs w:val="18"/>
          <w:lang w:val="en-US"/>
        </w:rPr>
        <w:t>rotSpeed</w:t>
      </w:r>
      <w:proofErr w:type="spellEnd"/>
      <w:r w:rsidRPr="008970AF">
        <w:rPr>
          <w:rStyle w:val="code"/>
          <w:color w:val="800000"/>
          <w:sz w:val="18"/>
          <w:szCs w:val="18"/>
          <w:lang w:val="en-US"/>
        </w:rPr>
        <w:t>);</w:t>
      </w:r>
    </w:p>
    <w:p w14:paraId="229D08ED"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w:t>
      </w:r>
      <w:proofErr w:type="spellStart"/>
      <w:r w:rsidRPr="008970AF">
        <w:rPr>
          <w:rStyle w:val="code"/>
          <w:color w:val="800000"/>
          <w:sz w:val="18"/>
          <w:szCs w:val="18"/>
          <w:lang w:val="en-US"/>
        </w:rPr>
        <w:t>planeY</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oldPlaneX</w:t>
      </w:r>
      <w:proofErr w:type="spellEnd"/>
      <w:r w:rsidRPr="008970AF">
        <w:rPr>
          <w:rStyle w:val="code"/>
          <w:color w:val="800000"/>
          <w:sz w:val="18"/>
          <w:szCs w:val="18"/>
          <w:lang w:val="en-US"/>
        </w:rPr>
        <w:t xml:space="preserve"> * sin(-</w:t>
      </w:r>
      <w:proofErr w:type="spellStart"/>
      <w:r w:rsidRPr="008970AF">
        <w:rPr>
          <w:rStyle w:val="code"/>
          <w:color w:val="800000"/>
          <w:sz w:val="18"/>
          <w:szCs w:val="18"/>
          <w:lang w:val="en-US"/>
        </w:rPr>
        <w:t>rotSpeed</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planeY</w:t>
      </w:r>
      <w:proofErr w:type="spellEnd"/>
      <w:r w:rsidRPr="008970AF">
        <w:rPr>
          <w:rStyle w:val="code"/>
          <w:color w:val="800000"/>
          <w:sz w:val="18"/>
          <w:szCs w:val="18"/>
          <w:lang w:val="en-US"/>
        </w:rPr>
        <w:t xml:space="preserve"> * cos(-</w:t>
      </w:r>
      <w:proofErr w:type="spellStart"/>
      <w:r w:rsidRPr="008970AF">
        <w:rPr>
          <w:rStyle w:val="code"/>
          <w:color w:val="800000"/>
          <w:sz w:val="18"/>
          <w:szCs w:val="18"/>
          <w:lang w:val="en-US"/>
        </w:rPr>
        <w:t>rotSpeed</w:t>
      </w:r>
      <w:proofErr w:type="spellEnd"/>
      <w:r w:rsidRPr="008970AF">
        <w:rPr>
          <w:rStyle w:val="code"/>
          <w:color w:val="800000"/>
          <w:sz w:val="18"/>
          <w:szCs w:val="18"/>
          <w:lang w:val="en-US"/>
        </w:rPr>
        <w:t>);</w:t>
      </w:r>
    </w:p>
    <w:p w14:paraId="7D6C2EC8"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w:t>
      </w:r>
    </w:p>
    <w:p w14:paraId="3A4BA1D2" w14:textId="77777777" w:rsidR="008970AF" w:rsidRPr="008970AF" w:rsidRDefault="008970AF" w:rsidP="008970AF">
      <w:pPr>
        <w:pStyle w:val="PreformattatoHTML"/>
        <w:shd w:val="clear" w:color="auto" w:fill="EEEEEE"/>
        <w:rPr>
          <w:rStyle w:val="code"/>
          <w:color w:val="000099"/>
          <w:sz w:val="18"/>
          <w:szCs w:val="18"/>
          <w:lang w:val="en-US"/>
        </w:rPr>
      </w:pPr>
      <w:r w:rsidRPr="008970AF">
        <w:rPr>
          <w:rStyle w:val="code"/>
          <w:color w:val="800000"/>
          <w:sz w:val="18"/>
          <w:szCs w:val="18"/>
          <w:lang w:val="en-US"/>
        </w:rPr>
        <w:t xml:space="preserve">    </w:t>
      </w:r>
      <w:r w:rsidRPr="008970AF">
        <w:rPr>
          <w:rStyle w:val="code"/>
          <w:color w:val="000099"/>
          <w:sz w:val="18"/>
          <w:szCs w:val="18"/>
          <w:lang w:val="en-US"/>
        </w:rPr>
        <w:t>//rotate to the left</w:t>
      </w:r>
    </w:p>
    <w:p w14:paraId="028BD62D"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if (</w:t>
      </w:r>
      <w:proofErr w:type="spellStart"/>
      <w:r w:rsidRPr="008970AF">
        <w:rPr>
          <w:rStyle w:val="code"/>
          <w:color w:val="800000"/>
          <w:sz w:val="18"/>
          <w:szCs w:val="18"/>
          <w:lang w:val="en-US"/>
        </w:rPr>
        <w:t>keyDown</w:t>
      </w:r>
      <w:proofErr w:type="spellEnd"/>
      <w:r w:rsidRPr="008970AF">
        <w:rPr>
          <w:rStyle w:val="code"/>
          <w:color w:val="800000"/>
          <w:sz w:val="18"/>
          <w:szCs w:val="18"/>
          <w:lang w:val="en-US"/>
        </w:rPr>
        <w:t>(SDLK_LEFT))</w:t>
      </w:r>
    </w:p>
    <w:p w14:paraId="49A42A81"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w:t>
      </w:r>
    </w:p>
    <w:p w14:paraId="39FF6C82" w14:textId="77777777" w:rsidR="008970AF" w:rsidRPr="008970AF" w:rsidRDefault="008970AF" w:rsidP="008970AF">
      <w:pPr>
        <w:pStyle w:val="PreformattatoHTML"/>
        <w:shd w:val="clear" w:color="auto" w:fill="EEEEEE"/>
        <w:rPr>
          <w:rStyle w:val="code"/>
          <w:color w:val="000099"/>
          <w:sz w:val="18"/>
          <w:szCs w:val="18"/>
          <w:lang w:val="en-US"/>
        </w:rPr>
      </w:pPr>
      <w:r w:rsidRPr="008970AF">
        <w:rPr>
          <w:rStyle w:val="code"/>
          <w:color w:val="800000"/>
          <w:sz w:val="18"/>
          <w:szCs w:val="18"/>
          <w:lang w:val="en-US"/>
        </w:rPr>
        <w:t xml:space="preserve">      </w:t>
      </w:r>
      <w:r w:rsidRPr="008970AF">
        <w:rPr>
          <w:rStyle w:val="code"/>
          <w:color w:val="000099"/>
          <w:sz w:val="18"/>
          <w:szCs w:val="18"/>
          <w:lang w:val="en-US"/>
        </w:rPr>
        <w:t>//both camera direction and camera plane must be rotated</w:t>
      </w:r>
    </w:p>
    <w:p w14:paraId="16F2994F"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double </w:t>
      </w:r>
      <w:proofErr w:type="spellStart"/>
      <w:r w:rsidRPr="008970AF">
        <w:rPr>
          <w:rStyle w:val="code"/>
          <w:color w:val="800000"/>
          <w:sz w:val="18"/>
          <w:szCs w:val="18"/>
          <w:lang w:val="en-US"/>
        </w:rPr>
        <w:t>oldDirX</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dirX</w:t>
      </w:r>
      <w:proofErr w:type="spellEnd"/>
      <w:r w:rsidRPr="008970AF">
        <w:rPr>
          <w:rStyle w:val="code"/>
          <w:color w:val="800000"/>
          <w:sz w:val="18"/>
          <w:szCs w:val="18"/>
          <w:lang w:val="en-US"/>
        </w:rPr>
        <w:t>;</w:t>
      </w:r>
    </w:p>
    <w:p w14:paraId="73F03C9E"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w:t>
      </w:r>
      <w:proofErr w:type="spellStart"/>
      <w:r w:rsidRPr="008970AF">
        <w:rPr>
          <w:rStyle w:val="code"/>
          <w:color w:val="800000"/>
          <w:sz w:val="18"/>
          <w:szCs w:val="18"/>
          <w:lang w:val="en-US"/>
        </w:rPr>
        <w:t>dirX</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dirX</w:t>
      </w:r>
      <w:proofErr w:type="spellEnd"/>
      <w:r w:rsidRPr="008970AF">
        <w:rPr>
          <w:rStyle w:val="code"/>
          <w:color w:val="800000"/>
          <w:sz w:val="18"/>
          <w:szCs w:val="18"/>
          <w:lang w:val="en-US"/>
        </w:rPr>
        <w:t xml:space="preserve"> * cos(</w:t>
      </w:r>
      <w:proofErr w:type="spellStart"/>
      <w:r w:rsidRPr="008970AF">
        <w:rPr>
          <w:rStyle w:val="code"/>
          <w:color w:val="800000"/>
          <w:sz w:val="18"/>
          <w:szCs w:val="18"/>
          <w:lang w:val="en-US"/>
        </w:rPr>
        <w:t>rotSpeed</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dirY</w:t>
      </w:r>
      <w:proofErr w:type="spellEnd"/>
      <w:r w:rsidRPr="008970AF">
        <w:rPr>
          <w:rStyle w:val="code"/>
          <w:color w:val="800000"/>
          <w:sz w:val="18"/>
          <w:szCs w:val="18"/>
          <w:lang w:val="en-US"/>
        </w:rPr>
        <w:t xml:space="preserve"> * sin(</w:t>
      </w:r>
      <w:proofErr w:type="spellStart"/>
      <w:r w:rsidRPr="008970AF">
        <w:rPr>
          <w:rStyle w:val="code"/>
          <w:color w:val="800000"/>
          <w:sz w:val="18"/>
          <w:szCs w:val="18"/>
          <w:lang w:val="en-US"/>
        </w:rPr>
        <w:t>rotSpeed</w:t>
      </w:r>
      <w:proofErr w:type="spellEnd"/>
      <w:r w:rsidRPr="008970AF">
        <w:rPr>
          <w:rStyle w:val="code"/>
          <w:color w:val="800000"/>
          <w:sz w:val="18"/>
          <w:szCs w:val="18"/>
          <w:lang w:val="en-US"/>
        </w:rPr>
        <w:t>);</w:t>
      </w:r>
    </w:p>
    <w:p w14:paraId="62528031"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w:t>
      </w:r>
      <w:proofErr w:type="spellStart"/>
      <w:r w:rsidRPr="008970AF">
        <w:rPr>
          <w:rStyle w:val="code"/>
          <w:color w:val="800000"/>
          <w:sz w:val="18"/>
          <w:szCs w:val="18"/>
          <w:lang w:val="en-US"/>
        </w:rPr>
        <w:t>dirY</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oldDirX</w:t>
      </w:r>
      <w:proofErr w:type="spellEnd"/>
      <w:r w:rsidRPr="008970AF">
        <w:rPr>
          <w:rStyle w:val="code"/>
          <w:color w:val="800000"/>
          <w:sz w:val="18"/>
          <w:szCs w:val="18"/>
          <w:lang w:val="en-US"/>
        </w:rPr>
        <w:t xml:space="preserve"> * sin(</w:t>
      </w:r>
      <w:proofErr w:type="spellStart"/>
      <w:r w:rsidRPr="008970AF">
        <w:rPr>
          <w:rStyle w:val="code"/>
          <w:color w:val="800000"/>
          <w:sz w:val="18"/>
          <w:szCs w:val="18"/>
          <w:lang w:val="en-US"/>
        </w:rPr>
        <w:t>rotSpeed</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dirY</w:t>
      </w:r>
      <w:proofErr w:type="spellEnd"/>
      <w:r w:rsidRPr="008970AF">
        <w:rPr>
          <w:rStyle w:val="code"/>
          <w:color w:val="800000"/>
          <w:sz w:val="18"/>
          <w:szCs w:val="18"/>
          <w:lang w:val="en-US"/>
        </w:rPr>
        <w:t xml:space="preserve"> * cos(</w:t>
      </w:r>
      <w:proofErr w:type="spellStart"/>
      <w:r w:rsidRPr="008970AF">
        <w:rPr>
          <w:rStyle w:val="code"/>
          <w:color w:val="800000"/>
          <w:sz w:val="18"/>
          <w:szCs w:val="18"/>
          <w:lang w:val="en-US"/>
        </w:rPr>
        <w:t>rotSpeed</w:t>
      </w:r>
      <w:proofErr w:type="spellEnd"/>
      <w:r w:rsidRPr="008970AF">
        <w:rPr>
          <w:rStyle w:val="code"/>
          <w:color w:val="800000"/>
          <w:sz w:val="18"/>
          <w:szCs w:val="18"/>
          <w:lang w:val="en-US"/>
        </w:rPr>
        <w:t>);</w:t>
      </w:r>
    </w:p>
    <w:p w14:paraId="120CCF51"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double </w:t>
      </w:r>
      <w:proofErr w:type="spellStart"/>
      <w:r w:rsidRPr="008970AF">
        <w:rPr>
          <w:rStyle w:val="code"/>
          <w:color w:val="800000"/>
          <w:sz w:val="18"/>
          <w:szCs w:val="18"/>
          <w:lang w:val="en-US"/>
        </w:rPr>
        <w:t>oldPlaneX</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planeX</w:t>
      </w:r>
      <w:proofErr w:type="spellEnd"/>
      <w:r w:rsidRPr="008970AF">
        <w:rPr>
          <w:rStyle w:val="code"/>
          <w:color w:val="800000"/>
          <w:sz w:val="18"/>
          <w:szCs w:val="18"/>
          <w:lang w:val="en-US"/>
        </w:rPr>
        <w:t>;</w:t>
      </w:r>
    </w:p>
    <w:p w14:paraId="1079FF0A"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w:t>
      </w:r>
      <w:proofErr w:type="spellStart"/>
      <w:r w:rsidRPr="008970AF">
        <w:rPr>
          <w:rStyle w:val="code"/>
          <w:color w:val="800000"/>
          <w:sz w:val="18"/>
          <w:szCs w:val="18"/>
          <w:lang w:val="en-US"/>
        </w:rPr>
        <w:t>planeX</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planeX</w:t>
      </w:r>
      <w:proofErr w:type="spellEnd"/>
      <w:r w:rsidRPr="008970AF">
        <w:rPr>
          <w:rStyle w:val="code"/>
          <w:color w:val="800000"/>
          <w:sz w:val="18"/>
          <w:szCs w:val="18"/>
          <w:lang w:val="en-US"/>
        </w:rPr>
        <w:t xml:space="preserve"> * cos(</w:t>
      </w:r>
      <w:proofErr w:type="spellStart"/>
      <w:r w:rsidRPr="008970AF">
        <w:rPr>
          <w:rStyle w:val="code"/>
          <w:color w:val="800000"/>
          <w:sz w:val="18"/>
          <w:szCs w:val="18"/>
          <w:lang w:val="en-US"/>
        </w:rPr>
        <w:t>rotSpeed</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planeY</w:t>
      </w:r>
      <w:proofErr w:type="spellEnd"/>
      <w:r w:rsidRPr="008970AF">
        <w:rPr>
          <w:rStyle w:val="code"/>
          <w:color w:val="800000"/>
          <w:sz w:val="18"/>
          <w:szCs w:val="18"/>
          <w:lang w:val="en-US"/>
        </w:rPr>
        <w:t xml:space="preserve"> * sin(</w:t>
      </w:r>
      <w:proofErr w:type="spellStart"/>
      <w:r w:rsidRPr="008970AF">
        <w:rPr>
          <w:rStyle w:val="code"/>
          <w:color w:val="800000"/>
          <w:sz w:val="18"/>
          <w:szCs w:val="18"/>
          <w:lang w:val="en-US"/>
        </w:rPr>
        <w:t>rotSpeed</w:t>
      </w:r>
      <w:proofErr w:type="spellEnd"/>
      <w:r w:rsidRPr="008970AF">
        <w:rPr>
          <w:rStyle w:val="code"/>
          <w:color w:val="800000"/>
          <w:sz w:val="18"/>
          <w:szCs w:val="18"/>
          <w:lang w:val="en-US"/>
        </w:rPr>
        <w:t>);</w:t>
      </w:r>
    </w:p>
    <w:p w14:paraId="3339E758" w14:textId="77777777" w:rsidR="008970AF" w:rsidRPr="008970AF" w:rsidRDefault="008970AF" w:rsidP="008970AF">
      <w:pPr>
        <w:pStyle w:val="PreformattatoHTML"/>
        <w:shd w:val="clear" w:color="auto" w:fill="EEEEEE"/>
        <w:rPr>
          <w:rStyle w:val="code"/>
          <w:color w:val="800000"/>
          <w:sz w:val="18"/>
          <w:szCs w:val="18"/>
          <w:lang w:val="en-US"/>
        </w:rPr>
      </w:pPr>
      <w:r w:rsidRPr="008970AF">
        <w:rPr>
          <w:rStyle w:val="code"/>
          <w:color w:val="800000"/>
          <w:sz w:val="18"/>
          <w:szCs w:val="18"/>
          <w:lang w:val="en-US"/>
        </w:rPr>
        <w:t xml:space="preserve">      </w:t>
      </w:r>
      <w:proofErr w:type="spellStart"/>
      <w:r w:rsidRPr="008970AF">
        <w:rPr>
          <w:rStyle w:val="code"/>
          <w:color w:val="800000"/>
          <w:sz w:val="18"/>
          <w:szCs w:val="18"/>
          <w:lang w:val="en-US"/>
        </w:rPr>
        <w:t>planeY</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oldPlaneX</w:t>
      </w:r>
      <w:proofErr w:type="spellEnd"/>
      <w:r w:rsidRPr="008970AF">
        <w:rPr>
          <w:rStyle w:val="code"/>
          <w:color w:val="800000"/>
          <w:sz w:val="18"/>
          <w:szCs w:val="18"/>
          <w:lang w:val="en-US"/>
        </w:rPr>
        <w:t xml:space="preserve"> * sin(</w:t>
      </w:r>
      <w:proofErr w:type="spellStart"/>
      <w:r w:rsidRPr="008970AF">
        <w:rPr>
          <w:rStyle w:val="code"/>
          <w:color w:val="800000"/>
          <w:sz w:val="18"/>
          <w:szCs w:val="18"/>
          <w:lang w:val="en-US"/>
        </w:rPr>
        <w:t>rotSpeed</w:t>
      </w:r>
      <w:proofErr w:type="spellEnd"/>
      <w:r w:rsidRPr="008970AF">
        <w:rPr>
          <w:rStyle w:val="code"/>
          <w:color w:val="800000"/>
          <w:sz w:val="18"/>
          <w:szCs w:val="18"/>
          <w:lang w:val="en-US"/>
        </w:rPr>
        <w:t xml:space="preserve">) + </w:t>
      </w:r>
      <w:proofErr w:type="spellStart"/>
      <w:r w:rsidRPr="008970AF">
        <w:rPr>
          <w:rStyle w:val="code"/>
          <w:color w:val="800000"/>
          <w:sz w:val="18"/>
          <w:szCs w:val="18"/>
          <w:lang w:val="en-US"/>
        </w:rPr>
        <w:t>planeY</w:t>
      </w:r>
      <w:proofErr w:type="spellEnd"/>
      <w:r w:rsidRPr="008970AF">
        <w:rPr>
          <w:rStyle w:val="code"/>
          <w:color w:val="800000"/>
          <w:sz w:val="18"/>
          <w:szCs w:val="18"/>
          <w:lang w:val="en-US"/>
        </w:rPr>
        <w:t xml:space="preserve"> * cos(</w:t>
      </w:r>
      <w:proofErr w:type="spellStart"/>
      <w:r w:rsidRPr="008970AF">
        <w:rPr>
          <w:rStyle w:val="code"/>
          <w:color w:val="800000"/>
          <w:sz w:val="18"/>
          <w:szCs w:val="18"/>
          <w:lang w:val="en-US"/>
        </w:rPr>
        <w:t>rotSpeed</w:t>
      </w:r>
      <w:proofErr w:type="spellEnd"/>
      <w:r w:rsidRPr="008970AF">
        <w:rPr>
          <w:rStyle w:val="code"/>
          <w:color w:val="800000"/>
          <w:sz w:val="18"/>
          <w:szCs w:val="18"/>
          <w:lang w:val="en-US"/>
        </w:rPr>
        <w:t>);</w:t>
      </w:r>
    </w:p>
    <w:p w14:paraId="4F6CE419" w14:textId="77777777" w:rsidR="008970AF" w:rsidRDefault="008970AF" w:rsidP="008970AF">
      <w:pPr>
        <w:pStyle w:val="PreformattatoHTML"/>
        <w:shd w:val="clear" w:color="auto" w:fill="EEEEEE"/>
        <w:rPr>
          <w:rStyle w:val="code"/>
          <w:color w:val="800000"/>
          <w:sz w:val="18"/>
          <w:szCs w:val="18"/>
        </w:rPr>
      </w:pPr>
      <w:r w:rsidRPr="008970AF">
        <w:rPr>
          <w:rStyle w:val="code"/>
          <w:color w:val="800000"/>
          <w:sz w:val="18"/>
          <w:szCs w:val="18"/>
          <w:lang w:val="en-US"/>
        </w:rPr>
        <w:t xml:space="preserve">    </w:t>
      </w:r>
      <w:r>
        <w:rPr>
          <w:rStyle w:val="code"/>
          <w:color w:val="800000"/>
          <w:sz w:val="18"/>
          <w:szCs w:val="18"/>
        </w:rPr>
        <w:t>}</w:t>
      </w:r>
    </w:p>
    <w:p w14:paraId="1F7777B7" w14:textId="77777777" w:rsidR="008970AF" w:rsidRDefault="008970AF" w:rsidP="008970AF">
      <w:pPr>
        <w:pStyle w:val="PreformattatoHTML"/>
        <w:shd w:val="clear" w:color="auto" w:fill="EEEEEE"/>
        <w:rPr>
          <w:rStyle w:val="code"/>
          <w:color w:val="800000"/>
          <w:sz w:val="18"/>
          <w:szCs w:val="18"/>
        </w:rPr>
      </w:pPr>
      <w:r>
        <w:rPr>
          <w:rStyle w:val="code"/>
          <w:color w:val="800000"/>
          <w:sz w:val="18"/>
          <w:szCs w:val="18"/>
        </w:rPr>
        <w:t xml:space="preserve">  }</w:t>
      </w:r>
    </w:p>
    <w:p w14:paraId="453858C9" w14:textId="77777777" w:rsidR="008970AF" w:rsidRDefault="008970AF" w:rsidP="008970AF">
      <w:pPr>
        <w:pStyle w:val="PreformattatoHTML"/>
        <w:shd w:val="clear" w:color="auto" w:fill="EEEEEE"/>
        <w:rPr>
          <w:color w:val="000000"/>
        </w:rPr>
      </w:pPr>
      <w:r>
        <w:rPr>
          <w:rStyle w:val="code"/>
          <w:color w:val="800000"/>
          <w:sz w:val="18"/>
          <w:szCs w:val="18"/>
        </w:rPr>
        <w:t>}</w:t>
      </w:r>
    </w:p>
    <w:p w14:paraId="076F6461" w14:textId="77777777" w:rsidR="008970AF" w:rsidRDefault="008970AF" w:rsidP="008506EB"/>
    <w:p w14:paraId="156925AE" w14:textId="0BE983EE" w:rsidR="00DF63EF" w:rsidRPr="00DF63EF" w:rsidRDefault="00DF63EF" w:rsidP="00DF63EF">
      <w:pPr>
        <w:jc w:val="center"/>
        <w:rPr>
          <w:b/>
          <w:bCs/>
          <w:color w:val="00B050"/>
        </w:rPr>
      </w:pPr>
      <w:r w:rsidRPr="00DF63EF">
        <w:rPr>
          <w:b/>
          <w:bCs/>
          <w:color w:val="00B050"/>
        </w:rPr>
        <w:lastRenderedPageBreak/>
        <w:t>TEXTURED RAYCASTER</w:t>
      </w:r>
    </w:p>
    <w:p w14:paraId="5CD75E8F" w14:textId="64B9E13F" w:rsidR="008970AF" w:rsidRDefault="00DF63EF" w:rsidP="008506EB">
      <w:r>
        <w:rPr>
          <w:rFonts w:cstheme="minorHAnsi"/>
        </w:rPr>
        <w:t>•</w:t>
      </w:r>
      <w:r>
        <w:t xml:space="preserve"> </w:t>
      </w:r>
      <w:r w:rsidR="00113807">
        <w:t xml:space="preserve">Il nucleo della versione con texture del </w:t>
      </w:r>
      <w:proofErr w:type="spellStart"/>
      <w:r w:rsidR="00113807">
        <w:t>raycaster</w:t>
      </w:r>
      <w:proofErr w:type="spellEnd"/>
      <w:r w:rsidR="00113807">
        <w:t xml:space="preserve"> è quasi identico; </w:t>
      </w:r>
      <w:r w:rsidR="008A5060">
        <w:t>dovremo però</w:t>
      </w:r>
      <w:r w:rsidR="00113807">
        <w:t xml:space="preserve"> eseguire alcuni calcoli aggiuntivi per gestire le texture</w:t>
      </w:r>
      <w:r w:rsidR="00AE02EA">
        <w:t>. Avremo bisogno di</w:t>
      </w:r>
      <w:r w:rsidR="00113807" w:rsidRPr="008268C3">
        <w:rPr>
          <w:b/>
          <w:bCs/>
        </w:rPr>
        <w:t xml:space="preserve"> un ciclo nella direzione y per attraversare ogni pixel e determinare quale </w:t>
      </w:r>
      <w:proofErr w:type="spellStart"/>
      <w:r w:rsidR="00113807" w:rsidRPr="008268C3">
        <w:rPr>
          <w:b/>
          <w:bCs/>
        </w:rPr>
        <w:t>texel</w:t>
      </w:r>
      <w:proofErr w:type="spellEnd"/>
      <w:r w:rsidR="00113807" w:rsidRPr="008268C3">
        <w:rPr>
          <w:b/>
          <w:bCs/>
        </w:rPr>
        <w:t xml:space="preserve"> (pixel della texture) deve essere utilizzato</w:t>
      </w:r>
      <w:r w:rsidR="00113807">
        <w:t>.</w:t>
      </w:r>
    </w:p>
    <w:p w14:paraId="3CE94A29" w14:textId="0785389A" w:rsidR="008268C3" w:rsidRDefault="008268C3" w:rsidP="008506EB">
      <w:r>
        <w:t xml:space="preserve">Le strisce verticali non possono più essere disegnate utilizzando il comando per le linee verticali; è necessario disegnare ogni pixel separatamente. </w:t>
      </w:r>
      <w:r w:rsidRPr="008268C3">
        <w:rPr>
          <w:b/>
          <w:bCs/>
        </w:rPr>
        <w:t>Il metodo migliore è usare un array 2D come buffer dello schermo e copiarlo tutto in una volta sullo schermo</w:t>
      </w:r>
      <w:r>
        <w:t>.</w:t>
      </w:r>
    </w:p>
    <w:p w14:paraId="15342946" w14:textId="3B86EB7A" w:rsidR="00FE3820" w:rsidRDefault="00FE3820" w:rsidP="008506EB">
      <w:r>
        <w:t xml:space="preserve">Naturalmente, ora </w:t>
      </w:r>
      <w:r w:rsidRPr="00F052FC">
        <w:rPr>
          <w:b/>
          <w:bCs/>
        </w:rPr>
        <w:t>è necessario un</w:t>
      </w:r>
      <w:r>
        <w:t xml:space="preserve"> </w:t>
      </w:r>
      <w:r w:rsidRPr="00F052FC">
        <w:rPr>
          <w:b/>
          <w:bCs/>
          <w:color w:val="4472C4" w:themeColor="accent1"/>
        </w:rPr>
        <w:t>array aggiuntivo per le texture</w:t>
      </w:r>
      <w:r>
        <w:t>. Poiché la funzione "</w:t>
      </w:r>
      <w:proofErr w:type="spellStart"/>
      <w:r>
        <w:t>drawbuffer</w:t>
      </w:r>
      <w:proofErr w:type="spellEnd"/>
      <w:r>
        <w:t>" lavora con valori interi singoli per i colori (anziché con 3 byte separati per R, G e B), anche le texture sono memorizzate in questo formato. Normalmente, le texture verrebbero caricate da un file, ma per questo esempio semplice vengono generate delle texture basilari.</w:t>
      </w:r>
    </w:p>
    <w:p w14:paraId="790B2828" w14:textId="7DF67B82" w:rsidR="00F70CFC" w:rsidRDefault="00F70CFC" w:rsidP="008506EB">
      <w:r>
        <w:t>Nel codice che scriveremo metteremo le parti aggiuntive in grassetto.</w:t>
      </w:r>
    </w:p>
    <w:p w14:paraId="6CE90B0D" w14:textId="67163389" w:rsidR="00F70CFC" w:rsidRDefault="007940CE" w:rsidP="008506EB">
      <w:r w:rsidRPr="007940CE">
        <w:rPr>
          <w:rStyle w:val="CodiceHTML"/>
          <w:rFonts w:eastAsiaTheme="minorHAnsi"/>
        </w:rPr>
        <w:sym w:font="Wingdings" w:char="F0E0"/>
      </w:r>
      <w:r>
        <w:rPr>
          <w:rStyle w:val="CodiceHTML"/>
          <w:rFonts w:eastAsiaTheme="minorHAnsi"/>
        </w:rPr>
        <w:t xml:space="preserve"> </w:t>
      </w:r>
      <w:proofErr w:type="spellStart"/>
      <w:r w:rsidR="00524024">
        <w:rPr>
          <w:rStyle w:val="CodiceHTML"/>
          <w:rFonts w:eastAsiaTheme="minorHAnsi"/>
        </w:rPr>
        <w:t>screenWidth</w:t>
      </w:r>
      <w:proofErr w:type="spellEnd"/>
      <w:r w:rsidR="00524024">
        <w:t xml:space="preserve"> e </w:t>
      </w:r>
      <w:proofErr w:type="spellStart"/>
      <w:r w:rsidR="00524024">
        <w:rPr>
          <w:rStyle w:val="CodiceHTML"/>
          <w:rFonts w:eastAsiaTheme="minorHAnsi"/>
        </w:rPr>
        <w:t>screenHeight</w:t>
      </w:r>
      <w:proofErr w:type="spellEnd"/>
      <w:r w:rsidR="00524024">
        <w:t xml:space="preserve"> sono definiti all'inizio, poiché necessari</w:t>
      </w:r>
      <w:r w:rsidR="00B92CF1">
        <w:t>e</w:t>
      </w:r>
      <w:r w:rsidR="00524024">
        <w:t xml:space="preserve"> sia per la funzione dello schermo sia per creare il buffer dello schermo. </w:t>
      </w:r>
      <w:r w:rsidR="00B92CF1">
        <w:br/>
        <w:t xml:space="preserve">Andremo ora ad </w:t>
      </w:r>
      <w:r w:rsidR="00B92CF1" w:rsidRPr="00B92CF1">
        <w:rPr>
          <w:b/>
          <w:bCs/>
        </w:rPr>
        <w:t>introdurre</w:t>
      </w:r>
      <w:r w:rsidR="00524024">
        <w:t xml:space="preserve"> anche la </w:t>
      </w:r>
      <w:r w:rsidR="00524024" w:rsidRPr="00F052FC">
        <w:rPr>
          <w:b/>
          <w:bCs/>
          <w:color w:val="4472C4" w:themeColor="accent1"/>
        </w:rPr>
        <w:t>larghezza e l'altezza delle texture</w:t>
      </w:r>
      <w:r w:rsidR="00524024">
        <w:t xml:space="preserve">. Questi valori rappresentano chiaramente la larghezza e l'altezza delle texture in </w:t>
      </w:r>
      <w:proofErr w:type="spellStart"/>
      <w:r w:rsidR="00524024">
        <w:t>texels</w:t>
      </w:r>
      <w:proofErr w:type="spellEnd"/>
      <w:r w:rsidR="00524024">
        <w:t xml:space="preserve"> (pixel della texture).</w:t>
      </w:r>
    </w:p>
    <w:p w14:paraId="5057F7E3" w14:textId="77777777" w:rsidR="00F10DE6" w:rsidRDefault="00F10DE6" w:rsidP="008506EB"/>
    <w:p w14:paraId="16C00188" w14:textId="77777777" w:rsidR="00F10DE6" w:rsidRPr="00F10DE6"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highlight w:val="yellow"/>
          <w:lang w:val="en-US" w:eastAsia="it-IT"/>
          <w14:ligatures w14:val="none"/>
        </w:rPr>
      </w:pPr>
      <w:r w:rsidRPr="00F10DE6">
        <w:rPr>
          <w:rFonts w:ascii="Courier New" w:eastAsia="Times New Roman" w:hAnsi="Courier New" w:cs="Courier New"/>
          <w:b/>
          <w:bCs/>
          <w:color w:val="800000"/>
          <w:kern w:val="0"/>
          <w:sz w:val="18"/>
          <w:szCs w:val="18"/>
          <w:highlight w:val="yellow"/>
          <w:lang w:val="en-US" w:eastAsia="it-IT"/>
          <w14:ligatures w14:val="none"/>
        </w:rPr>
        <w:t xml:space="preserve">#define </w:t>
      </w:r>
      <w:proofErr w:type="spellStart"/>
      <w:r w:rsidRPr="00F10DE6">
        <w:rPr>
          <w:rFonts w:ascii="Courier New" w:eastAsia="Times New Roman" w:hAnsi="Courier New" w:cs="Courier New"/>
          <w:b/>
          <w:bCs/>
          <w:color w:val="800000"/>
          <w:kern w:val="0"/>
          <w:sz w:val="18"/>
          <w:szCs w:val="18"/>
          <w:highlight w:val="yellow"/>
          <w:lang w:val="en-US" w:eastAsia="it-IT"/>
          <w14:ligatures w14:val="none"/>
        </w:rPr>
        <w:t>screenWidth</w:t>
      </w:r>
      <w:proofErr w:type="spellEnd"/>
      <w:r w:rsidRPr="00F10DE6">
        <w:rPr>
          <w:rFonts w:ascii="Courier New" w:eastAsia="Times New Roman" w:hAnsi="Courier New" w:cs="Courier New"/>
          <w:b/>
          <w:bCs/>
          <w:color w:val="800000"/>
          <w:kern w:val="0"/>
          <w:sz w:val="18"/>
          <w:szCs w:val="18"/>
          <w:highlight w:val="yellow"/>
          <w:lang w:val="en-US" w:eastAsia="it-IT"/>
          <w14:ligatures w14:val="none"/>
        </w:rPr>
        <w:t xml:space="preserve"> 640</w:t>
      </w:r>
    </w:p>
    <w:p w14:paraId="5F077E8B" w14:textId="77777777" w:rsidR="00F10DE6" w:rsidRPr="00F10DE6"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highlight w:val="yellow"/>
          <w:lang w:val="en-US" w:eastAsia="it-IT"/>
          <w14:ligatures w14:val="none"/>
        </w:rPr>
      </w:pPr>
      <w:r w:rsidRPr="00F10DE6">
        <w:rPr>
          <w:rFonts w:ascii="Courier New" w:eastAsia="Times New Roman" w:hAnsi="Courier New" w:cs="Courier New"/>
          <w:b/>
          <w:bCs/>
          <w:color w:val="800000"/>
          <w:kern w:val="0"/>
          <w:sz w:val="18"/>
          <w:szCs w:val="18"/>
          <w:highlight w:val="yellow"/>
          <w:lang w:val="en-US" w:eastAsia="it-IT"/>
          <w14:ligatures w14:val="none"/>
        </w:rPr>
        <w:t xml:space="preserve">#define </w:t>
      </w:r>
      <w:proofErr w:type="spellStart"/>
      <w:r w:rsidRPr="00F10DE6">
        <w:rPr>
          <w:rFonts w:ascii="Courier New" w:eastAsia="Times New Roman" w:hAnsi="Courier New" w:cs="Courier New"/>
          <w:b/>
          <w:bCs/>
          <w:color w:val="800000"/>
          <w:kern w:val="0"/>
          <w:sz w:val="18"/>
          <w:szCs w:val="18"/>
          <w:highlight w:val="yellow"/>
          <w:lang w:val="en-US" w:eastAsia="it-IT"/>
          <w14:ligatures w14:val="none"/>
        </w:rPr>
        <w:t>screenHeight</w:t>
      </w:r>
      <w:proofErr w:type="spellEnd"/>
      <w:r w:rsidRPr="00F10DE6">
        <w:rPr>
          <w:rFonts w:ascii="Courier New" w:eastAsia="Times New Roman" w:hAnsi="Courier New" w:cs="Courier New"/>
          <w:b/>
          <w:bCs/>
          <w:color w:val="800000"/>
          <w:kern w:val="0"/>
          <w:sz w:val="18"/>
          <w:szCs w:val="18"/>
          <w:highlight w:val="yellow"/>
          <w:lang w:val="en-US" w:eastAsia="it-IT"/>
          <w14:ligatures w14:val="none"/>
        </w:rPr>
        <w:t xml:space="preserve"> 480</w:t>
      </w:r>
    </w:p>
    <w:p w14:paraId="3D8E86EB" w14:textId="77777777" w:rsidR="00F10DE6" w:rsidRPr="00F10DE6"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highlight w:val="yellow"/>
          <w:lang w:val="en-US" w:eastAsia="it-IT"/>
          <w14:ligatures w14:val="none"/>
        </w:rPr>
      </w:pPr>
      <w:r w:rsidRPr="00F10DE6">
        <w:rPr>
          <w:rFonts w:ascii="Courier New" w:eastAsia="Times New Roman" w:hAnsi="Courier New" w:cs="Courier New"/>
          <w:b/>
          <w:bCs/>
          <w:color w:val="800000"/>
          <w:kern w:val="0"/>
          <w:sz w:val="18"/>
          <w:szCs w:val="18"/>
          <w:highlight w:val="yellow"/>
          <w:lang w:val="en-US" w:eastAsia="it-IT"/>
          <w14:ligatures w14:val="none"/>
        </w:rPr>
        <w:t xml:space="preserve">#define </w:t>
      </w:r>
      <w:proofErr w:type="spellStart"/>
      <w:r w:rsidRPr="00F10DE6">
        <w:rPr>
          <w:rFonts w:ascii="Courier New" w:eastAsia="Times New Roman" w:hAnsi="Courier New" w:cs="Courier New"/>
          <w:b/>
          <w:bCs/>
          <w:color w:val="800000"/>
          <w:kern w:val="0"/>
          <w:sz w:val="18"/>
          <w:szCs w:val="18"/>
          <w:highlight w:val="yellow"/>
          <w:lang w:val="en-US" w:eastAsia="it-IT"/>
          <w14:ligatures w14:val="none"/>
        </w:rPr>
        <w:t>texWidth</w:t>
      </w:r>
      <w:proofErr w:type="spellEnd"/>
      <w:r w:rsidRPr="00F10DE6">
        <w:rPr>
          <w:rFonts w:ascii="Courier New" w:eastAsia="Times New Roman" w:hAnsi="Courier New" w:cs="Courier New"/>
          <w:b/>
          <w:bCs/>
          <w:color w:val="800000"/>
          <w:kern w:val="0"/>
          <w:sz w:val="18"/>
          <w:szCs w:val="18"/>
          <w:highlight w:val="yellow"/>
          <w:lang w:val="en-US" w:eastAsia="it-IT"/>
          <w14:ligatures w14:val="none"/>
        </w:rPr>
        <w:t xml:space="preserve"> 64</w:t>
      </w:r>
    </w:p>
    <w:p w14:paraId="1FDAB8D8" w14:textId="77777777" w:rsidR="00F10DE6" w:rsidRPr="00F10DE6"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F10DE6">
        <w:rPr>
          <w:rFonts w:ascii="Courier New" w:eastAsia="Times New Roman" w:hAnsi="Courier New" w:cs="Courier New"/>
          <w:b/>
          <w:bCs/>
          <w:color w:val="800000"/>
          <w:kern w:val="0"/>
          <w:sz w:val="18"/>
          <w:szCs w:val="18"/>
          <w:highlight w:val="yellow"/>
          <w:lang w:val="en-US" w:eastAsia="it-IT"/>
          <w14:ligatures w14:val="none"/>
        </w:rPr>
        <w:t xml:space="preserve">#define </w:t>
      </w:r>
      <w:proofErr w:type="spellStart"/>
      <w:r w:rsidRPr="00F10DE6">
        <w:rPr>
          <w:rFonts w:ascii="Courier New" w:eastAsia="Times New Roman" w:hAnsi="Courier New" w:cs="Courier New"/>
          <w:b/>
          <w:bCs/>
          <w:color w:val="800000"/>
          <w:kern w:val="0"/>
          <w:sz w:val="18"/>
          <w:szCs w:val="18"/>
          <w:highlight w:val="yellow"/>
          <w:lang w:val="en-US" w:eastAsia="it-IT"/>
          <w14:ligatures w14:val="none"/>
        </w:rPr>
        <w:t>texHeight</w:t>
      </w:r>
      <w:proofErr w:type="spellEnd"/>
      <w:r w:rsidRPr="00F10DE6">
        <w:rPr>
          <w:rFonts w:ascii="Courier New" w:eastAsia="Times New Roman" w:hAnsi="Courier New" w:cs="Courier New"/>
          <w:b/>
          <w:bCs/>
          <w:color w:val="800000"/>
          <w:kern w:val="0"/>
          <w:sz w:val="18"/>
          <w:szCs w:val="18"/>
          <w:highlight w:val="yellow"/>
          <w:lang w:val="en-US" w:eastAsia="it-IT"/>
          <w14:ligatures w14:val="none"/>
        </w:rPr>
        <w:t xml:space="preserve"> 64</w:t>
      </w:r>
    </w:p>
    <w:p w14:paraId="24F1F749" w14:textId="77777777" w:rsidR="00F10DE6" w:rsidRPr="00F10DE6"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F10DE6">
        <w:rPr>
          <w:rFonts w:ascii="Courier New" w:eastAsia="Times New Roman" w:hAnsi="Courier New" w:cs="Courier New"/>
          <w:color w:val="800000"/>
          <w:kern w:val="0"/>
          <w:sz w:val="18"/>
          <w:szCs w:val="18"/>
          <w:lang w:val="en-US" w:eastAsia="it-IT"/>
          <w14:ligatures w14:val="none"/>
        </w:rPr>
        <w:t xml:space="preserve">#define </w:t>
      </w:r>
      <w:proofErr w:type="spellStart"/>
      <w:r w:rsidRPr="00F10DE6">
        <w:rPr>
          <w:rFonts w:ascii="Courier New" w:eastAsia="Times New Roman" w:hAnsi="Courier New" w:cs="Courier New"/>
          <w:color w:val="800000"/>
          <w:kern w:val="0"/>
          <w:sz w:val="18"/>
          <w:szCs w:val="18"/>
          <w:lang w:val="en-US" w:eastAsia="it-IT"/>
          <w14:ligatures w14:val="none"/>
        </w:rPr>
        <w:t>mapWidth</w:t>
      </w:r>
      <w:proofErr w:type="spellEnd"/>
      <w:r w:rsidRPr="00F10DE6">
        <w:rPr>
          <w:rFonts w:ascii="Courier New" w:eastAsia="Times New Roman" w:hAnsi="Courier New" w:cs="Courier New"/>
          <w:color w:val="800000"/>
          <w:kern w:val="0"/>
          <w:sz w:val="18"/>
          <w:szCs w:val="18"/>
          <w:lang w:val="en-US" w:eastAsia="it-IT"/>
          <w14:ligatures w14:val="none"/>
        </w:rPr>
        <w:t xml:space="preserve"> 24</w:t>
      </w:r>
    </w:p>
    <w:p w14:paraId="71A86390" w14:textId="77777777" w:rsidR="00F10DE6" w:rsidRPr="00F10DE6"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F10DE6">
        <w:rPr>
          <w:rFonts w:ascii="Courier New" w:eastAsia="Times New Roman" w:hAnsi="Courier New" w:cs="Courier New"/>
          <w:color w:val="800000"/>
          <w:kern w:val="0"/>
          <w:sz w:val="18"/>
          <w:szCs w:val="18"/>
          <w:lang w:val="en-US" w:eastAsia="it-IT"/>
          <w14:ligatures w14:val="none"/>
        </w:rPr>
        <w:t xml:space="preserve">#define </w:t>
      </w:r>
      <w:proofErr w:type="spellStart"/>
      <w:r w:rsidRPr="00F10DE6">
        <w:rPr>
          <w:rFonts w:ascii="Courier New" w:eastAsia="Times New Roman" w:hAnsi="Courier New" w:cs="Courier New"/>
          <w:color w:val="800000"/>
          <w:kern w:val="0"/>
          <w:sz w:val="18"/>
          <w:szCs w:val="18"/>
          <w:lang w:val="en-US" w:eastAsia="it-IT"/>
          <w14:ligatures w14:val="none"/>
        </w:rPr>
        <w:t>mapHeight</w:t>
      </w:r>
      <w:proofErr w:type="spellEnd"/>
      <w:r w:rsidRPr="00F10DE6">
        <w:rPr>
          <w:rFonts w:ascii="Courier New" w:eastAsia="Times New Roman" w:hAnsi="Courier New" w:cs="Courier New"/>
          <w:color w:val="800000"/>
          <w:kern w:val="0"/>
          <w:sz w:val="18"/>
          <w:szCs w:val="18"/>
          <w:lang w:val="en-US" w:eastAsia="it-IT"/>
          <w14:ligatures w14:val="none"/>
        </w:rPr>
        <w:t xml:space="preserve"> 24</w:t>
      </w:r>
    </w:p>
    <w:p w14:paraId="6400866B" w14:textId="77777777" w:rsidR="00F10DE6" w:rsidRPr="00F10DE6"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p>
    <w:p w14:paraId="0331A180"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A93AA3">
        <w:rPr>
          <w:rFonts w:ascii="Courier New" w:eastAsia="Times New Roman" w:hAnsi="Courier New" w:cs="Courier New"/>
          <w:color w:val="800000"/>
          <w:kern w:val="0"/>
          <w:sz w:val="18"/>
          <w:szCs w:val="18"/>
          <w:lang w:val="en-US" w:eastAsia="it-IT"/>
          <w14:ligatures w14:val="none"/>
        </w:rPr>
        <w:t xml:space="preserve">int </w:t>
      </w:r>
      <w:proofErr w:type="spellStart"/>
      <w:r w:rsidRPr="00A93AA3">
        <w:rPr>
          <w:rFonts w:ascii="Courier New" w:eastAsia="Times New Roman" w:hAnsi="Courier New" w:cs="Courier New"/>
          <w:color w:val="800000"/>
          <w:kern w:val="0"/>
          <w:sz w:val="18"/>
          <w:szCs w:val="18"/>
          <w:lang w:val="en-US" w:eastAsia="it-IT"/>
          <w14:ligatures w14:val="none"/>
        </w:rPr>
        <w:t>worldMap</w:t>
      </w:r>
      <w:proofErr w:type="spellEnd"/>
      <w:r w:rsidRPr="00A93AA3">
        <w:rPr>
          <w:rFonts w:ascii="Courier New" w:eastAsia="Times New Roman" w:hAnsi="Courier New" w:cs="Courier New"/>
          <w:color w:val="800000"/>
          <w:kern w:val="0"/>
          <w:sz w:val="18"/>
          <w:szCs w:val="18"/>
          <w:lang w:val="en-US" w:eastAsia="it-IT"/>
          <w14:ligatures w14:val="none"/>
        </w:rPr>
        <w:t>[</w:t>
      </w:r>
      <w:proofErr w:type="spellStart"/>
      <w:r w:rsidRPr="00A93AA3">
        <w:rPr>
          <w:rFonts w:ascii="Courier New" w:eastAsia="Times New Roman" w:hAnsi="Courier New" w:cs="Courier New"/>
          <w:color w:val="800000"/>
          <w:kern w:val="0"/>
          <w:sz w:val="18"/>
          <w:szCs w:val="18"/>
          <w:lang w:val="en-US" w:eastAsia="it-IT"/>
          <w14:ligatures w14:val="none"/>
        </w:rPr>
        <w:t>mapWidth</w:t>
      </w:r>
      <w:proofErr w:type="spellEnd"/>
      <w:r w:rsidRPr="00A93AA3">
        <w:rPr>
          <w:rFonts w:ascii="Courier New" w:eastAsia="Times New Roman" w:hAnsi="Courier New" w:cs="Courier New"/>
          <w:color w:val="800000"/>
          <w:kern w:val="0"/>
          <w:sz w:val="18"/>
          <w:szCs w:val="18"/>
          <w:lang w:val="en-US" w:eastAsia="it-IT"/>
          <w14:ligatures w14:val="none"/>
        </w:rPr>
        <w:t>][</w:t>
      </w:r>
      <w:proofErr w:type="spellStart"/>
      <w:r w:rsidRPr="00A93AA3">
        <w:rPr>
          <w:rFonts w:ascii="Courier New" w:eastAsia="Times New Roman" w:hAnsi="Courier New" w:cs="Courier New"/>
          <w:color w:val="800000"/>
          <w:kern w:val="0"/>
          <w:sz w:val="18"/>
          <w:szCs w:val="18"/>
          <w:lang w:val="en-US" w:eastAsia="it-IT"/>
          <w14:ligatures w14:val="none"/>
        </w:rPr>
        <w:t>mapHeight</w:t>
      </w:r>
      <w:proofErr w:type="spellEnd"/>
      <w:r w:rsidRPr="00A93AA3">
        <w:rPr>
          <w:rFonts w:ascii="Courier New" w:eastAsia="Times New Roman" w:hAnsi="Courier New" w:cs="Courier New"/>
          <w:color w:val="800000"/>
          <w:kern w:val="0"/>
          <w:sz w:val="18"/>
          <w:szCs w:val="18"/>
          <w:lang w:val="en-US" w:eastAsia="it-IT"/>
          <w14:ligatures w14:val="none"/>
        </w:rPr>
        <w:t>]=</w:t>
      </w:r>
    </w:p>
    <w:p w14:paraId="220D4AD2"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A93AA3">
        <w:rPr>
          <w:rFonts w:ascii="Courier New" w:eastAsia="Times New Roman" w:hAnsi="Courier New" w:cs="Courier New"/>
          <w:color w:val="800000"/>
          <w:kern w:val="0"/>
          <w:sz w:val="18"/>
          <w:szCs w:val="18"/>
          <w:lang w:val="en-US" w:eastAsia="it-IT"/>
          <w14:ligatures w14:val="none"/>
        </w:rPr>
        <w:t>{</w:t>
      </w:r>
    </w:p>
    <w:p w14:paraId="72FC3148"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color w:val="800000"/>
          <w:kern w:val="0"/>
          <w:sz w:val="18"/>
          <w:szCs w:val="18"/>
          <w:lang w:val="en-US" w:eastAsia="it-IT"/>
          <w14:ligatures w14:val="none"/>
        </w:rPr>
        <w:t xml:space="preserve">  </w:t>
      </w:r>
      <w:r w:rsidRPr="00A93AA3">
        <w:rPr>
          <w:rFonts w:ascii="Courier New" w:eastAsia="Times New Roman" w:hAnsi="Courier New" w:cs="Courier New"/>
          <w:b/>
          <w:bCs/>
          <w:color w:val="800000"/>
          <w:kern w:val="0"/>
          <w:sz w:val="18"/>
          <w:szCs w:val="18"/>
          <w:lang w:val="en-US" w:eastAsia="it-IT"/>
          <w14:ligatures w14:val="none"/>
        </w:rPr>
        <w:t>{4,4,4,4,4,4,4,4,4,4,4,4,4,4,4,4,7,7,7,7,7,7,7,7},</w:t>
      </w:r>
    </w:p>
    <w:p w14:paraId="4FFB8394"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{4,0,0,0,0,0,0,0,0,0,0,0,0,0,0,0,7,0,0,0,0,0,0,7},</w:t>
      </w:r>
    </w:p>
    <w:p w14:paraId="7EF3984F"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{4,0,1,0,0,0,0,0,0,0,0,0,0,0,0,0,0,0,0,0,0,0,0,7},</w:t>
      </w:r>
    </w:p>
    <w:p w14:paraId="6226FCD8"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{4,0,2,0,0,0,0,0,0,0,0,0,0,0,0,0,0,0,0,0,0,0,0,7},</w:t>
      </w:r>
    </w:p>
    <w:p w14:paraId="0CBEC4E9"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{4,0,3,0,0,0,0,0,0,0,0,0,0,0,0,0,7,0,0,0,0,0,0,7},</w:t>
      </w:r>
    </w:p>
    <w:p w14:paraId="0D94DB57"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{4,0,4,0,0,0,0,5,5,5,5,5,5,5,5,5,7,7,0,7,7,7,7,7},</w:t>
      </w:r>
    </w:p>
    <w:p w14:paraId="22AF5107"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{4,0,5,0,0,0,0,5,0,5,0,5,0,5,0,5,7,0,0,0,7,7,7,1},</w:t>
      </w:r>
    </w:p>
    <w:p w14:paraId="3AC44AC4"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{4,0,6,0,0,0,0,5,0,0,0,0,0,0,0,5,7,0,0,0,0,0,0,8},</w:t>
      </w:r>
    </w:p>
    <w:p w14:paraId="17751726"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{4,0,7,0,0,0,0,0,0,0,0,0,0,0,0,0,0,0,0,0,7,7,7,1},</w:t>
      </w:r>
    </w:p>
    <w:p w14:paraId="0205CD66"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{4,0,8,0,0,0,0,5,0,0,0,0,0,0,0,5,7,0,0,0,0,0,0,8},</w:t>
      </w:r>
    </w:p>
    <w:p w14:paraId="33A56532"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{4,0,0,0,0,0,0,5,0,0,0,0,0,0,0,5,7,0,0,0,7,7,7,1},</w:t>
      </w:r>
    </w:p>
    <w:p w14:paraId="6B281045"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{4,0,0,0,0,0,0,5,5,5,5,0,5,5,5,5,7,7,7,7,7,7,7,1},</w:t>
      </w:r>
    </w:p>
    <w:p w14:paraId="7B05277D"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{6,6,6,6,6,6,6,6,6,6,6,0,6,6,6,6,6,6,6,6,6,6,6,6},</w:t>
      </w:r>
    </w:p>
    <w:p w14:paraId="0FC8F381"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{8,0,0,0,0,0,0,0,0,0,0,0,0,0,0,0,0,0,0,0,0,0,0,4},</w:t>
      </w:r>
    </w:p>
    <w:p w14:paraId="2B32508A"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{6,6,6,6,6,6,0,6,6,6,6,0,6,6,6,6,6,6,6,6,6,6,6,6},</w:t>
      </w:r>
    </w:p>
    <w:p w14:paraId="44488C35"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{4,4,4,4,4,4,0,4,4,4,6,0,6,2,2,2,2,2,2,2,3,3,3,3},</w:t>
      </w:r>
    </w:p>
    <w:p w14:paraId="2E37B16F"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{4,0,0,0,0,0,0,0,0,4,6,0,6,2,0,0,0,0,0,2,0,0,0,2},</w:t>
      </w:r>
    </w:p>
    <w:p w14:paraId="299EC38C"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{4,0,0,0,0,0,0,0,0,0,0,0,6,2,0,0,5,0,0,2,0,0,0,2},</w:t>
      </w:r>
    </w:p>
    <w:p w14:paraId="4AC08BA1"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{4,0,0,0,0,0,0,0,0,4,6,0,6,2,0,0,0,0,0,2,2,0,2,2},</w:t>
      </w:r>
    </w:p>
    <w:p w14:paraId="57B97B0D"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{4,0,6,0,6,0,0,0,0,4,6,0,0,0,0,0,5,0,0,0,0,0,0,2},</w:t>
      </w:r>
    </w:p>
    <w:p w14:paraId="01B27A38"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{4,0,0,5,0,0,0,0,0,4,6,0,6,2,0,0,0,0,0,2,2,0,2,2},</w:t>
      </w:r>
    </w:p>
    <w:p w14:paraId="37075750"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{4,0,6,0,6,0,0,0,0,4,6,0,6,2,0,0,5,0,0,2,0,0,0,2},</w:t>
      </w:r>
    </w:p>
    <w:p w14:paraId="2FAD6EE8"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{4,0,0,0,0,0,0,0,0,4,6,0,6,2,0,0,0,0,0,2,0,0,0,2},</w:t>
      </w:r>
    </w:p>
    <w:p w14:paraId="2B8498C4" w14:textId="77777777" w:rsidR="00F10DE6" w:rsidRPr="00A93AA3" w:rsidRDefault="00F10DE6" w:rsidP="00F1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A93AA3">
        <w:rPr>
          <w:rFonts w:ascii="Courier New" w:eastAsia="Times New Roman" w:hAnsi="Courier New" w:cs="Courier New"/>
          <w:b/>
          <w:bCs/>
          <w:color w:val="800000"/>
          <w:kern w:val="0"/>
          <w:sz w:val="18"/>
          <w:szCs w:val="18"/>
          <w:lang w:val="en-US" w:eastAsia="it-IT"/>
          <w14:ligatures w14:val="none"/>
        </w:rPr>
        <w:t xml:space="preserve">  {4,4,4,4,4,4,4,4,4,4,1,1,1,2,2,2,2,2,2,3,3,3,3,3}</w:t>
      </w:r>
    </w:p>
    <w:p w14:paraId="418FFF36" w14:textId="157DDDE3" w:rsidR="00F10DE6" w:rsidRPr="00A93AA3" w:rsidRDefault="00F10DE6" w:rsidP="00F10DE6">
      <w:pPr>
        <w:rPr>
          <w:lang w:val="en-US"/>
        </w:rPr>
      </w:pPr>
      <w:r w:rsidRPr="00A93AA3">
        <w:rPr>
          <w:rFonts w:ascii="Courier New" w:eastAsia="Times New Roman" w:hAnsi="Courier New" w:cs="Courier New"/>
          <w:color w:val="800000"/>
          <w:kern w:val="0"/>
          <w:sz w:val="18"/>
          <w:szCs w:val="18"/>
          <w:lang w:val="en-US" w:eastAsia="it-IT"/>
          <w14:ligatures w14:val="none"/>
        </w:rPr>
        <w:t>};</w:t>
      </w:r>
    </w:p>
    <w:p w14:paraId="4E529E08" w14:textId="77777777" w:rsidR="008268C3" w:rsidRPr="00A93AA3" w:rsidRDefault="008268C3" w:rsidP="008506EB">
      <w:pPr>
        <w:rPr>
          <w:lang w:val="en-US"/>
        </w:rPr>
      </w:pPr>
    </w:p>
    <w:p w14:paraId="1C895E6B" w14:textId="77777777" w:rsidR="007940CE" w:rsidRPr="00A93AA3" w:rsidRDefault="007940CE" w:rsidP="008506EB">
      <w:pPr>
        <w:rPr>
          <w:lang w:val="en-US"/>
        </w:rPr>
      </w:pPr>
    </w:p>
    <w:p w14:paraId="7D46070F" w14:textId="507FAB76" w:rsidR="00A93AA3" w:rsidRDefault="007940CE" w:rsidP="004500E8">
      <w:pPr>
        <w:pStyle w:val="PreformattatoHTML"/>
        <w:shd w:val="clear" w:color="auto" w:fill="EEEEEE"/>
      </w:pPr>
      <w:r>
        <w:lastRenderedPageBreak/>
        <w:sym w:font="Wingdings" w:char="F0E0"/>
      </w:r>
      <w:r w:rsidRPr="00A93AA3">
        <w:t xml:space="preserve"> Andiamo ora a dichiarare Il </w:t>
      </w:r>
      <w:r w:rsidRPr="00A93AA3">
        <w:rPr>
          <w:b/>
          <w:bCs/>
          <w:color w:val="4472C4" w:themeColor="accent1"/>
        </w:rPr>
        <w:t>buffer dello schermo e gli array delle texture</w:t>
      </w:r>
      <w:r w:rsidRPr="00A93AA3">
        <w:t xml:space="preserve">. </w:t>
      </w:r>
      <w:r w:rsidRPr="00A93AA3">
        <w:br/>
        <w:t xml:space="preserve">    </w:t>
      </w:r>
      <w:r>
        <w:t xml:space="preserve">- L'array delle texture è un array di </w:t>
      </w:r>
      <w:proofErr w:type="spellStart"/>
      <w:r>
        <w:rPr>
          <w:rStyle w:val="CodiceHTML"/>
          <w:rFonts w:eastAsiaTheme="minorHAnsi"/>
        </w:rPr>
        <w:t>std</w:t>
      </w:r>
      <w:proofErr w:type="spellEnd"/>
      <w:r>
        <w:rPr>
          <w:rStyle w:val="CodiceHTML"/>
          <w:rFonts w:eastAsiaTheme="minorHAnsi"/>
        </w:rPr>
        <w:t>::</w:t>
      </w:r>
      <w:proofErr w:type="spellStart"/>
      <w:r>
        <w:rPr>
          <w:rStyle w:val="CodiceHTML"/>
          <w:rFonts w:eastAsiaTheme="minorHAnsi"/>
        </w:rPr>
        <w:t>vector</w:t>
      </w:r>
      <w:proofErr w:type="spellEnd"/>
      <w:r>
        <w:t xml:space="preserve">, </w:t>
      </w:r>
      <w:r w:rsidR="004500E8">
        <w:t>ognuno dei quali contiene</w:t>
      </w:r>
      <w:r w:rsidR="00A93AA3">
        <w:br/>
        <w:t xml:space="preserve">      </w:t>
      </w:r>
      <w:r>
        <w:t>un certo numero di pixel</w:t>
      </w:r>
      <w:r w:rsidR="004500E8">
        <w:t xml:space="preserve"> </w:t>
      </w:r>
      <w:ins w:id="0" w:author="Microsoft Word" w:date="2024-07-23T15:46:00Z" w16du:dateUtc="2024-07-23T13:46:00Z">
        <w:r>
          <w:t>,</w:t>
        </w:r>
      </w:ins>
      <w:r>
        <w:t xml:space="preserve"> pari a larghezza</w:t>
      </w:r>
      <w:r w:rsidR="00A93AA3">
        <w:t xml:space="preserve"> </w:t>
      </w:r>
      <w:r>
        <w:t>* altezza.</w:t>
      </w:r>
    </w:p>
    <w:p w14:paraId="7B52B8DC" w14:textId="77777777" w:rsidR="00A93AA3" w:rsidRDefault="00A93AA3" w:rsidP="004500E8">
      <w:pPr>
        <w:pStyle w:val="PreformattatoHTML"/>
        <w:shd w:val="clear" w:color="auto" w:fill="EEEEEE"/>
      </w:pPr>
    </w:p>
    <w:p w14:paraId="7AAFEC43" w14:textId="77777777" w:rsidR="00A93AA3" w:rsidRDefault="00A93AA3" w:rsidP="004500E8">
      <w:pPr>
        <w:pStyle w:val="PreformattatoHTML"/>
        <w:shd w:val="clear" w:color="auto" w:fill="EEEEEE"/>
      </w:pPr>
    </w:p>
    <w:p w14:paraId="008499BB" w14:textId="2F8ACB8F" w:rsidR="004500E8" w:rsidRPr="00A93AA3" w:rsidRDefault="004500E8" w:rsidP="004500E8">
      <w:pPr>
        <w:pStyle w:val="PreformattatoHTML"/>
        <w:shd w:val="clear" w:color="auto" w:fill="EEEEEE"/>
        <w:rPr>
          <w:rStyle w:val="code"/>
          <w:color w:val="800000"/>
          <w:sz w:val="18"/>
          <w:szCs w:val="18"/>
          <w:lang w:val="en-US"/>
        </w:rPr>
      </w:pPr>
      <w:r w:rsidRPr="00A93AA3">
        <w:rPr>
          <w:rStyle w:val="code"/>
          <w:color w:val="800000"/>
          <w:sz w:val="18"/>
          <w:szCs w:val="18"/>
          <w:lang w:val="en-US"/>
        </w:rPr>
        <w:t xml:space="preserve">int main(int </w:t>
      </w:r>
      <w:r w:rsidRPr="00A93AA3">
        <w:rPr>
          <w:rStyle w:val="code"/>
          <w:color w:val="000099"/>
          <w:sz w:val="18"/>
          <w:szCs w:val="18"/>
          <w:lang w:val="en-US"/>
        </w:rPr>
        <w:t>/*</w:t>
      </w:r>
      <w:proofErr w:type="spellStart"/>
      <w:r w:rsidRPr="00A93AA3">
        <w:rPr>
          <w:rStyle w:val="code"/>
          <w:color w:val="000099"/>
          <w:sz w:val="18"/>
          <w:szCs w:val="18"/>
          <w:lang w:val="en-US"/>
        </w:rPr>
        <w:t>argc</w:t>
      </w:r>
      <w:proofErr w:type="spellEnd"/>
      <w:r w:rsidRPr="00A93AA3">
        <w:rPr>
          <w:rStyle w:val="code"/>
          <w:color w:val="000099"/>
          <w:sz w:val="18"/>
          <w:szCs w:val="18"/>
          <w:lang w:val="en-US"/>
        </w:rPr>
        <w:t>*/, char */*</w:t>
      </w:r>
      <w:proofErr w:type="spellStart"/>
      <w:r w:rsidRPr="00A93AA3">
        <w:rPr>
          <w:rStyle w:val="code"/>
          <w:color w:val="000099"/>
          <w:sz w:val="18"/>
          <w:szCs w:val="18"/>
          <w:lang w:val="en-US"/>
        </w:rPr>
        <w:t>argv</w:t>
      </w:r>
      <w:proofErr w:type="spellEnd"/>
      <w:r w:rsidRPr="00A93AA3">
        <w:rPr>
          <w:rStyle w:val="code"/>
          <w:color w:val="000099"/>
          <w:sz w:val="18"/>
          <w:szCs w:val="18"/>
          <w:lang w:val="en-US"/>
        </w:rPr>
        <w:t>*/</w:t>
      </w:r>
      <w:r w:rsidRPr="00A93AA3">
        <w:rPr>
          <w:rStyle w:val="code"/>
          <w:color w:val="800000"/>
          <w:sz w:val="18"/>
          <w:szCs w:val="18"/>
          <w:lang w:val="en-US"/>
        </w:rPr>
        <w:t>[])</w:t>
      </w:r>
    </w:p>
    <w:p w14:paraId="7A0A3EE5" w14:textId="77777777" w:rsidR="004500E8" w:rsidRPr="004500E8" w:rsidRDefault="004500E8" w:rsidP="004500E8">
      <w:pPr>
        <w:pStyle w:val="PreformattatoHTML"/>
        <w:shd w:val="clear" w:color="auto" w:fill="EEEEEE"/>
        <w:rPr>
          <w:rStyle w:val="code"/>
          <w:color w:val="800000"/>
          <w:sz w:val="18"/>
          <w:szCs w:val="18"/>
          <w:lang w:val="en-US"/>
        </w:rPr>
      </w:pPr>
      <w:r w:rsidRPr="004500E8">
        <w:rPr>
          <w:rStyle w:val="code"/>
          <w:color w:val="800000"/>
          <w:sz w:val="18"/>
          <w:szCs w:val="18"/>
          <w:lang w:val="en-US"/>
        </w:rPr>
        <w:t>{</w:t>
      </w:r>
    </w:p>
    <w:p w14:paraId="761BDE96" w14:textId="77777777" w:rsidR="004500E8" w:rsidRPr="004500E8" w:rsidRDefault="004500E8" w:rsidP="004500E8">
      <w:pPr>
        <w:pStyle w:val="PreformattatoHTML"/>
        <w:shd w:val="clear" w:color="auto" w:fill="EEEEEE"/>
        <w:rPr>
          <w:rStyle w:val="code"/>
          <w:color w:val="000099"/>
          <w:sz w:val="18"/>
          <w:szCs w:val="18"/>
          <w:lang w:val="en-US"/>
        </w:rPr>
      </w:pPr>
      <w:r w:rsidRPr="004500E8">
        <w:rPr>
          <w:rStyle w:val="code"/>
          <w:color w:val="800000"/>
          <w:sz w:val="18"/>
          <w:szCs w:val="18"/>
          <w:lang w:val="en-US"/>
        </w:rPr>
        <w:t xml:space="preserve">  double </w:t>
      </w:r>
      <w:proofErr w:type="spellStart"/>
      <w:r w:rsidRPr="004500E8">
        <w:rPr>
          <w:rStyle w:val="code"/>
          <w:color w:val="800000"/>
          <w:sz w:val="18"/>
          <w:szCs w:val="18"/>
          <w:lang w:val="en-US"/>
        </w:rPr>
        <w:t>posX</w:t>
      </w:r>
      <w:proofErr w:type="spellEnd"/>
      <w:r w:rsidRPr="004500E8">
        <w:rPr>
          <w:rStyle w:val="code"/>
          <w:color w:val="800000"/>
          <w:sz w:val="18"/>
          <w:szCs w:val="18"/>
          <w:lang w:val="en-US"/>
        </w:rPr>
        <w:t xml:space="preserve"> = 22.0, </w:t>
      </w:r>
      <w:proofErr w:type="spellStart"/>
      <w:r w:rsidRPr="004500E8">
        <w:rPr>
          <w:rStyle w:val="code"/>
          <w:color w:val="800000"/>
          <w:sz w:val="18"/>
          <w:szCs w:val="18"/>
          <w:lang w:val="en-US"/>
        </w:rPr>
        <w:t>posY</w:t>
      </w:r>
      <w:proofErr w:type="spellEnd"/>
      <w:r w:rsidRPr="004500E8">
        <w:rPr>
          <w:rStyle w:val="code"/>
          <w:color w:val="800000"/>
          <w:sz w:val="18"/>
          <w:szCs w:val="18"/>
          <w:lang w:val="en-US"/>
        </w:rPr>
        <w:t xml:space="preserve"> = 11.5;  </w:t>
      </w:r>
      <w:r w:rsidRPr="004500E8">
        <w:rPr>
          <w:rStyle w:val="code"/>
          <w:color w:val="000099"/>
          <w:sz w:val="18"/>
          <w:szCs w:val="18"/>
          <w:lang w:val="en-US"/>
        </w:rPr>
        <w:t>//x and y start position</w:t>
      </w:r>
    </w:p>
    <w:p w14:paraId="26370E90" w14:textId="77777777" w:rsidR="004500E8" w:rsidRPr="004500E8" w:rsidRDefault="004500E8" w:rsidP="004500E8">
      <w:pPr>
        <w:pStyle w:val="PreformattatoHTML"/>
        <w:shd w:val="clear" w:color="auto" w:fill="EEEEEE"/>
        <w:rPr>
          <w:rStyle w:val="code"/>
          <w:color w:val="000099"/>
          <w:sz w:val="18"/>
          <w:szCs w:val="18"/>
          <w:lang w:val="en-US"/>
        </w:rPr>
      </w:pPr>
      <w:r w:rsidRPr="004500E8">
        <w:rPr>
          <w:rStyle w:val="code"/>
          <w:color w:val="800000"/>
          <w:sz w:val="18"/>
          <w:szCs w:val="18"/>
          <w:lang w:val="en-US"/>
        </w:rPr>
        <w:t xml:space="preserve">  double </w:t>
      </w:r>
      <w:proofErr w:type="spellStart"/>
      <w:r w:rsidRPr="004500E8">
        <w:rPr>
          <w:rStyle w:val="code"/>
          <w:color w:val="800000"/>
          <w:sz w:val="18"/>
          <w:szCs w:val="18"/>
          <w:lang w:val="en-US"/>
        </w:rPr>
        <w:t>dirX</w:t>
      </w:r>
      <w:proofErr w:type="spellEnd"/>
      <w:r w:rsidRPr="004500E8">
        <w:rPr>
          <w:rStyle w:val="code"/>
          <w:color w:val="800000"/>
          <w:sz w:val="18"/>
          <w:szCs w:val="18"/>
          <w:lang w:val="en-US"/>
        </w:rPr>
        <w:t xml:space="preserve"> = -1.0, </w:t>
      </w:r>
      <w:proofErr w:type="spellStart"/>
      <w:r w:rsidRPr="004500E8">
        <w:rPr>
          <w:rStyle w:val="code"/>
          <w:color w:val="800000"/>
          <w:sz w:val="18"/>
          <w:szCs w:val="18"/>
          <w:lang w:val="en-US"/>
        </w:rPr>
        <w:t>dirY</w:t>
      </w:r>
      <w:proofErr w:type="spellEnd"/>
      <w:r w:rsidRPr="004500E8">
        <w:rPr>
          <w:rStyle w:val="code"/>
          <w:color w:val="800000"/>
          <w:sz w:val="18"/>
          <w:szCs w:val="18"/>
          <w:lang w:val="en-US"/>
        </w:rPr>
        <w:t xml:space="preserve"> = 0.0; </w:t>
      </w:r>
      <w:r w:rsidRPr="004500E8">
        <w:rPr>
          <w:rStyle w:val="code"/>
          <w:color w:val="000099"/>
          <w:sz w:val="18"/>
          <w:szCs w:val="18"/>
          <w:lang w:val="en-US"/>
        </w:rPr>
        <w:t>//initial direction vector</w:t>
      </w:r>
    </w:p>
    <w:p w14:paraId="29367DB6" w14:textId="77777777" w:rsidR="004500E8" w:rsidRPr="004500E8" w:rsidRDefault="004500E8" w:rsidP="004500E8">
      <w:pPr>
        <w:pStyle w:val="PreformattatoHTML"/>
        <w:shd w:val="clear" w:color="auto" w:fill="EEEEEE"/>
        <w:rPr>
          <w:rStyle w:val="code"/>
          <w:color w:val="000099"/>
          <w:sz w:val="18"/>
          <w:szCs w:val="18"/>
          <w:lang w:val="en-US"/>
        </w:rPr>
      </w:pPr>
      <w:r w:rsidRPr="004500E8">
        <w:rPr>
          <w:rStyle w:val="code"/>
          <w:color w:val="800000"/>
          <w:sz w:val="18"/>
          <w:szCs w:val="18"/>
          <w:lang w:val="en-US"/>
        </w:rPr>
        <w:t xml:space="preserve">  double </w:t>
      </w:r>
      <w:proofErr w:type="spellStart"/>
      <w:r w:rsidRPr="004500E8">
        <w:rPr>
          <w:rStyle w:val="code"/>
          <w:color w:val="800000"/>
          <w:sz w:val="18"/>
          <w:szCs w:val="18"/>
          <w:lang w:val="en-US"/>
        </w:rPr>
        <w:t>planeX</w:t>
      </w:r>
      <w:proofErr w:type="spellEnd"/>
      <w:r w:rsidRPr="004500E8">
        <w:rPr>
          <w:rStyle w:val="code"/>
          <w:color w:val="800000"/>
          <w:sz w:val="18"/>
          <w:szCs w:val="18"/>
          <w:lang w:val="en-US"/>
        </w:rPr>
        <w:t xml:space="preserve"> = 0.0, </w:t>
      </w:r>
      <w:proofErr w:type="spellStart"/>
      <w:r w:rsidRPr="004500E8">
        <w:rPr>
          <w:rStyle w:val="code"/>
          <w:color w:val="800000"/>
          <w:sz w:val="18"/>
          <w:szCs w:val="18"/>
          <w:lang w:val="en-US"/>
        </w:rPr>
        <w:t>planeY</w:t>
      </w:r>
      <w:proofErr w:type="spellEnd"/>
      <w:r w:rsidRPr="004500E8">
        <w:rPr>
          <w:rStyle w:val="code"/>
          <w:color w:val="800000"/>
          <w:sz w:val="18"/>
          <w:szCs w:val="18"/>
          <w:lang w:val="en-US"/>
        </w:rPr>
        <w:t xml:space="preserve"> = 0.66; </w:t>
      </w:r>
      <w:r w:rsidRPr="004500E8">
        <w:rPr>
          <w:rStyle w:val="code"/>
          <w:color w:val="000099"/>
          <w:sz w:val="18"/>
          <w:szCs w:val="18"/>
          <w:lang w:val="en-US"/>
        </w:rPr>
        <w:t xml:space="preserve">//the 2d </w:t>
      </w:r>
      <w:proofErr w:type="spellStart"/>
      <w:r w:rsidRPr="004500E8">
        <w:rPr>
          <w:rStyle w:val="code"/>
          <w:color w:val="000099"/>
          <w:sz w:val="18"/>
          <w:szCs w:val="18"/>
          <w:lang w:val="en-US"/>
        </w:rPr>
        <w:t>raycaster</w:t>
      </w:r>
      <w:proofErr w:type="spellEnd"/>
      <w:r w:rsidRPr="004500E8">
        <w:rPr>
          <w:rStyle w:val="code"/>
          <w:color w:val="000099"/>
          <w:sz w:val="18"/>
          <w:szCs w:val="18"/>
          <w:lang w:val="en-US"/>
        </w:rPr>
        <w:t xml:space="preserve"> version of camera plane</w:t>
      </w:r>
    </w:p>
    <w:p w14:paraId="2A8168F7" w14:textId="77777777" w:rsidR="004500E8" w:rsidRPr="004500E8" w:rsidRDefault="004500E8" w:rsidP="004500E8">
      <w:pPr>
        <w:pStyle w:val="PreformattatoHTML"/>
        <w:shd w:val="clear" w:color="auto" w:fill="EEEEEE"/>
        <w:rPr>
          <w:rStyle w:val="code"/>
          <w:color w:val="800000"/>
          <w:sz w:val="18"/>
          <w:szCs w:val="18"/>
          <w:lang w:val="en-US"/>
        </w:rPr>
      </w:pPr>
    </w:p>
    <w:p w14:paraId="41A487E6" w14:textId="77777777" w:rsidR="004500E8" w:rsidRPr="004500E8" w:rsidRDefault="004500E8" w:rsidP="004500E8">
      <w:pPr>
        <w:pStyle w:val="PreformattatoHTML"/>
        <w:shd w:val="clear" w:color="auto" w:fill="EEEEEE"/>
        <w:rPr>
          <w:rStyle w:val="code"/>
          <w:color w:val="000099"/>
          <w:sz w:val="18"/>
          <w:szCs w:val="18"/>
          <w:lang w:val="en-US"/>
        </w:rPr>
      </w:pPr>
      <w:r w:rsidRPr="004500E8">
        <w:rPr>
          <w:rStyle w:val="code"/>
          <w:color w:val="800000"/>
          <w:sz w:val="18"/>
          <w:szCs w:val="18"/>
          <w:lang w:val="en-US"/>
        </w:rPr>
        <w:t xml:space="preserve">  double time = 0; </w:t>
      </w:r>
      <w:r w:rsidRPr="004500E8">
        <w:rPr>
          <w:rStyle w:val="code"/>
          <w:color w:val="000099"/>
          <w:sz w:val="18"/>
          <w:szCs w:val="18"/>
          <w:lang w:val="en-US"/>
        </w:rPr>
        <w:t>//time of current frame</w:t>
      </w:r>
    </w:p>
    <w:p w14:paraId="5FFE56EC" w14:textId="77777777" w:rsidR="004500E8" w:rsidRPr="004500E8" w:rsidRDefault="004500E8" w:rsidP="004500E8">
      <w:pPr>
        <w:pStyle w:val="PreformattatoHTML"/>
        <w:shd w:val="clear" w:color="auto" w:fill="EEEEEE"/>
        <w:rPr>
          <w:rStyle w:val="code"/>
          <w:color w:val="000099"/>
          <w:sz w:val="18"/>
          <w:szCs w:val="18"/>
          <w:lang w:val="en-US"/>
        </w:rPr>
      </w:pPr>
      <w:r w:rsidRPr="004500E8">
        <w:rPr>
          <w:rStyle w:val="code"/>
          <w:color w:val="800000"/>
          <w:sz w:val="18"/>
          <w:szCs w:val="18"/>
          <w:lang w:val="en-US"/>
        </w:rPr>
        <w:t xml:space="preserve">  double </w:t>
      </w:r>
      <w:proofErr w:type="spellStart"/>
      <w:r w:rsidRPr="004500E8">
        <w:rPr>
          <w:rStyle w:val="code"/>
          <w:color w:val="800000"/>
          <w:sz w:val="18"/>
          <w:szCs w:val="18"/>
          <w:lang w:val="en-US"/>
        </w:rPr>
        <w:t>oldTime</w:t>
      </w:r>
      <w:proofErr w:type="spellEnd"/>
      <w:r w:rsidRPr="004500E8">
        <w:rPr>
          <w:rStyle w:val="code"/>
          <w:color w:val="800000"/>
          <w:sz w:val="18"/>
          <w:szCs w:val="18"/>
          <w:lang w:val="en-US"/>
        </w:rPr>
        <w:t xml:space="preserve"> = 0; </w:t>
      </w:r>
      <w:r w:rsidRPr="004500E8">
        <w:rPr>
          <w:rStyle w:val="code"/>
          <w:color w:val="000099"/>
          <w:sz w:val="18"/>
          <w:szCs w:val="18"/>
          <w:lang w:val="en-US"/>
        </w:rPr>
        <w:t>//time of previous frame</w:t>
      </w:r>
    </w:p>
    <w:p w14:paraId="3B5989CE" w14:textId="77777777" w:rsidR="004500E8" w:rsidRDefault="004500E8" w:rsidP="004500E8">
      <w:pPr>
        <w:pStyle w:val="PreformattatoHTML"/>
        <w:shd w:val="clear" w:color="auto" w:fill="EEEEEE"/>
        <w:rPr>
          <w:rStyle w:val="code"/>
          <w:color w:val="800000"/>
          <w:sz w:val="18"/>
          <w:szCs w:val="18"/>
          <w:lang w:val="en-US"/>
        </w:rPr>
      </w:pPr>
    </w:p>
    <w:p w14:paraId="3B7A6D06" w14:textId="1A522426" w:rsidR="004500E8" w:rsidRPr="004500E8" w:rsidRDefault="004500E8" w:rsidP="004500E8">
      <w:pPr>
        <w:pStyle w:val="PreformattatoHTML"/>
        <w:shd w:val="clear" w:color="auto" w:fill="EEEEEE"/>
        <w:rPr>
          <w:rStyle w:val="code"/>
          <w:b/>
          <w:bCs/>
          <w:color w:val="000099"/>
          <w:sz w:val="18"/>
          <w:szCs w:val="18"/>
          <w:highlight w:val="yellow"/>
          <w:lang w:val="en-US"/>
        </w:rPr>
      </w:pPr>
      <w:r>
        <w:rPr>
          <w:rStyle w:val="code"/>
          <w:color w:val="800000"/>
          <w:sz w:val="18"/>
          <w:szCs w:val="18"/>
          <w:lang w:val="en-US"/>
        </w:rPr>
        <w:t xml:space="preserve">  </w:t>
      </w:r>
      <w:r w:rsidRPr="004500E8">
        <w:rPr>
          <w:rStyle w:val="code"/>
          <w:b/>
          <w:bCs/>
          <w:color w:val="000099"/>
          <w:sz w:val="18"/>
          <w:szCs w:val="18"/>
          <w:highlight w:val="yellow"/>
          <w:lang w:val="en-US"/>
        </w:rPr>
        <w:t>// y-coordinate first because it works per scanline</w:t>
      </w:r>
    </w:p>
    <w:p w14:paraId="75087727" w14:textId="52AC1E87" w:rsidR="004500E8" w:rsidRPr="004500E8" w:rsidRDefault="004500E8" w:rsidP="004500E8">
      <w:pPr>
        <w:pStyle w:val="PreformattatoHTML"/>
        <w:shd w:val="clear" w:color="auto" w:fill="EEEEEE"/>
        <w:rPr>
          <w:rStyle w:val="code"/>
          <w:b/>
          <w:bCs/>
          <w:color w:val="000099"/>
          <w:sz w:val="18"/>
          <w:szCs w:val="18"/>
          <w:highlight w:val="yellow"/>
          <w:lang w:val="en-US"/>
        </w:rPr>
      </w:pPr>
      <w:r w:rsidRPr="004500E8">
        <w:rPr>
          <w:rStyle w:val="code"/>
          <w:color w:val="800000"/>
          <w:sz w:val="18"/>
          <w:szCs w:val="18"/>
          <w:highlight w:val="yellow"/>
          <w:lang w:val="en-US"/>
        </w:rPr>
        <w:t xml:space="preserve">  </w:t>
      </w:r>
      <w:r w:rsidRPr="004500E8">
        <w:rPr>
          <w:rStyle w:val="code"/>
          <w:b/>
          <w:bCs/>
          <w:color w:val="800000"/>
          <w:sz w:val="18"/>
          <w:szCs w:val="18"/>
          <w:highlight w:val="yellow"/>
          <w:lang w:val="en-US"/>
        </w:rPr>
        <w:t>Uint32 buffer[</w:t>
      </w:r>
      <w:proofErr w:type="spellStart"/>
      <w:r w:rsidRPr="004500E8">
        <w:rPr>
          <w:rStyle w:val="code"/>
          <w:b/>
          <w:bCs/>
          <w:color w:val="800000"/>
          <w:sz w:val="18"/>
          <w:szCs w:val="18"/>
          <w:highlight w:val="yellow"/>
          <w:lang w:val="en-US"/>
        </w:rPr>
        <w:t>screenHeight</w:t>
      </w:r>
      <w:proofErr w:type="spellEnd"/>
      <w:r w:rsidRPr="004500E8">
        <w:rPr>
          <w:rStyle w:val="code"/>
          <w:b/>
          <w:bCs/>
          <w:color w:val="800000"/>
          <w:sz w:val="18"/>
          <w:szCs w:val="18"/>
          <w:highlight w:val="yellow"/>
          <w:lang w:val="en-US"/>
        </w:rPr>
        <w:t>][</w:t>
      </w:r>
      <w:proofErr w:type="spellStart"/>
      <w:r w:rsidRPr="004500E8">
        <w:rPr>
          <w:rStyle w:val="code"/>
          <w:b/>
          <w:bCs/>
          <w:color w:val="800000"/>
          <w:sz w:val="18"/>
          <w:szCs w:val="18"/>
          <w:highlight w:val="yellow"/>
          <w:lang w:val="en-US"/>
        </w:rPr>
        <w:t>screenWidth</w:t>
      </w:r>
      <w:proofErr w:type="spellEnd"/>
      <w:r w:rsidRPr="004500E8">
        <w:rPr>
          <w:rStyle w:val="code"/>
          <w:b/>
          <w:bCs/>
          <w:color w:val="800000"/>
          <w:sz w:val="18"/>
          <w:szCs w:val="18"/>
          <w:highlight w:val="yellow"/>
          <w:lang w:val="en-US"/>
        </w:rPr>
        <w:t xml:space="preserve">]; </w:t>
      </w:r>
    </w:p>
    <w:p w14:paraId="60D012C5" w14:textId="77777777" w:rsidR="004500E8" w:rsidRPr="004500E8" w:rsidRDefault="004500E8" w:rsidP="004500E8">
      <w:pPr>
        <w:pStyle w:val="PreformattatoHTML"/>
        <w:shd w:val="clear" w:color="auto" w:fill="EEEEEE"/>
        <w:rPr>
          <w:rStyle w:val="code"/>
          <w:b/>
          <w:bCs/>
          <w:color w:val="800000"/>
          <w:sz w:val="18"/>
          <w:szCs w:val="18"/>
          <w:highlight w:val="yellow"/>
          <w:lang w:val="en-US"/>
        </w:rPr>
      </w:pPr>
      <w:r w:rsidRPr="004500E8">
        <w:rPr>
          <w:rStyle w:val="code"/>
          <w:b/>
          <w:bCs/>
          <w:color w:val="800000"/>
          <w:sz w:val="18"/>
          <w:szCs w:val="18"/>
          <w:highlight w:val="yellow"/>
          <w:lang w:val="en-US"/>
        </w:rPr>
        <w:t xml:space="preserve">  std::vector texture[8];</w:t>
      </w:r>
    </w:p>
    <w:p w14:paraId="296CF64B" w14:textId="77777777" w:rsidR="004500E8" w:rsidRPr="004500E8" w:rsidRDefault="004500E8" w:rsidP="004500E8">
      <w:pPr>
        <w:pStyle w:val="PreformattatoHTML"/>
        <w:shd w:val="clear" w:color="auto" w:fill="EEEEEE"/>
        <w:rPr>
          <w:color w:val="000000"/>
          <w:lang w:val="en-US"/>
        </w:rPr>
      </w:pPr>
      <w:r w:rsidRPr="004500E8">
        <w:rPr>
          <w:rStyle w:val="code"/>
          <w:b/>
          <w:bCs/>
          <w:color w:val="800000"/>
          <w:sz w:val="18"/>
          <w:szCs w:val="18"/>
          <w:highlight w:val="yellow"/>
          <w:lang w:val="en-US"/>
        </w:rPr>
        <w:t xml:space="preserve">  for(int </w:t>
      </w:r>
      <w:proofErr w:type="spellStart"/>
      <w:r w:rsidRPr="004500E8">
        <w:rPr>
          <w:rStyle w:val="code"/>
          <w:b/>
          <w:bCs/>
          <w:color w:val="800000"/>
          <w:sz w:val="18"/>
          <w:szCs w:val="18"/>
          <w:highlight w:val="yellow"/>
          <w:lang w:val="en-US"/>
        </w:rPr>
        <w:t>i</w:t>
      </w:r>
      <w:proofErr w:type="spellEnd"/>
      <w:r w:rsidRPr="004500E8">
        <w:rPr>
          <w:rStyle w:val="code"/>
          <w:b/>
          <w:bCs/>
          <w:color w:val="800000"/>
          <w:sz w:val="18"/>
          <w:szCs w:val="18"/>
          <w:highlight w:val="yellow"/>
          <w:lang w:val="en-US"/>
        </w:rPr>
        <w:t xml:space="preserve"> = 0; </w:t>
      </w:r>
      <w:proofErr w:type="spellStart"/>
      <w:r w:rsidRPr="004500E8">
        <w:rPr>
          <w:rStyle w:val="code"/>
          <w:b/>
          <w:bCs/>
          <w:color w:val="800000"/>
          <w:sz w:val="18"/>
          <w:szCs w:val="18"/>
          <w:highlight w:val="yellow"/>
          <w:lang w:val="en-US"/>
        </w:rPr>
        <w:t>i</w:t>
      </w:r>
      <w:proofErr w:type="spellEnd"/>
      <w:r w:rsidRPr="004500E8">
        <w:rPr>
          <w:rStyle w:val="code"/>
          <w:b/>
          <w:bCs/>
          <w:color w:val="800000"/>
          <w:sz w:val="18"/>
          <w:szCs w:val="18"/>
          <w:highlight w:val="yellow"/>
          <w:lang w:val="en-US"/>
        </w:rPr>
        <w:t xml:space="preserve"> &lt; 8; </w:t>
      </w:r>
      <w:proofErr w:type="spellStart"/>
      <w:r w:rsidRPr="004500E8">
        <w:rPr>
          <w:rStyle w:val="code"/>
          <w:b/>
          <w:bCs/>
          <w:color w:val="800000"/>
          <w:sz w:val="18"/>
          <w:szCs w:val="18"/>
          <w:highlight w:val="yellow"/>
          <w:lang w:val="en-US"/>
        </w:rPr>
        <w:t>i</w:t>
      </w:r>
      <w:proofErr w:type="spellEnd"/>
      <w:r w:rsidRPr="004500E8">
        <w:rPr>
          <w:rStyle w:val="code"/>
          <w:b/>
          <w:bCs/>
          <w:color w:val="800000"/>
          <w:sz w:val="18"/>
          <w:szCs w:val="18"/>
          <w:highlight w:val="yellow"/>
          <w:lang w:val="en-US"/>
        </w:rPr>
        <w:t>++) texture[</w:t>
      </w:r>
      <w:proofErr w:type="spellStart"/>
      <w:r w:rsidRPr="004500E8">
        <w:rPr>
          <w:rStyle w:val="code"/>
          <w:b/>
          <w:bCs/>
          <w:color w:val="800000"/>
          <w:sz w:val="18"/>
          <w:szCs w:val="18"/>
          <w:highlight w:val="yellow"/>
          <w:lang w:val="en-US"/>
        </w:rPr>
        <w:t>i</w:t>
      </w:r>
      <w:proofErr w:type="spellEnd"/>
      <w:r w:rsidRPr="004500E8">
        <w:rPr>
          <w:rStyle w:val="code"/>
          <w:b/>
          <w:bCs/>
          <w:color w:val="800000"/>
          <w:sz w:val="18"/>
          <w:szCs w:val="18"/>
          <w:highlight w:val="yellow"/>
          <w:lang w:val="en-US"/>
        </w:rPr>
        <w:t>].resize(</w:t>
      </w:r>
      <w:proofErr w:type="spellStart"/>
      <w:r w:rsidRPr="004500E8">
        <w:rPr>
          <w:rStyle w:val="code"/>
          <w:b/>
          <w:bCs/>
          <w:color w:val="800000"/>
          <w:sz w:val="18"/>
          <w:szCs w:val="18"/>
          <w:highlight w:val="yellow"/>
          <w:lang w:val="en-US"/>
        </w:rPr>
        <w:t>texWidth</w:t>
      </w:r>
      <w:proofErr w:type="spellEnd"/>
      <w:r w:rsidRPr="004500E8">
        <w:rPr>
          <w:rStyle w:val="code"/>
          <w:b/>
          <w:bCs/>
          <w:color w:val="800000"/>
          <w:sz w:val="18"/>
          <w:szCs w:val="18"/>
          <w:highlight w:val="yellow"/>
          <w:lang w:val="en-US"/>
        </w:rPr>
        <w:t xml:space="preserve"> * </w:t>
      </w:r>
      <w:proofErr w:type="spellStart"/>
      <w:r w:rsidRPr="004500E8">
        <w:rPr>
          <w:rStyle w:val="code"/>
          <w:b/>
          <w:bCs/>
          <w:color w:val="800000"/>
          <w:sz w:val="18"/>
          <w:szCs w:val="18"/>
          <w:highlight w:val="yellow"/>
          <w:lang w:val="en-US"/>
        </w:rPr>
        <w:t>texHeight</w:t>
      </w:r>
      <w:proofErr w:type="spellEnd"/>
      <w:r w:rsidRPr="004500E8">
        <w:rPr>
          <w:rStyle w:val="code"/>
          <w:b/>
          <w:bCs/>
          <w:color w:val="800000"/>
          <w:sz w:val="18"/>
          <w:szCs w:val="18"/>
          <w:highlight w:val="yellow"/>
          <w:lang w:val="en-US"/>
        </w:rPr>
        <w:t>);</w:t>
      </w:r>
    </w:p>
    <w:p w14:paraId="4281B3C4" w14:textId="77777777" w:rsidR="004500E8" w:rsidRDefault="004500E8" w:rsidP="008506EB">
      <w:pPr>
        <w:rPr>
          <w:lang w:val="en-US"/>
        </w:rPr>
      </w:pPr>
    </w:p>
    <w:p w14:paraId="58FE77FF" w14:textId="2F5BD65F" w:rsidR="004500E8" w:rsidRPr="00A93AA3" w:rsidRDefault="004500E8" w:rsidP="004500E8">
      <w:pPr>
        <w:tabs>
          <w:tab w:val="left" w:pos="2263"/>
        </w:tabs>
      </w:pPr>
      <w:r w:rsidRPr="00A93AA3">
        <w:t>Traducendo in C:</w:t>
      </w:r>
    </w:p>
    <w:p w14:paraId="37D1CF67" w14:textId="77777777" w:rsidR="004500E8" w:rsidRPr="004500E8" w:rsidRDefault="004500E8" w:rsidP="004500E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070E7DE9" w14:textId="77777777" w:rsidR="004500E8" w:rsidRPr="00A93AA3" w:rsidRDefault="004500E8" w:rsidP="004500E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93AA3">
        <w:rPr>
          <w:rFonts w:ascii="Consolas" w:eastAsia="Times New Roman" w:hAnsi="Consolas" w:cs="Times New Roman"/>
          <w:color w:val="6A9955"/>
          <w:kern w:val="0"/>
          <w:sz w:val="21"/>
          <w:szCs w:val="21"/>
          <w:lang w:eastAsia="it-IT"/>
          <w14:ligatures w14:val="none"/>
        </w:rPr>
        <w:t>// Dichiara il buffer</w:t>
      </w:r>
    </w:p>
    <w:p w14:paraId="5200FECD" w14:textId="77777777" w:rsidR="004500E8" w:rsidRPr="004500E8" w:rsidRDefault="004500E8" w:rsidP="004500E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4500E8">
        <w:rPr>
          <w:rFonts w:ascii="Consolas" w:eastAsia="Times New Roman" w:hAnsi="Consolas" w:cs="Times New Roman"/>
          <w:color w:val="DCDCAA"/>
          <w:kern w:val="0"/>
          <w:sz w:val="21"/>
          <w:szCs w:val="21"/>
          <w:lang w:val="en-US" w:eastAsia="it-IT"/>
          <w14:ligatures w14:val="none"/>
        </w:rPr>
        <w:t>Uint32</w:t>
      </w:r>
      <w:r w:rsidRPr="004500E8">
        <w:rPr>
          <w:rFonts w:ascii="Consolas" w:eastAsia="Times New Roman" w:hAnsi="Consolas" w:cs="Times New Roman"/>
          <w:color w:val="CCCCCC"/>
          <w:kern w:val="0"/>
          <w:sz w:val="21"/>
          <w:szCs w:val="21"/>
          <w:lang w:val="en-US" w:eastAsia="it-IT"/>
          <w14:ligatures w14:val="none"/>
        </w:rPr>
        <w:t xml:space="preserve"> (</w:t>
      </w:r>
      <w:r w:rsidRPr="004500E8">
        <w:rPr>
          <w:rFonts w:ascii="Consolas" w:eastAsia="Times New Roman" w:hAnsi="Consolas" w:cs="Times New Roman"/>
          <w:color w:val="D4D4D4"/>
          <w:kern w:val="0"/>
          <w:sz w:val="21"/>
          <w:szCs w:val="21"/>
          <w:lang w:val="en-US" w:eastAsia="it-IT"/>
          <w14:ligatures w14:val="none"/>
        </w:rPr>
        <w:t>*</w:t>
      </w:r>
      <w:r w:rsidRPr="004500E8">
        <w:rPr>
          <w:rFonts w:ascii="Consolas" w:eastAsia="Times New Roman" w:hAnsi="Consolas" w:cs="Times New Roman"/>
          <w:color w:val="9CDCFE"/>
          <w:kern w:val="0"/>
          <w:sz w:val="21"/>
          <w:szCs w:val="21"/>
          <w:lang w:val="en-US" w:eastAsia="it-IT"/>
          <w14:ligatures w14:val="none"/>
        </w:rPr>
        <w:t>buffer</w:t>
      </w:r>
      <w:r w:rsidRPr="004500E8">
        <w:rPr>
          <w:rFonts w:ascii="Consolas" w:eastAsia="Times New Roman" w:hAnsi="Consolas" w:cs="Times New Roman"/>
          <w:color w:val="CCCCCC"/>
          <w:kern w:val="0"/>
          <w:sz w:val="21"/>
          <w:szCs w:val="21"/>
          <w:lang w:val="en-US" w:eastAsia="it-IT"/>
          <w14:ligatures w14:val="none"/>
        </w:rPr>
        <w:t>)[</w:t>
      </w:r>
      <w:proofErr w:type="spellStart"/>
      <w:r w:rsidRPr="004500E8">
        <w:rPr>
          <w:rFonts w:ascii="Consolas" w:eastAsia="Times New Roman" w:hAnsi="Consolas" w:cs="Times New Roman"/>
          <w:color w:val="CCCCCC"/>
          <w:kern w:val="0"/>
          <w:sz w:val="21"/>
          <w:szCs w:val="21"/>
          <w:lang w:val="en-US" w:eastAsia="it-IT"/>
          <w14:ligatures w14:val="none"/>
        </w:rPr>
        <w:t>screenWidth</w:t>
      </w:r>
      <w:proofErr w:type="spellEnd"/>
      <w:r w:rsidRPr="004500E8">
        <w:rPr>
          <w:rFonts w:ascii="Consolas" w:eastAsia="Times New Roman" w:hAnsi="Consolas" w:cs="Times New Roman"/>
          <w:color w:val="CCCCCC"/>
          <w:kern w:val="0"/>
          <w:sz w:val="21"/>
          <w:szCs w:val="21"/>
          <w:lang w:val="en-US" w:eastAsia="it-IT"/>
          <w14:ligatures w14:val="none"/>
        </w:rPr>
        <w:t xml:space="preserve">] </w:t>
      </w:r>
      <w:r w:rsidRPr="004500E8">
        <w:rPr>
          <w:rFonts w:ascii="Consolas" w:eastAsia="Times New Roman" w:hAnsi="Consolas" w:cs="Times New Roman"/>
          <w:color w:val="D4D4D4"/>
          <w:kern w:val="0"/>
          <w:sz w:val="21"/>
          <w:szCs w:val="21"/>
          <w:lang w:val="en-US" w:eastAsia="it-IT"/>
          <w14:ligatures w14:val="none"/>
        </w:rPr>
        <w:t>=</w:t>
      </w:r>
      <w:r w:rsidRPr="004500E8">
        <w:rPr>
          <w:rFonts w:ascii="Consolas" w:eastAsia="Times New Roman" w:hAnsi="Consolas" w:cs="Times New Roman"/>
          <w:color w:val="CCCCCC"/>
          <w:kern w:val="0"/>
          <w:sz w:val="21"/>
          <w:szCs w:val="21"/>
          <w:lang w:val="en-US" w:eastAsia="it-IT"/>
          <w14:ligatures w14:val="none"/>
        </w:rPr>
        <w:t xml:space="preserve"> </w:t>
      </w:r>
      <w:r w:rsidRPr="004500E8">
        <w:rPr>
          <w:rFonts w:ascii="Consolas" w:eastAsia="Times New Roman" w:hAnsi="Consolas" w:cs="Times New Roman"/>
          <w:color w:val="DCDCAA"/>
          <w:kern w:val="0"/>
          <w:sz w:val="21"/>
          <w:szCs w:val="21"/>
          <w:lang w:val="en-US" w:eastAsia="it-IT"/>
          <w14:ligatures w14:val="none"/>
        </w:rPr>
        <w:t>malloc</w:t>
      </w:r>
      <w:r w:rsidRPr="004500E8">
        <w:rPr>
          <w:rFonts w:ascii="Consolas" w:eastAsia="Times New Roman" w:hAnsi="Consolas" w:cs="Times New Roman"/>
          <w:color w:val="CCCCCC"/>
          <w:kern w:val="0"/>
          <w:sz w:val="21"/>
          <w:szCs w:val="21"/>
          <w:lang w:val="en-US" w:eastAsia="it-IT"/>
          <w14:ligatures w14:val="none"/>
        </w:rPr>
        <w:t>(</w:t>
      </w:r>
      <w:proofErr w:type="spellStart"/>
      <w:r w:rsidRPr="004500E8">
        <w:rPr>
          <w:rFonts w:ascii="Consolas" w:eastAsia="Times New Roman" w:hAnsi="Consolas" w:cs="Times New Roman"/>
          <w:color w:val="CCCCCC"/>
          <w:kern w:val="0"/>
          <w:sz w:val="21"/>
          <w:szCs w:val="21"/>
          <w:lang w:val="en-US" w:eastAsia="it-IT"/>
          <w14:ligatures w14:val="none"/>
        </w:rPr>
        <w:t>screenHeight</w:t>
      </w:r>
      <w:proofErr w:type="spellEnd"/>
      <w:r w:rsidRPr="004500E8">
        <w:rPr>
          <w:rFonts w:ascii="Consolas" w:eastAsia="Times New Roman" w:hAnsi="Consolas" w:cs="Times New Roman"/>
          <w:color w:val="CCCCCC"/>
          <w:kern w:val="0"/>
          <w:sz w:val="21"/>
          <w:szCs w:val="21"/>
          <w:lang w:val="en-US" w:eastAsia="it-IT"/>
          <w14:ligatures w14:val="none"/>
        </w:rPr>
        <w:t xml:space="preserve"> </w:t>
      </w:r>
      <w:r w:rsidRPr="004500E8">
        <w:rPr>
          <w:rFonts w:ascii="Consolas" w:eastAsia="Times New Roman" w:hAnsi="Consolas" w:cs="Times New Roman"/>
          <w:color w:val="D4D4D4"/>
          <w:kern w:val="0"/>
          <w:sz w:val="21"/>
          <w:szCs w:val="21"/>
          <w:lang w:val="en-US" w:eastAsia="it-IT"/>
          <w14:ligatures w14:val="none"/>
        </w:rPr>
        <w:t>*</w:t>
      </w:r>
      <w:r w:rsidRPr="004500E8">
        <w:rPr>
          <w:rFonts w:ascii="Consolas" w:eastAsia="Times New Roman" w:hAnsi="Consolas" w:cs="Times New Roman"/>
          <w:color w:val="CCCCCC"/>
          <w:kern w:val="0"/>
          <w:sz w:val="21"/>
          <w:szCs w:val="21"/>
          <w:lang w:val="en-US" w:eastAsia="it-IT"/>
          <w14:ligatures w14:val="none"/>
        </w:rPr>
        <w:t xml:space="preserve"> </w:t>
      </w:r>
      <w:proofErr w:type="spellStart"/>
      <w:r w:rsidRPr="004500E8">
        <w:rPr>
          <w:rFonts w:ascii="Consolas" w:eastAsia="Times New Roman" w:hAnsi="Consolas" w:cs="Times New Roman"/>
          <w:color w:val="569CD6"/>
          <w:kern w:val="0"/>
          <w:sz w:val="21"/>
          <w:szCs w:val="21"/>
          <w:lang w:val="en-US" w:eastAsia="it-IT"/>
          <w14:ligatures w14:val="none"/>
        </w:rPr>
        <w:t>sizeof</w:t>
      </w:r>
      <w:proofErr w:type="spellEnd"/>
      <w:r w:rsidRPr="004500E8">
        <w:rPr>
          <w:rFonts w:ascii="Consolas" w:eastAsia="Times New Roman" w:hAnsi="Consolas" w:cs="Times New Roman"/>
          <w:color w:val="CCCCCC"/>
          <w:kern w:val="0"/>
          <w:sz w:val="21"/>
          <w:szCs w:val="21"/>
          <w:lang w:val="en-US" w:eastAsia="it-IT"/>
          <w14:ligatures w14:val="none"/>
        </w:rPr>
        <w:t>(</w:t>
      </w:r>
      <w:r w:rsidRPr="004500E8">
        <w:rPr>
          <w:rFonts w:ascii="Consolas" w:eastAsia="Times New Roman" w:hAnsi="Consolas" w:cs="Times New Roman"/>
          <w:color w:val="D4D4D4"/>
          <w:kern w:val="0"/>
          <w:sz w:val="21"/>
          <w:szCs w:val="21"/>
          <w:lang w:val="en-US" w:eastAsia="it-IT"/>
          <w14:ligatures w14:val="none"/>
        </w:rPr>
        <w:t>*</w:t>
      </w:r>
      <w:r w:rsidRPr="004500E8">
        <w:rPr>
          <w:rFonts w:ascii="Consolas" w:eastAsia="Times New Roman" w:hAnsi="Consolas" w:cs="Times New Roman"/>
          <w:color w:val="CCCCCC"/>
          <w:kern w:val="0"/>
          <w:sz w:val="21"/>
          <w:szCs w:val="21"/>
          <w:lang w:val="en-US" w:eastAsia="it-IT"/>
          <w14:ligatures w14:val="none"/>
        </w:rPr>
        <w:t>buffer));</w:t>
      </w:r>
    </w:p>
    <w:p w14:paraId="0B3BF04B" w14:textId="77777777" w:rsidR="004500E8" w:rsidRPr="004500E8" w:rsidRDefault="004500E8" w:rsidP="004500E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157E1D5A" w14:textId="77777777" w:rsidR="004500E8" w:rsidRPr="004500E8" w:rsidRDefault="004500E8" w:rsidP="004500E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4500E8">
        <w:rPr>
          <w:rFonts w:ascii="Consolas" w:eastAsia="Times New Roman" w:hAnsi="Consolas" w:cs="Times New Roman"/>
          <w:color w:val="6A9955"/>
          <w:kern w:val="0"/>
          <w:sz w:val="21"/>
          <w:szCs w:val="21"/>
          <w:lang w:eastAsia="it-IT"/>
          <w14:ligatures w14:val="none"/>
        </w:rPr>
        <w:t>// Dichiara l'array delle texture</w:t>
      </w:r>
    </w:p>
    <w:p w14:paraId="2238D0B3" w14:textId="77777777" w:rsidR="004500E8" w:rsidRPr="004500E8" w:rsidRDefault="004500E8" w:rsidP="004500E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4500E8">
        <w:rPr>
          <w:rFonts w:ascii="Consolas" w:eastAsia="Times New Roman" w:hAnsi="Consolas" w:cs="Times New Roman"/>
          <w:color w:val="DCDCAA"/>
          <w:kern w:val="0"/>
          <w:sz w:val="21"/>
          <w:szCs w:val="21"/>
          <w:lang w:eastAsia="it-IT"/>
          <w14:ligatures w14:val="none"/>
        </w:rPr>
        <w:t>Uint32</w:t>
      </w:r>
      <w:r w:rsidRPr="004500E8">
        <w:rPr>
          <w:rFonts w:ascii="Consolas" w:eastAsia="Times New Roman" w:hAnsi="Consolas" w:cs="Times New Roman"/>
          <w:color w:val="CCCCCC"/>
          <w:kern w:val="0"/>
          <w:sz w:val="21"/>
          <w:szCs w:val="21"/>
          <w:lang w:eastAsia="it-IT"/>
          <w14:ligatures w14:val="none"/>
        </w:rPr>
        <w:t xml:space="preserve"> </w:t>
      </w:r>
      <w:r w:rsidRPr="004500E8">
        <w:rPr>
          <w:rFonts w:ascii="Consolas" w:eastAsia="Times New Roman" w:hAnsi="Consolas" w:cs="Times New Roman"/>
          <w:color w:val="D4D4D4"/>
          <w:kern w:val="0"/>
          <w:sz w:val="21"/>
          <w:szCs w:val="21"/>
          <w:lang w:eastAsia="it-IT"/>
          <w14:ligatures w14:val="none"/>
        </w:rPr>
        <w:t>*</w:t>
      </w:r>
      <w:r w:rsidRPr="004500E8">
        <w:rPr>
          <w:rFonts w:ascii="Consolas" w:eastAsia="Times New Roman" w:hAnsi="Consolas" w:cs="Times New Roman"/>
          <w:color w:val="9CDCFE"/>
          <w:kern w:val="0"/>
          <w:sz w:val="21"/>
          <w:szCs w:val="21"/>
          <w:lang w:eastAsia="it-IT"/>
          <w14:ligatures w14:val="none"/>
        </w:rPr>
        <w:t>texture</w:t>
      </w:r>
      <w:r w:rsidRPr="004500E8">
        <w:rPr>
          <w:rFonts w:ascii="Consolas" w:eastAsia="Times New Roman" w:hAnsi="Consolas" w:cs="Times New Roman"/>
          <w:color w:val="CCCCCC"/>
          <w:kern w:val="0"/>
          <w:sz w:val="21"/>
          <w:szCs w:val="21"/>
          <w:lang w:eastAsia="it-IT"/>
          <w14:ligatures w14:val="none"/>
        </w:rPr>
        <w:t>[</w:t>
      </w:r>
      <w:r w:rsidRPr="004500E8">
        <w:rPr>
          <w:rFonts w:ascii="Consolas" w:eastAsia="Times New Roman" w:hAnsi="Consolas" w:cs="Times New Roman"/>
          <w:color w:val="B5CEA8"/>
          <w:kern w:val="0"/>
          <w:sz w:val="21"/>
          <w:szCs w:val="21"/>
          <w:lang w:eastAsia="it-IT"/>
          <w14:ligatures w14:val="none"/>
        </w:rPr>
        <w:t>8</w:t>
      </w:r>
      <w:r w:rsidRPr="004500E8">
        <w:rPr>
          <w:rFonts w:ascii="Consolas" w:eastAsia="Times New Roman" w:hAnsi="Consolas" w:cs="Times New Roman"/>
          <w:color w:val="CCCCCC"/>
          <w:kern w:val="0"/>
          <w:sz w:val="21"/>
          <w:szCs w:val="21"/>
          <w:lang w:eastAsia="it-IT"/>
          <w14:ligatures w14:val="none"/>
        </w:rPr>
        <w:t>];</w:t>
      </w:r>
    </w:p>
    <w:p w14:paraId="78AB360B" w14:textId="77777777" w:rsidR="004500E8" w:rsidRPr="004500E8" w:rsidRDefault="004500E8" w:rsidP="004500E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4500E8">
        <w:rPr>
          <w:rFonts w:ascii="Consolas" w:eastAsia="Times New Roman" w:hAnsi="Consolas" w:cs="Times New Roman"/>
          <w:color w:val="C586C0"/>
          <w:kern w:val="0"/>
          <w:sz w:val="21"/>
          <w:szCs w:val="21"/>
          <w:lang w:val="en-US" w:eastAsia="it-IT"/>
          <w14:ligatures w14:val="none"/>
        </w:rPr>
        <w:t>for</w:t>
      </w:r>
      <w:r w:rsidRPr="004500E8">
        <w:rPr>
          <w:rFonts w:ascii="Consolas" w:eastAsia="Times New Roman" w:hAnsi="Consolas" w:cs="Times New Roman"/>
          <w:color w:val="CCCCCC"/>
          <w:kern w:val="0"/>
          <w:sz w:val="21"/>
          <w:szCs w:val="21"/>
          <w:lang w:val="en-US" w:eastAsia="it-IT"/>
          <w14:ligatures w14:val="none"/>
        </w:rPr>
        <w:t>(</w:t>
      </w:r>
      <w:r w:rsidRPr="004500E8">
        <w:rPr>
          <w:rFonts w:ascii="Consolas" w:eastAsia="Times New Roman" w:hAnsi="Consolas" w:cs="Times New Roman"/>
          <w:color w:val="569CD6"/>
          <w:kern w:val="0"/>
          <w:sz w:val="21"/>
          <w:szCs w:val="21"/>
          <w:lang w:val="en-US" w:eastAsia="it-IT"/>
          <w14:ligatures w14:val="none"/>
        </w:rPr>
        <w:t>int</w:t>
      </w:r>
      <w:r w:rsidRPr="004500E8">
        <w:rPr>
          <w:rFonts w:ascii="Consolas" w:eastAsia="Times New Roman" w:hAnsi="Consolas" w:cs="Times New Roman"/>
          <w:color w:val="CCCCCC"/>
          <w:kern w:val="0"/>
          <w:sz w:val="21"/>
          <w:szCs w:val="21"/>
          <w:lang w:val="en-US" w:eastAsia="it-IT"/>
          <w14:ligatures w14:val="none"/>
        </w:rPr>
        <w:t xml:space="preserve"> </w:t>
      </w:r>
      <w:proofErr w:type="spellStart"/>
      <w:r w:rsidRPr="004500E8">
        <w:rPr>
          <w:rFonts w:ascii="Consolas" w:eastAsia="Times New Roman" w:hAnsi="Consolas" w:cs="Times New Roman"/>
          <w:color w:val="CCCCCC"/>
          <w:kern w:val="0"/>
          <w:sz w:val="21"/>
          <w:szCs w:val="21"/>
          <w:lang w:val="en-US" w:eastAsia="it-IT"/>
          <w14:ligatures w14:val="none"/>
        </w:rPr>
        <w:t>i</w:t>
      </w:r>
      <w:proofErr w:type="spellEnd"/>
      <w:r w:rsidRPr="004500E8">
        <w:rPr>
          <w:rFonts w:ascii="Consolas" w:eastAsia="Times New Roman" w:hAnsi="Consolas" w:cs="Times New Roman"/>
          <w:color w:val="CCCCCC"/>
          <w:kern w:val="0"/>
          <w:sz w:val="21"/>
          <w:szCs w:val="21"/>
          <w:lang w:val="en-US" w:eastAsia="it-IT"/>
          <w14:ligatures w14:val="none"/>
        </w:rPr>
        <w:t xml:space="preserve"> </w:t>
      </w:r>
      <w:r w:rsidRPr="004500E8">
        <w:rPr>
          <w:rFonts w:ascii="Consolas" w:eastAsia="Times New Roman" w:hAnsi="Consolas" w:cs="Times New Roman"/>
          <w:color w:val="D4D4D4"/>
          <w:kern w:val="0"/>
          <w:sz w:val="21"/>
          <w:szCs w:val="21"/>
          <w:lang w:val="en-US" w:eastAsia="it-IT"/>
          <w14:ligatures w14:val="none"/>
        </w:rPr>
        <w:t>=</w:t>
      </w:r>
      <w:r w:rsidRPr="004500E8">
        <w:rPr>
          <w:rFonts w:ascii="Consolas" w:eastAsia="Times New Roman" w:hAnsi="Consolas" w:cs="Times New Roman"/>
          <w:color w:val="CCCCCC"/>
          <w:kern w:val="0"/>
          <w:sz w:val="21"/>
          <w:szCs w:val="21"/>
          <w:lang w:val="en-US" w:eastAsia="it-IT"/>
          <w14:ligatures w14:val="none"/>
        </w:rPr>
        <w:t xml:space="preserve"> </w:t>
      </w:r>
      <w:r w:rsidRPr="004500E8">
        <w:rPr>
          <w:rFonts w:ascii="Consolas" w:eastAsia="Times New Roman" w:hAnsi="Consolas" w:cs="Times New Roman"/>
          <w:color w:val="B5CEA8"/>
          <w:kern w:val="0"/>
          <w:sz w:val="21"/>
          <w:szCs w:val="21"/>
          <w:lang w:val="en-US" w:eastAsia="it-IT"/>
          <w14:ligatures w14:val="none"/>
        </w:rPr>
        <w:t>0</w:t>
      </w:r>
      <w:r w:rsidRPr="004500E8">
        <w:rPr>
          <w:rFonts w:ascii="Consolas" w:eastAsia="Times New Roman" w:hAnsi="Consolas" w:cs="Times New Roman"/>
          <w:color w:val="CCCCCC"/>
          <w:kern w:val="0"/>
          <w:sz w:val="21"/>
          <w:szCs w:val="21"/>
          <w:lang w:val="en-US" w:eastAsia="it-IT"/>
          <w14:ligatures w14:val="none"/>
        </w:rPr>
        <w:t xml:space="preserve">; </w:t>
      </w:r>
      <w:proofErr w:type="spellStart"/>
      <w:r w:rsidRPr="004500E8">
        <w:rPr>
          <w:rFonts w:ascii="Consolas" w:eastAsia="Times New Roman" w:hAnsi="Consolas" w:cs="Times New Roman"/>
          <w:color w:val="CCCCCC"/>
          <w:kern w:val="0"/>
          <w:sz w:val="21"/>
          <w:szCs w:val="21"/>
          <w:lang w:val="en-US" w:eastAsia="it-IT"/>
          <w14:ligatures w14:val="none"/>
        </w:rPr>
        <w:t>i</w:t>
      </w:r>
      <w:proofErr w:type="spellEnd"/>
      <w:r w:rsidRPr="004500E8">
        <w:rPr>
          <w:rFonts w:ascii="Consolas" w:eastAsia="Times New Roman" w:hAnsi="Consolas" w:cs="Times New Roman"/>
          <w:color w:val="CCCCCC"/>
          <w:kern w:val="0"/>
          <w:sz w:val="21"/>
          <w:szCs w:val="21"/>
          <w:lang w:val="en-US" w:eastAsia="it-IT"/>
          <w14:ligatures w14:val="none"/>
        </w:rPr>
        <w:t xml:space="preserve"> </w:t>
      </w:r>
      <w:r w:rsidRPr="004500E8">
        <w:rPr>
          <w:rFonts w:ascii="Consolas" w:eastAsia="Times New Roman" w:hAnsi="Consolas" w:cs="Times New Roman"/>
          <w:color w:val="D4D4D4"/>
          <w:kern w:val="0"/>
          <w:sz w:val="21"/>
          <w:szCs w:val="21"/>
          <w:lang w:val="en-US" w:eastAsia="it-IT"/>
          <w14:ligatures w14:val="none"/>
        </w:rPr>
        <w:t>&lt;</w:t>
      </w:r>
      <w:r w:rsidRPr="004500E8">
        <w:rPr>
          <w:rFonts w:ascii="Consolas" w:eastAsia="Times New Roman" w:hAnsi="Consolas" w:cs="Times New Roman"/>
          <w:color w:val="CCCCCC"/>
          <w:kern w:val="0"/>
          <w:sz w:val="21"/>
          <w:szCs w:val="21"/>
          <w:lang w:val="en-US" w:eastAsia="it-IT"/>
          <w14:ligatures w14:val="none"/>
        </w:rPr>
        <w:t xml:space="preserve"> </w:t>
      </w:r>
      <w:r w:rsidRPr="004500E8">
        <w:rPr>
          <w:rFonts w:ascii="Consolas" w:eastAsia="Times New Roman" w:hAnsi="Consolas" w:cs="Times New Roman"/>
          <w:color w:val="B5CEA8"/>
          <w:kern w:val="0"/>
          <w:sz w:val="21"/>
          <w:szCs w:val="21"/>
          <w:lang w:val="en-US" w:eastAsia="it-IT"/>
          <w14:ligatures w14:val="none"/>
        </w:rPr>
        <w:t>8</w:t>
      </w:r>
      <w:r w:rsidRPr="004500E8">
        <w:rPr>
          <w:rFonts w:ascii="Consolas" w:eastAsia="Times New Roman" w:hAnsi="Consolas" w:cs="Times New Roman"/>
          <w:color w:val="CCCCCC"/>
          <w:kern w:val="0"/>
          <w:sz w:val="21"/>
          <w:szCs w:val="21"/>
          <w:lang w:val="en-US" w:eastAsia="it-IT"/>
          <w14:ligatures w14:val="none"/>
        </w:rPr>
        <w:t xml:space="preserve">; </w:t>
      </w:r>
      <w:proofErr w:type="spellStart"/>
      <w:r w:rsidRPr="004500E8">
        <w:rPr>
          <w:rFonts w:ascii="Consolas" w:eastAsia="Times New Roman" w:hAnsi="Consolas" w:cs="Times New Roman"/>
          <w:color w:val="CCCCCC"/>
          <w:kern w:val="0"/>
          <w:sz w:val="21"/>
          <w:szCs w:val="21"/>
          <w:lang w:val="en-US" w:eastAsia="it-IT"/>
          <w14:ligatures w14:val="none"/>
        </w:rPr>
        <w:t>i</w:t>
      </w:r>
      <w:proofErr w:type="spellEnd"/>
      <w:r w:rsidRPr="004500E8">
        <w:rPr>
          <w:rFonts w:ascii="Consolas" w:eastAsia="Times New Roman" w:hAnsi="Consolas" w:cs="Times New Roman"/>
          <w:color w:val="D4D4D4"/>
          <w:kern w:val="0"/>
          <w:sz w:val="21"/>
          <w:szCs w:val="21"/>
          <w:lang w:val="en-US" w:eastAsia="it-IT"/>
          <w14:ligatures w14:val="none"/>
        </w:rPr>
        <w:t>++</w:t>
      </w:r>
      <w:r w:rsidRPr="004500E8">
        <w:rPr>
          <w:rFonts w:ascii="Consolas" w:eastAsia="Times New Roman" w:hAnsi="Consolas" w:cs="Times New Roman"/>
          <w:color w:val="CCCCCC"/>
          <w:kern w:val="0"/>
          <w:sz w:val="21"/>
          <w:szCs w:val="21"/>
          <w:lang w:val="en-US" w:eastAsia="it-IT"/>
          <w14:ligatures w14:val="none"/>
        </w:rPr>
        <w:t>) {</w:t>
      </w:r>
    </w:p>
    <w:p w14:paraId="5B454E16" w14:textId="77777777" w:rsidR="004500E8" w:rsidRPr="004500E8" w:rsidRDefault="004500E8" w:rsidP="004500E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4500E8">
        <w:rPr>
          <w:rFonts w:ascii="Consolas" w:eastAsia="Times New Roman" w:hAnsi="Consolas" w:cs="Times New Roman"/>
          <w:color w:val="CCCCCC"/>
          <w:kern w:val="0"/>
          <w:sz w:val="21"/>
          <w:szCs w:val="21"/>
          <w:lang w:val="en-US" w:eastAsia="it-IT"/>
          <w14:ligatures w14:val="none"/>
        </w:rPr>
        <w:t xml:space="preserve">    </w:t>
      </w:r>
      <w:r w:rsidRPr="004500E8">
        <w:rPr>
          <w:rFonts w:ascii="Consolas" w:eastAsia="Times New Roman" w:hAnsi="Consolas" w:cs="Times New Roman"/>
          <w:color w:val="9CDCFE"/>
          <w:kern w:val="0"/>
          <w:sz w:val="21"/>
          <w:szCs w:val="21"/>
          <w:lang w:val="en-US" w:eastAsia="it-IT"/>
          <w14:ligatures w14:val="none"/>
        </w:rPr>
        <w:t>texture</w:t>
      </w:r>
      <w:r w:rsidRPr="004500E8">
        <w:rPr>
          <w:rFonts w:ascii="Consolas" w:eastAsia="Times New Roman" w:hAnsi="Consolas" w:cs="Times New Roman"/>
          <w:color w:val="CCCCCC"/>
          <w:kern w:val="0"/>
          <w:sz w:val="21"/>
          <w:szCs w:val="21"/>
          <w:lang w:val="en-US" w:eastAsia="it-IT"/>
          <w14:ligatures w14:val="none"/>
        </w:rPr>
        <w:t>[</w:t>
      </w:r>
      <w:proofErr w:type="spellStart"/>
      <w:r w:rsidRPr="004500E8">
        <w:rPr>
          <w:rFonts w:ascii="Consolas" w:eastAsia="Times New Roman" w:hAnsi="Consolas" w:cs="Times New Roman"/>
          <w:color w:val="CCCCCC"/>
          <w:kern w:val="0"/>
          <w:sz w:val="21"/>
          <w:szCs w:val="21"/>
          <w:lang w:val="en-US" w:eastAsia="it-IT"/>
          <w14:ligatures w14:val="none"/>
        </w:rPr>
        <w:t>i</w:t>
      </w:r>
      <w:proofErr w:type="spellEnd"/>
      <w:r w:rsidRPr="004500E8">
        <w:rPr>
          <w:rFonts w:ascii="Consolas" w:eastAsia="Times New Roman" w:hAnsi="Consolas" w:cs="Times New Roman"/>
          <w:color w:val="CCCCCC"/>
          <w:kern w:val="0"/>
          <w:sz w:val="21"/>
          <w:szCs w:val="21"/>
          <w:lang w:val="en-US" w:eastAsia="it-IT"/>
          <w14:ligatures w14:val="none"/>
        </w:rPr>
        <w:t xml:space="preserve">] </w:t>
      </w:r>
      <w:r w:rsidRPr="004500E8">
        <w:rPr>
          <w:rFonts w:ascii="Consolas" w:eastAsia="Times New Roman" w:hAnsi="Consolas" w:cs="Times New Roman"/>
          <w:color w:val="D4D4D4"/>
          <w:kern w:val="0"/>
          <w:sz w:val="21"/>
          <w:szCs w:val="21"/>
          <w:lang w:val="en-US" w:eastAsia="it-IT"/>
          <w14:ligatures w14:val="none"/>
        </w:rPr>
        <w:t>=</w:t>
      </w:r>
      <w:r w:rsidRPr="004500E8">
        <w:rPr>
          <w:rFonts w:ascii="Consolas" w:eastAsia="Times New Roman" w:hAnsi="Consolas" w:cs="Times New Roman"/>
          <w:color w:val="CCCCCC"/>
          <w:kern w:val="0"/>
          <w:sz w:val="21"/>
          <w:szCs w:val="21"/>
          <w:lang w:val="en-US" w:eastAsia="it-IT"/>
          <w14:ligatures w14:val="none"/>
        </w:rPr>
        <w:t xml:space="preserve"> </w:t>
      </w:r>
      <w:r w:rsidRPr="004500E8">
        <w:rPr>
          <w:rFonts w:ascii="Consolas" w:eastAsia="Times New Roman" w:hAnsi="Consolas" w:cs="Times New Roman"/>
          <w:color w:val="DCDCAA"/>
          <w:kern w:val="0"/>
          <w:sz w:val="21"/>
          <w:szCs w:val="21"/>
          <w:lang w:val="en-US" w:eastAsia="it-IT"/>
          <w14:ligatures w14:val="none"/>
        </w:rPr>
        <w:t>malloc</w:t>
      </w:r>
      <w:r w:rsidRPr="004500E8">
        <w:rPr>
          <w:rFonts w:ascii="Consolas" w:eastAsia="Times New Roman" w:hAnsi="Consolas" w:cs="Times New Roman"/>
          <w:color w:val="CCCCCC"/>
          <w:kern w:val="0"/>
          <w:sz w:val="21"/>
          <w:szCs w:val="21"/>
          <w:lang w:val="en-US" w:eastAsia="it-IT"/>
          <w14:ligatures w14:val="none"/>
        </w:rPr>
        <w:t>(</w:t>
      </w:r>
      <w:proofErr w:type="spellStart"/>
      <w:r w:rsidRPr="004500E8">
        <w:rPr>
          <w:rFonts w:ascii="Consolas" w:eastAsia="Times New Roman" w:hAnsi="Consolas" w:cs="Times New Roman"/>
          <w:color w:val="CCCCCC"/>
          <w:kern w:val="0"/>
          <w:sz w:val="21"/>
          <w:szCs w:val="21"/>
          <w:lang w:val="en-US" w:eastAsia="it-IT"/>
          <w14:ligatures w14:val="none"/>
        </w:rPr>
        <w:t>texWidth</w:t>
      </w:r>
      <w:proofErr w:type="spellEnd"/>
      <w:r w:rsidRPr="004500E8">
        <w:rPr>
          <w:rFonts w:ascii="Consolas" w:eastAsia="Times New Roman" w:hAnsi="Consolas" w:cs="Times New Roman"/>
          <w:color w:val="CCCCCC"/>
          <w:kern w:val="0"/>
          <w:sz w:val="21"/>
          <w:szCs w:val="21"/>
          <w:lang w:val="en-US" w:eastAsia="it-IT"/>
          <w14:ligatures w14:val="none"/>
        </w:rPr>
        <w:t xml:space="preserve"> </w:t>
      </w:r>
      <w:r w:rsidRPr="004500E8">
        <w:rPr>
          <w:rFonts w:ascii="Consolas" w:eastAsia="Times New Roman" w:hAnsi="Consolas" w:cs="Times New Roman"/>
          <w:color w:val="D4D4D4"/>
          <w:kern w:val="0"/>
          <w:sz w:val="21"/>
          <w:szCs w:val="21"/>
          <w:lang w:val="en-US" w:eastAsia="it-IT"/>
          <w14:ligatures w14:val="none"/>
        </w:rPr>
        <w:t>*</w:t>
      </w:r>
      <w:r w:rsidRPr="004500E8">
        <w:rPr>
          <w:rFonts w:ascii="Consolas" w:eastAsia="Times New Roman" w:hAnsi="Consolas" w:cs="Times New Roman"/>
          <w:color w:val="CCCCCC"/>
          <w:kern w:val="0"/>
          <w:sz w:val="21"/>
          <w:szCs w:val="21"/>
          <w:lang w:val="en-US" w:eastAsia="it-IT"/>
          <w14:ligatures w14:val="none"/>
        </w:rPr>
        <w:t xml:space="preserve"> </w:t>
      </w:r>
      <w:proofErr w:type="spellStart"/>
      <w:r w:rsidRPr="004500E8">
        <w:rPr>
          <w:rFonts w:ascii="Consolas" w:eastAsia="Times New Roman" w:hAnsi="Consolas" w:cs="Times New Roman"/>
          <w:color w:val="CCCCCC"/>
          <w:kern w:val="0"/>
          <w:sz w:val="21"/>
          <w:szCs w:val="21"/>
          <w:lang w:val="en-US" w:eastAsia="it-IT"/>
          <w14:ligatures w14:val="none"/>
        </w:rPr>
        <w:t>texHeight</w:t>
      </w:r>
      <w:proofErr w:type="spellEnd"/>
      <w:r w:rsidRPr="004500E8">
        <w:rPr>
          <w:rFonts w:ascii="Consolas" w:eastAsia="Times New Roman" w:hAnsi="Consolas" w:cs="Times New Roman"/>
          <w:color w:val="CCCCCC"/>
          <w:kern w:val="0"/>
          <w:sz w:val="21"/>
          <w:szCs w:val="21"/>
          <w:lang w:val="en-US" w:eastAsia="it-IT"/>
          <w14:ligatures w14:val="none"/>
        </w:rPr>
        <w:t xml:space="preserve"> </w:t>
      </w:r>
      <w:r w:rsidRPr="004500E8">
        <w:rPr>
          <w:rFonts w:ascii="Consolas" w:eastAsia="Times New Roman" w:hAnsi="Consolas" w:cs="Times New Roman"/>
          <w:color w:val="D4D4D4"/>
          <w:kern w:val="0"/>
          <w:sz w:val="21"/>
          <w:szCs w:val="21"/>
          <w:lang w:val="en-US" w:eastAsia="it-IT"/>
          <w14:ligatures w14:val="none"/>
        </w:rPr>
        <w:t>*</w:t>
      </w:r>
      <w:r w:rsidRPr="004500E8">
        <w:rPr>
          <w:rFonts w:ascii="Consolas" w:eastAsia="Times New Roman" w:hAnsi="Consolas" w:cs="Times New Roman"/>
          <w:color w:val="CCCCCC"/>
          <w:kern w:val="0"/>
          <w:sz w:val="21"/>
          <w:szCs w:val="21"/>
          <w:lang w:val="en-US" w:eastAsia="it-IT"/>
          <w14:ligatures w14:val="none"/>
        </w:rPr>
        <w:t xml:space="preserve"> </w:t>
      </w:r>
      <w:proofErr w:type="spellStart"/>
      <w:r w:rsidRPr="004500E8">
        <w:rPr>
          <w:rFonts w:ascii="Consolas" w:eastAsia="Times New Roman" w:hAnsi="Consolas" w:cs="Times New Roman"/>
          <w:color w:val="569CD6"/>
          <w:kern w:val="0"/>
          <w:sz w:val="21"/>
          <w:szCs w:val="21"/>
          <w:lang w:val="en-US" w:eastAsia="it-IT"/>
          <w14:ligatures w14:val="none"/>
        </w:rPr>
        <w:t>sizeof</w:t>
      </w:r>
      <w:proofErr w:type="spellEnd"/>
      <w:r w:rsidRPr="004500E8">
        <w:rPr>
          <w:rFonts w:ascii="Consolas" w:eastAsia="Times New Roman" w:hAnsi="Consolas" w:cs="Times New Roman"/>
          <w:color w:val="CCCCCC"/>
          <w:kern w:val="0"/>
          <w:sz w:val="21"/>
          <w:szCs w:val="21"/>
          <w:lang w:val="en-US" w:eastAsia="it-IT"/>
          <w14:ligatures w14:val="none"/>
        </w:rPr>
        <w:t>(Uint32));</w:t>
      </w:r>
    </w:p>
    <w:p w14:paraId="0CD19935" w14:textId="77777777" w:rsidR="004500E8" w:rsidRPr="004500E8" w:rsidRDefault="004500E8" w:rsidP="004500E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4500E8">
        <w:rPr>
          <w:rFonts w:ascii="Consolas" w:eastAsia="Times New Roman" w:hAnsi="Consolas" w:cs="Times New Roman"/>
          <w:color w:val="CCCCCC"/>
          <w:kern w:val="0"/>
          <w:sz w:val="21"/>
          <w:szCs w:val="21"/>
          <w:lang w:eastAsia="it-IT"/>
          <w14:ligatures w14:val="none"/>
        </w:rPr>
        <w:t>}</w:t>
      </w:r>
    </w:p>
    <w:p w14:paraId="5FEF395A" w14:textId="77777777" w:rsidR="004500E8" w:rsidRPr="004500E8" w:rsidRDefault="004500E8" w:rsidP="004500E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77782D40" w14:textId="77777777" w:rsidR="004500E8" w:rsidRPr="004500E8" w:rsidRDefault="004500E8" w:rsidP="004500E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4500E8">
        <w:rPr>
          <w:rFonts w:ascii="Consolas" w:eastAsia="Times New Roman" w:hAnsi="Consolas" w:cs="Times New Roman"/>
          <w:color w:val="6A9955"/>
          <w:kern w:val="0"/>
          <w:sz w:val="21"/>
          <w:szCs w:val="21"/>
          <w:lang w:eastAsia="it-IT"/>
          <w14:ligatures w14:val="none"/>
        </w:rPr>
        <w:t>// ... dopo aver finito con le texture, ricordati di liberare la memoria</w:t>
      </w:r>
    </w:p>
    <w:p w14:paraId="586CDE3E" w14:textId="77777777" w:rsidR="004500E8" w:rsidRPr="004500E8" w:rsidRDefault="004500E8" w:rsidP="004500E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4500E8">
        <w:rPr>
          <w:rFonts w:ascii="Consolas" w:eastAsia="Times New Roman" w:hAnsi="Consolas" w:cs="Times New Roman"/>
          <w:color w:val="C586C0"/>
          <w:kern w:val="0"/>
          <w:sz w:val="21"/>
          <w:szCs w:val="21"/>
          <w:lang w:val="en-US" w:eastAsia="it-IT"/>
          <w14:ligatures w14:val="none"/>
        </w:rPr>
        <w:t>for</w:t>
      </w:r>
      <w:r w:rsidRPr="004500E8">
        <w:rPr>
          <w:rFonts w:ascii="Consolas" w:eastAsia="Times New Roman" w:hAnsi="Consolas" w:cs="Times New Roman"/>
          <w:color w:val="CCCCCC"/>
          <w:kern w:val="0"/>
          <w:sz w:val="21"/>
          <w:szCs w:val="21"/>
          <w:lang w:val="en-US" w:eastAsia="it-IT"/>
          <w14:ligatures w14:val="none"/>
        </w:rPr>
        <w:t>(</w:t>
      </w:r>
      <w:r w:rsidRPr="004500E8">
        <w:rPr>
          <w:rFonts w:ascii="Consolas" w:eastAsia="Times New Roman" w:hAnsi="Consolas" w:cs="Times New Roman"/>
          <w:color w:val="569CD6"/>
          <w:kern w:val="0"/>
          <w:sz w:val="21"/>
          <w:szCs w:val="21"/>
          <w:lang w:val="en-US" w:eastAsia="it-IT"/>
          <w14:ligatures w14:val="none"/>
        </w:rPr>
        <w:t>int</w:t>
      </w:r>
      <w:r w:rsidRPr="004500E8">
        <w:rPr>
          <w:rFonts w:ascii="Consolas" w:eastAsia="Times New Roman" w:hAnsi="Consolas" w:cs="Times New Roman"/>
          <w:color w:val="CCCCCC"/>
          <w:kern w:val="0"/>
          <w:sz w:val="21"/>
          <w:szCs w:val="21"/>
          <w:lang w:val="en-US" w:eastAsia="it-IT"/>
          <w14:ligatures w14:val="none"/>
        </w:rPr>
        <w:t xml:space="preserve"> </w:t>
      </w:r>
      <w:proofErr w:type="spellStart"/>
      <w:r w:rsidRPr="004500E8">
        <w:rPr>
          <w:rFonts w:ascii="Consolas" w:eastAsia="Times New Roman" w:hAnsi="Consolas" w:cs="Times New Roman"/>
          <w:color w:val="CCCCCC"/>
          <w:kern w:val="0"/>
          <w:sz w:val="21"/>
          <w:szCs w:val="21"/>
          <w:lang w:val="en-US" w:eastAsia="it-IT"/>
          <w14:ligatures w14:val="none"/>
        </w:rPr>
        <w:t>i</w:t>
      </w:r>
      <w:proofErr w:type="spellEnd"/>
      <w:r w:rsidRPr="004500E8">
        <w:rPr>
          <w:rFonts w:ascii="Consolas" w:eastAsia="Times New Roman" w:hAnsi="Consolas" w:cs="Times New Roman"/>
          <w:color w:val="CCCCCC"/>
          <w:kern w:val="0"/>
          <w:sz w:val="21"/>
          <w:szCs w:val="21"/>
          <w:lang w:val="en-US" w:eastAsia="it-IT"/>
          <w14:ligatures w14:val="none"/>
        </w:rPr>
        <w:t xml:space="preserve"> </w:t>
      </w:r>
      <w:r w:rsidRPr="004500E8">
        <w:rPr>
          <w:rFonts w:ascii="Consolas" w:eastAsia="Times New Roman" w:hAnsi="Consolas" w:cs="Times New Roman"/>
          <w:color w:val="D4D4D4"/>
          <w:kern w:val="0"/>
          <w:sz w:val="21"/>
          <w:szCs w:val="21"/>
          <w:lang w:val="en-US" w:eastAsia="it-IT"/>
          <w14:ligatures w14:val="none"/>
        </w:rPr>
        <w:t>=</w:t>
      </w:r>
      <w:r w:rsidRPr="004500E8">
        <w:rPr>
          <w:rFonts w:ascii="Consolas" w:eastAsia="Times New Roman" w:hAnsi="Consolas" w:cs="Times New Roman"/>
          <w:color w:val="CCCCCC"/>
          <w:kern w:val="0"/>
          <w:sz w:val="21"/>
          <w:szCs w:val="21"/>
          <w:lang w:val="en-US" w:eastAsia="it-IT"/>
          <w14:ligatures w14:val="none"/>
        </w:rPr>
        <w:t xml:space="preserve"> </w:t>
      </w:r>
      <w:r w:rsidRPr="004500E8">
        <w:rPr>
          <w:rFonts w:ascii="Consolas" w:eastAsia="Times New Roman" w:hAnsi="Consolas" w:cs="Times New Roman"/>
          <w:color w:val="B5CEA8"/>
          <w:kern w:val="0"/>
          <w:sz w:val="21"/>
          <w:szCs w:val="21"/>
          <w:lang w:val="en-US" w:eastAsia="it-IT"/>
          <w14:ligatures w14:val="none"/>
        </w:rPr>
        <w:t>0</w:t>
      </w:r>
      <w:r w:rsidRPr="004500E8">
        <w:rPr>
          <w:rFonts w:ascii="Consolas" w:eastAsia="Times New Roman" w:hAnsi="Consolas" w:cs="Times New Roman"/>
          <w:color w:val="CCCCCC"/>
          <w:kern w:val="0"/>
          <w:sz w:val="21"/>
          <w:szCs w:val="21"/>
          <w:lang w:val="en-US" w:eastAsia="it-IT"/>
          <w14:ligatures w14:val="none"/>
        </w:rPr>
        <w:t xml:space="preserve">; </w:t>
      </w:r>
      <w:proofErr w:type="spellStart"/>
      <w:r w:rsidRPr="004500E8">
        <w:rPr>
          <w:rFonts w:ascii="Consolas" w:eastAsia="Times New Roman" w:hAnsi="Consolas" w:cs="Times New Roman"/>
          <w:color w:val="CCCCCC"/>
          <w:kern w:val="0"/>
          <w:sz w:val="21"/>
          <w:szCs w:val="21"/>
          <w:lang w:val="en-US" w:eastAsia="it-IT"/>
          <w14:ligatures w14:val="none"/>
        </w:rPr>
        <w:t>i</w:t>
      </w:r>
      <w:proofErr w:type="spellEnd"/>
      <w:r w:rsidRPr="004500E8">
        <w:rPr>
          <w:rFonts w:ascii="Consolas" w:eastAsia="Times New Roman" w:hAnsi="Consolas" w:cs="Times New Roman"/>
          <w:color w:val="CCCCCC"/>
          <w:kern w:val="0"/>
          <w:sz w:val="21"/>
          <w:szCs w:val="21"/>
          <w:lang w:val="en-US" w:eastAsia="it-IT"/>
          <w14:ligatures w14:val="none"/>
        </w:rPr>
        <w:t xml:space="preserve"> </w:t>
      </w:r>
      <w:r w:rsidRPr="004500E8">
        <w:rPr>
          <w:rFonts w:ascii="Consolas" w:eastAsia="Times New Roman" w:hAnsi="Consolas" w:cs="Times New Roman"/>
          <w:color w:val="D4D4D4"/>
          <w:kern w:val="0"/>
          <w:sz w:val="21"/>
          <w:szCs w:val="21"/>
          <w:lang w:val="en-US" w:eastAsia="it-IT"/>
          <w14:ligatures w14:val="none"/>
        </w:rPr>
        <w:t>&lt;</w:t>
      </w:r>
      <w:r w:rsidRPr="004500E8">
        <w:rPr>
          <w:rFonts w:ascii="Consolas" w:eastAsia="Times New Roman" w:hAnsi="Consolas" w:cs="Times New Roman"/>
          <w:color w:val="CCCCCC"/>
          <w:kern w:val="0"/>
          <w:sz w:val="21"/>
          <w:szCs w:val="21"/>
          <w:lang w:val="en-US" w:eastAsia="it-IT"/>
          <w14:ligatures w14:val="none"/>
        </w:rPr>
        <w:t xml:space="preserve"> </w:t>
      </w:r>
      <w:r w:rsidRPr="004500E8">
        <w:rPr>
          <w:rFonts w:ascii="Consolas" w:eastAsia="Times New Roman" w:hAnsi="Consolas" w:cs="Times New Roman"/>
          <w:color w:val="B5CEA8"/>
          <w:kern w:val="0"/>
          <w:sz w:val="21"/>
          <w:szCs w:val="21"/>
          <w:lang w:val="en-US" w:eastAsia="it-IT"/>
          <w14:ligatures w14:val="none"/>
        </w:rPr>
        <w:t>8</w:t>
      </w:r>
      <w:r w:rsidRPr="004500E8">
        <w:rPr>
          <w:rFonts w:ascii="Consolas" w:eastAsia="Times New Roman" w:hAnsi="Consolas" w:cs="Times New Roman"/>
          <w:color w:val="CCCCCC"/>
          <w:kern w:val="0"/>
          <w:sz w:val="21"/>
          <w:szCs w:val="21"/>
          <w:lang w:val="en-US" w:eastAsia="it-IT"/>
          <w14:ligatures w14:val="none"/>
        </w:rPr>
        <w:t xml:space="preserve">; </w:t>
      </w:r>
      <w:proofErr w:type="spellStart"/>
      <w:r w:rsidRPr="004500E8">
        <w:rPr>
          <w:rFonts w:ascii="Consolas" w:eastAsia="Times New Roman" w:hAnsi="Consolas" w:cs="Times New Roman"/>
          <w:color w:val="CCCCCC"/>
          <w:kern w:val="0"/>
          <w:sz w:val="21"/>
          <w:szCs w:val="21"/>
          <w:lang w:val="en-US" w:eastAsia="it-IT"/>
          <w14:ligatures w14:val="none"/>
        </w:rPr>
        <w:t>i</w:t>
      </w:r>
      <w:proofErr w:type="spellEnd"/>
      <w:r w:rsidRPr="004500E8">
        <w:rPr>
          <w:rFonts w:ascii="Consolas" w:eastAsia="Times New Roman" w:hAnsi="Consolas" w:cs="Times New Roman"/>
          <w:color w:val="D4D4D4"/>
          <w:kern w:val="0"/>
          <w:sz w:val="21"/>
          <w:szCs w:val="21"/>
          <w:lang w:val="en-US" w:eastAsia="it-IT"/>
          <w14:ligatures w14:val="none"/>
        </w:rPr>
        <w:t>++</w:t>
      </w:r>
      <w:r w:rsidRPr="004500E8">
        <w:rPr>
          <w:rFonts w:ascii="Consolas" w:eastAsia="Times New Roman" w:hAnsi="Consolas" w:cs="Times New Roman"/>
          <w:color w:val="CCCCCC"/>
          <w:kern w:val="0"/>
          <w:sz w:val="21"/>
          <w:szCs w:val="21"/>
          <w:lang w:val="en-US" w:eastAsia="it-IT"/>
          <w14:ligatures w14:val="none"/>
        </w:rPr>
        <w:t>) {</w:t>
      </w:r>
    </w:p>
    <w:p w14:paraId="6396E33D" w14:textId="77777777" w:rsidR="004500E8" w:rsidRPr="004500E8" w:rsidRDefault="004500E8" w:rsidP="004500E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4500E8">
        <w:rPr>
          <w:rFonts w:ascii="Consolas" w:eastAsia="Times New Roman" w:hAnsi="Consolas" w:cs="Times New Roman"/>
          <w:color w:val="CCCCCC"/>
          <w:kern w:val="0"/>
          <w:sz w:val="21"/>
          <w:szCs w:val="21"/>
          <w:lang w:val="en-US" w:eastAsia="it-IT"/>
          <w14:ligatures w14:val="none"/>
        </w:rPr>
        <w:t xml:space="preserve">    </w:t>
      </w:r>
      <w:r w:rsidRPr="004500E8">
        <w:rPr>
          <w:rFonts w:ascii="Consolas" w:eastAsia="Times New Roman" w:hAnsi="Consolas" w:cs="Times New Roman"/>
          <w:color w:val="DCDCAA"/>
          <w:kern w:val="0"/>
          <w:sz w:val="21"/>
          <w:szCs w:val="21"/>
          <w:lang w:val="en-US" w:eastAsia="it-IT"/>
          <w14:ligatures w14:val="none"/>
        </w:rPr>
        <w:t>free</w:t>
      </w:r>
      <w:r w:rsidRPr="004500E8">
        <w:rPr>
          <w:rFonts w:ascii="Consolas" w:eastAsia="Times New Roman" w:hAnsi="Consolas" w:cs="Times New Roman"/>
          <w:color w:val="CCCCCC"/>
          <w:kern w:val="0"/>
          <w:sz w:val="21"/>
          <w:szCs w:val="21"/>
          <w:lang w:val="en-US" w:eastAsia="it-IT"/>
          <w14:ligatures w14:val="none"/>
        </w:rPr>
        <w:t>(</w:t>
      </w:r>
      <w:r w:rsidRPr="004500E8">
        <w:rPr>
          <w:rFonts w:ascii="Consolas" w:eastAsia="Times New Roman" w:hAnsi="Consolas" w:cs="Times New Roman"/>
          <w:color w:val="9CDCFE"/>
          <w:kern w:val="0"/>
          <w:sz w:val="21"/>
          <w:szCs w:val="21"/>
          <w:lang w:val="en-US" w:eastAsia="it-IT"/>
          <w14:ligatures w14:val="none"/>
        </w:rPr>
        <w:t>texture</w:t>
      </w:r>
      <w:r w:rsidRPr="004500E8">
        <w:rPr>
          <w:rFonts w:ascii="Consolas" w:eastAsia="Times New Roman" w:hAnsi="Consolas" w:cs="Times New Roman"/>
          <w:color w:val="CCCCCC"/>
          <w:kern w:val="0"/>
          <w:sz w:val="21"/>
          <w:szCs w:val="21"/>
          <w:lang w:val="en-US" w:eastAsia="it-IT"/>
          <w14:ligatures w14:val="none"/>
        </w:rPr>
        <w:t>[</w:t>
      </w:r>
      <w:proofErr w:type="spellStart"/>
      <w:r w:rsidRPr="004500E8">
        <w:rPr>
          <w:rFonts w:ascii="Consolas" w:eastAsia="Times New Roman" w:hAnsi="Consolas" w:cs="Times New Roman"/>
          <w:color w:val="CCCCCC"/>
          <w:kern w:val="0"/>
          <w:sz w:val="21"/>
          <w:szCs w:val="21"/>
          <w:lang w:val="en-US" w:eastAsia="it-IT"/>
          <w14:ligatures w14:val="none"/>
        </w:rPr>
        <w:t>i</w:t>
      </w:r>
      <w:proofErr w:type="spellEnd"/>
      <w:r w:rsidRPr="004500E8">
        <w:rPr>
          <w:rFonts w:ascii="Consolas" w:eastAsia="Times New Roman" w:hAnsi="Consolas" w:cs="Times New Roman"/>
          <w:color w:val="CCCCCC"/>
          <w:kern w:val="0"/>
          <w:sz w:val="21"/>
          <w:szCs w:val="21"/>
          <w:lang w:val="en-US" w:eastAsia="it-IT"/>
          <w14:ligatures w14:val="none"/>
        </w:rPr>
        <w:t>]);</w:t>
      </w:r>
    </w:p>
    <w:p w14:paraId="2E987886" w14:textId="77777777" w:rsidR="004500E8" w:rsidRPr="004500E8" w:rsidRDefault="004500E8" w:rsidP="004500E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4500E8">
        <w:rPr>
          <w:rFonts w:ascii="Consolas" w:eastAsia="Times New Roman" w:hAnsi="Consolas" w:cs="Times New Roman"/>
          <w:color w:val="CCCCCC"/>
          <w:kern w:val="0"/>
          <w:sz w:val="21"/>
          <w:szCs w:val="21"/>
          <w:lang w:eastAsia="it-IT"/>
          <w14:ligatures w14:val="none"/>
        </w:rPr>
        <w:t>}</w:t>
      </w:r>
    </w:p>
    <w:p w14:paraId="2A546C98" w14:textId="77777777" w:rsidR="004500E8" w:rsidRPr="004500E8" w:rsidRDefault="004500E8" w:rsidP="004500E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4500E8">
        <w:rPr>
          <w:rFonts w:ascii="Consolas" w:eastAsia="Times New Roman" w:hAnsi="Consolas" w:cs="Times New Roman"/>
          <w:color w:val="DCDCAA"/>
          <w:kern w:val="0"/>
          <w:sz w:val="21"/>
          <w:szCs w:val="21"/>
          <w:lang w:eastAsia="it-IT"/>
          <w14:ligatures w14:val="none"/>
        </w:rPr>
        <w:t>free</w:t>
      </w:r>
      <w:r w:rsidRPr="004500E8">
        <w:rPr>
          <w:rFonts w:ascii="Consolas" w:eastAsia="Times New Roman" w:hAnsi="Consolas" w:cs="Times New Roman"/>
          <w:color w:val="CCCCCC"/>
          <w:kern w:val="0"/>
          <w:sz w:val="21"/>
          <w:szCs w:val="21"/>
          <w:lang w:eastAsia="it-IT"/>
          <w14:ligatures w14:val="none"/>
        </w:rPr>
        <w:t>(buffer);</w:t>
      </w:r>
    </w:p>
    <w:p w14:paraId="486A633A" w14:textId="0D4AD56E" w:rsidR="004500E8" w:rsidRPr="004500E8" w:rsidRDefault="004500E8" w:rsidP="004500E8">
      <w:pPr>
        <w:tabs>
          <w:tab w:val="left" w:pos="2263"/>
        </w:tabs>
      </w:pPr>
      <w:r>
        <w:rPr>
          <w:lang w:val="en-US"/>
        </w:rPr>
        <w:br/>
      </w:r>
      <w:r w:rsidRPr="004500E8">
        <w:rPr>
          <w:b/>
          <w:bCs/>
        </w:rPr>
        <w:t xml:space="preserve">Buffer </w:t>
      </w:r>
      <w:proofErr w:type="spellStart"/>
      <w:r w:rsidRPr="004500E8">
        <w:rPr>
          <w:b/>
          <w:bCs/>
        </w:rPr>
        <w:t>Allocation</w:t>
      </w:r>
      <w:proofErr w:type="spellEnd"/>
      <w:r w:rsidRPr="004500E8">
        <w:rPr>
          <w:b/>
          <w:bCs/>
        </w:rPr>
        <w:t>:</w:t>
      </w:r>
    </w:p>
    <w:p w14:paraId="346D7F83" w14:textId="77777777" w:rsidR="004500E8" w:rsidRPr="004500E8" w:rsidRDefault="004500E8" w:rsidP="004500E8">
      <w:pPr>
        <w:numPr>
          <w:ilvl w:val="0"/>
          <w:numId w:val="3"/>
        </w:numPr>
        <w:tabs>
          <w:tab w:val="left" w:pos="2263"/>
        </w:tabs>
        <w:rPr>
          <w:lang w:val="en-US"/>
        </w:rPr>
      </w:pPr>
      <w:r w:rsidRPr="004500E8">
        <w:rPr>
          <w:b/>
          <w:bCs/>
          <w:lang w:val="en-US"/>
        </w:rPr>
        <w:t>C++:</w:t>
      </w:r>
      <w:r w:rsidRPr="004500E8">
        <w:rPr>
          <w:lang w:val="en-US"/>
        </w:rPr>
        <w:t xml:space="preserve"> Uint32 buffer[</w:t>
      </w:r>
      <w:proofErr w:type="spellStart"/>
      <w:r w:rsidRPr="004500E8">
        <w:rPr>
          <w:lang w:val="en-US"/>
        </w:rPr>
        <w:t>screenHeight</w:t>
      </w:r>
      <w:proofErr w:type="spellEnd"/>
      <w:r w:rsidRPr="004500E8">
        <w:rPr>
          <w:lang w:val="en-US"/>
        </w:rPr>
        <w:t>][</w:t>
      </w:r>
      <w:proofErr w:type="spellStart"/>
      <w:r w:rsidRPr="004500E8">
        <w:rPr>
          <w:lang w:val="en-US"/>
        </w:rPr>
        <w:t>screenWidth</w:t>
      </w:r>
      <w:proofErr w:type="spellEnd"/>
      <w:r w:rsidRPr="004500E8">
        <w:rPr>
          <w:lang w:val="en-US"/>
        </w:rPr>
        <w:t>];</w:t>
      </w:r>
    </w:p>
    <w:p w14:paraId="67C19D74" w14:textId="77777777" w:rsidR="004500E8" w:rsidRPr="004500E8" w:rsidRDefault="004500E8" w:rsidP="004500E8">
      <w:pPr>
        <w:numPr>
          <w:ilvl w:val="0"/>
          <w:numId w:val="3"/>
        </w:numPr>
        <w:tabs>
          <w:tab w:val="left" w:pos="2263"/>
        </w:tabs>
      </w:pPr>
      <w:r w:rsidRPr="004500E8">
        <w:rPr>
          <w:b/>
          <w:bCs/>
        </w:rPr>
        <w:t>C:</w:t>
      </w:r>
      <w:r w:rsidRPr="004500E8">
        <w:t xml:space="preserve"> Usa </w:t>
      </w:r>
      <w:proofErr w:type="spellStart"/>
      <w:r w:rsidRPr="004500E8">
        <w:t>malloc</w:t>
      </w:r>
      <w:proofErr w:type="spellEnd"/>
      <w:r w:rsidRPr="004500E8">
        <w:t xml:space="preserve"> per allocare dinamicamente un array bidimensionale. La dimensione è calcolata come </w:t>
      </w:r>
      <w:proofErr w:type="spellStart"/>
      <w:r w:rsidRPr="004500E8">
        <w:t>screenHeight</w:t>
      </w:r>
      <w:proofErr w:type="spellEnd"/>
      <w:r w:rsidRPr="004500E8">
        <w:t xml:space="preserve"> * </w:t>
      </w:r>
      <w:proofErr w:type="spellStart"/>
      <w:r w:rsidRPr="004500E8">
        <w:t>sizeof</w:t>
      </w:r>
      <w:proofErr w:type="spellEnd"/>
      <w:r w:rsidRPr="004500E8">
        <w:t xml:space="preserve">(*buffer), dove *buffer è un array di Uint32 di dimensione </w:t>
      </w:r>
      <w:proofErr w:type="spellStart"/>
      <w:r w:rsidRPr="004500E8">
        <w:t>screenWidth</w:t>
      </w:r>
      <w:proofErr w:type="spellEnd"/>
      <w:r w:rsidRPr="004500E8">
        <w:t>.</w:t>
      </w:r>
    </w:p>
    <w:p w14:paraId="09C25551" w14:textId="31B7D48B" w:rsidR="004500E8" w:rsidRPr="004500E8" w:rsidRDefault="004500E8" w:rsidP="004500E8">
      <w:pPr>
        <w:tabs>
          <w:tab w:val="left" w:pos="2263"/>
        </w:tabs>
      </w:pPr>
      <w:r w:rsidRPr="004500E8">
        <w:rPr>
          <w:b/>
          <w:bCs/>
        </w:rPr>
        <w:t xml:space="preserve">Texture </w:t>
      </w:r>
      <w:proofErr w:type="spellStart"/>
      <w:r w:rsidRPr="004500E8">
        <w:rPr>
          <w:b/>
          <w:bCs/>
        </w:rPr>
        <w:t>Allocation</w:t>
      </w:r>
      <w:proofErr w:type="spellEnd"/>
      <w:r w:rsidRPr="004500E8">
        <w:rPr>
          <w:b/>
          <w:bCs/>
        </w:rPr>
        <w:t>:</w:t>
      </w:r>
    </w:p>
    <w:p w14:paraId="7F4FC6A9" w14:textId="77777777" w:rsidR="004500E8" w:rsidRPr="004500E8" w:rsidRDefault="004500E8" w:rsidP="004500E8">
      <w:pPr>
        <w:numPr>
          <w:ilvl w:val="0"/>
          <w:numId w:val="4"/>
        </w:numPr>
        <w:tabs>
          <w:tab w:val="left" w:pos="2263"/>
        </w:tabs>
        <w:rPr>
          <w:lang w:val="en-US"/>
        </w:rPr>
      </w:pPr>
      <w:r w:rsidRPr="004500E8">
        <w:rPr>
          <w:b/>
          <w:bCs/>
          <w:lang w:val="en-US"/>
        </w:rPr>
        <w:t>C++:</w:t>
      </w:r>
      <w:r w:rsidRPr="004500E8">
        <w:rPr>
          <w:lang w:val="en-US"/>
        </w:rPr>
        <w:t xml:space="preserve"> std::vector texture[8]; e texture[</w:t>
      </w:r>
      <w:proofErr w:type="spellStart"/>
      <w:r w:rsidRPr="004500E8">
        <w:rPr>
          <w:lang w:val="en-US"/>
        </w:rPr>
        <w:t>i</w:t>
      </w:r>
      <w:proofErr w:type="spellEnd"/>
      <w:r w:rsidRPr="004500E8">
        <w:rPr>
          <w:lang w:val="en-US"/>
        </w:rPr>
        <w:t>].resize(</w:t>
      </w:r>
      <w:proofErr w:type="spellStart"/>
      <w:r w:rsidRPr="004500E8">
        <w:rPr>
          <w:lang w:val="en-US"/>
        </w:rPr>
        <w:t>texWidth</w:t>
      </w:r>
      <w:proofErr w:type="spellEnd"/>
      <w:r w:rsidRPr="004500E8">
        <w:rPr>
          <w:lang w:val="en-US"/>
        </w:rPr>
        <w:t xml:space="preserve"> * </w:t>
      </w:r>
      <w:proofErr w:type="spellStart"/>
      <w:r w:rsidRPr="004500E8">
        <w:rPr>
          <w:lang w:val="en-US"/>
        </w:rPr>
        <w:t>texHeight</w:t>
      </w:r>
      <w:proofErr w:type="spellEnd"/>
      <w:r w:rsidRPr="004500E8">
        <w:rPr>
          <w:lang w:val="en-US"/>
        </w:rPr>
        <w:t>);</w:t>
      </w:r>
    </w:p>
    <w:p w14:paraId="3285311D" w14:textId="77777777" w:rsidR="004500E8" w:rsidRPr="004500E8" w:rsidRDefault="004500E8" w:rsidP="004500E8">
      <w:pPr>
        <w:numPr>
          <w:ilvl w:val="0"/>
          <w:numId w:val="4"/>
        </w:numPr>
        <w:tabs>
          <w:tab w:val="left" w:pos="2263"/>
        </w:tabs>
      </w:pPr>
      <w:r w:rsidRPr="004500E8">
        <w:rPr>
          <w:b/>
          <w:bCs/>
        </w:rPr>
        <w:t>C:</w:t>
      </w:r>
      <w:r w:rsidRPr="004500E8">
        <w:t xml:space="preserve"> Usa </w:t>
      </w:r>
      <w:proofErr w:type="spellStart"/>
      <w:r w:rsidRPr="004500E8">
        <w:t>malloc</w:t>
      </w:r>
      <w:proofErr w:type="spellEnd"/>
      <w:r w:rsidRPr="004500E8">
        <w:t xml:space="preserve"> per allocare un array di Uint32 per ogni texture, con dimensione </w:t>
      </w:r>
      <w:proofErr w:type="spellStart"/>
      <w:r w:rsidRPr="004500E8">
        <w:t>texWidth</w:t>
      </w:r>
      <w:proofErr w:type="spellEnd"/>
      <w:r w:rsidRPr="004500E8">
        <w:t xml:space="preserve"> * </w:t>
      </w:r>
      <w:proofErr w:type="spellStart"/>
      <w:r w:rsidRPr="004500E8">
        <w:t>texHeight</w:t>
      </w:r>
      <w:proofErr w:type="spellEnd"/>
      <w:r w:rsidRPr="004500E8">
        <w:t>. L'array texture è un array di puntatori a Uint32, e ogni elemento viene inizializzato con un blocco di memoria di dimensioni appropriate.</w:t>
      </w:r>
    </w:p>
    <w:p w14:paraId="3AB9F8C8" w14:textId="62066A4B" w:rsidR="004500E8" w:rsidRPr="004500E8" w:rsidRDefault="004500E8" w:rsidP="004500E8">
      <w:pPr>
        <w:tabs>
          <w:tab w:val="left" w:pos="2263"/>
        </w:tabs>
      </w:pPr>
      <w:r w:rsidRPr="004500E8">
        <w:t xml:space="preserve"> </w:t>
      </w:r>
      <w:r w:rsidRPr="004500E8">
        <w:rPr>
          <w:b/>
          <w:bCs/>
        </w:rPr>
        <w:t xml:space="preserve">Memory </w:t>
      </w:r>
      <w:proofErr w:type="spellStart"/>
      <w:r w:rsidRPr="004500E8">
        <w:rPr>
          <w:b/>
          <w:bCs/>
        </w:rPr>
        <w:t>Deallocation</w:t>
      </w:r>
      <w:proofErr w:type="spellEnd"/>
      <w:r w:rsidRPr="004500E8">
        <w:rPr>
          <w:b/>
          <w:bCs/>
        </w:rPr>
        <w:t>:</w:t>
      </w:r>
    </w:p>
    <w:p w14:paraId="0B89E2EE" w14:textId="77777777" w:rsidR="004500E8" w:rsidRPr="004500E8" w:rsidRDefault="004500E8" w:rsidP="004500E8">
      <w:pPr>
        <w:numPr>
          <w:ilvl w:val="0"/>
          <w:numId w:val="5"/>
        </w:numPr>
        <w:tabs>
          <w:tab w:val="left" w:pos="2263"/>
        </w:tabs>
      </w:pPr>
      <w:r w:rsidRPr="004500E8">
        <w:t>In C, è essenziale liberare la memoria allocata dinamicamente usando free per evitare perdite di memoria.</w:t>
      </w:r>
    </w:p>
    <w:p w14:paraId="1E17E056" w14:textId="43D388DF" w:rsidR="004500E8" w:rsidRDefault="004500E8" w:rsidP="004500E8">
      <w:pPr>
        <w:tabs>
          <w:tab w:val="left" w:pos="2263"/>
        </w:tabs>
      </w:pPr>
    </w:p>
    <w:p w14:paraId="5215152D" w14:textId="1249E551" w:rsidR="004500E8" w:rsidRDefault="004500E8" w:rsidP="004500E8">
      <w:pPr>
        <w:tabs>
          <w:tab w:val="left" w:pos="2263"/>
        </w:tabs>
      </w:pPr>
      <w:r>
        <w:rPr>
          <w:rFonts w:cstheme="minorHAnsi"/>
        </w:rPr>
        <w:t>•</w:t>
      </w:r>
      <w:r>
        <w:t xml:space="preserve"> </w:t>
      </w:r>
      <w:r w:rsidR="00237A56">
        <w:t>La funzione principale ora inizia generando le texture. Abbiamo un doppio ciclo che attraversa ogni pixel delle texture, e poi il pixel corrispondente di ciascuna texture riceve un certo valore calcolato a partire da x e y. Alcune texture ottengono un pattern XOR, altre un semplice gradiente, altre ancora una sorta di pattern a mattoni; fondamentalmente sono tutti pattern piuttosto semplici, non avranno un aspetto molto bello. Per texture migliori, vedi il capitolo successivo.</w:t>
      </w:r>
    </w:p>
    <w:p w14:paraId="73F7368E" w14:textId="77777777" w:rsidR="00237A56" w:rsidRPr="00A93AA3" w:rsidRDefault="00237A56" w:rsidP="00237A56">
      <w:pPr>
        <w:pStyle w:val="PreformattatoHTML"/>
        <w:shd w:val="clear" w:color="auto" w:fill="EEEEEE"/>
        <w:rPr>
          <w:rStyle w:val="code"/>
          <w:color w:val="800000"/>
          <w:sz w:val="18"/>
          <w:szCs w:val="18"/>
        </w:rPr>
      </w:pPr>
      <w:r w:rsidRPr="00A93AA3">
        <w:rPr>
          <w:rStyle w:val="code"/>
          <w:color w:val="800000"/>
          <w:sz w:val="18"/>
          <w:szCs w:val="18"/>
        </w:rPr>
        <w:t xml:space="preserve">  screen(</w:t>
      </w:r>
      <w:proofErr w:type="spellStart"/>
      <w:r w:rsidRPr="00A93AA3">
        <w:rPr>
          <w:rStyle w:val="code"/>
          <w:b/>
          <w:bCs/>
          <w:color w:val="800000"/>
          <w:sz w:val="18"/>
          <w:szCs w:val="18"/>
        </w:rPr>
        <w:t>screenWidth,screenHeight</w:t>
      </w:r>
      <w:proofErr w:type="spellEnd"/>
      <w:r w:rsidRPr="00A93AA3">
        <w:rPr>
          <w:rStyle w:val="code"/>
          <w:color w:val="800000"/>
          <w:sz w:val="18"/>
          <w:szCs w:val="18"/>
        </w:rPr>
        <w:t xml:space="preserve">, 0, </w:t>
      </w:r>
      <w:r w:rsidRPr="00A93AA3">
        <w:rPr>
          <w:rStyle w:val="code"/>
          <w:color w:val="FF0000"/>
          <w:sz w:val="18"/>
          <w:szCs w:val="18"/>
        </w:rPr>
        <w:t>"</w:t>
      </w:r>
      <w:proofErr w:type="spellStart"/>
      <w:r w:rsidRPr="00A93AA3">
        <w:rPr>
          <w:rStyle w:val="code"/>
          <w:color w:val="FF0000"/>
          <w:sz w:val="18"/>
          <w:szCs w:val="18"/>
        </w:rPr>
        <w:t>Raycaster</w:t>
      </w:r>
      <w:proofErr w:type="spellEnd"/>
      <w:r w:rsidRPr="00A93AA3">
        <w:rPr>
          <w:rStyle w:val="code"/>
          <w:color w:val="FF0000"/>
          <w:sz w:val="18"/>
          <w:szCs w:val="18"/>
        </w:rPr>
        <w:t>"</w:t>
      </w:r>
      <w:r w:rsidRPr="00A93AA3">
        <w:rPr>
          <w:rStyle w:val="code"/>
          <w:color w:val="800000"/>
          <w:sz w:val="18"/>
          <w:szCs w:val="18"/>
        </w:rPr>
        <w:t>);</w:t>
      </w:r>
    </w:p>
    <w:p w14:paraId="6DF4E0AE" w14:textId="77777777" w:rsidR="00237A56" w:rsidRPr="00A93AA3" w:rsidRDefault="00237A56" w:rsidP="00237A56">
      <w:pPr>
        <w:pStyle w:val="PreformattatoHTML"/>
        <w:shd w:val="clear" w:color="auto" w:fill="EEEEEE"/>
        <w:rPr>
          <w:rStyle w:val="code"/>
          <w:color w:val="800000"/>
          <w:sz w:val="18"/>
          <w:szCs w:val="18"/>
        </w:rPr>
      </w:pPr>
    </w:p>
    <w:p w14:paraId="665C74E9" w14:textId="77777777" w:rsidR="00237A56" w:rsidRPr="00237A56" w:rsidRDefault="00237A56" w:rsidP="00237A56">
      <w:pPr>
        <w:pStyle w:val="PreformattatoHTML"/>
        <w:shd w:val="clear" w:color="auto" w:fill="EEEEEE"/>
        <w:rPr>
          <w:rStyle w:val="code"/>
          <w:b/>
          <w:bCs/>
          <w:color w:val="000099"/>
          <w:sz w:val="18"/>
          <w:szCs w:val="18"/>
          <w:lang w:val="en-US"/>
        </w:rPr>
      </w:pPr>
      <w:r w:rsidRPr="00A93AA3">
        <w:rPr>
          <w:rStyle w:val="code"/>
          <w:color w:val="800000"/>
          <w:sz w:val="18"/>
          <w:szCs w:val="18"/>
        </w:rPr>
        <w:t xml:space="preserve">  </w:t>
      </w:r>
      <w:r w:rsidRPr="00237A56">
        <w:rPr>
          <w:rStyle w:val="code"/>
          <w:b/>
          <w:bCs/>
          <w:color w:val="000099"/>
          <w:sz w:val="18"/>
          <w:szCs w:val="18"/>
          <w:lang w:val="en-US"/>
        </w:rPr>
        <w:t>//generate some textures</w:t>
      </w:r>
    </w:p>
    <w:p w14:paraId="03FDF8AC" w14:textId="77777777" w:rsidR="00237A56" w:rsidRPr="00237A56" w:rsidRDefault="00237A56" w:rsidP="00237A56">
      <w:pPr>
        <w:pStyle w:val="PreformattatoHTML"/>
        <w:shd w:val="clear" w:color="auto" w:fill="EEEEEE"/>
        <w:rPr>
          <w:rStyle w:val="code"/>
          <w:b/>
          <w:bCs/>
          <w:color w:val="800000"/>
          <w:sz w:val="18"/>
          <w:szCs w:val="18"/>
          <w:lang w:val="en-US"/>
        </w:rPr>
      </w:pPr>
      <w:r w:rsidRPr="00237A56">
        <w:rPr>
          <w:rStyle w:val="code"/>
          <w:b/>
          <w:bCs/>
          <w:color w:val="800000"/>
          <w:sz w:val="18"/>
          <w:szCs w:val="18"/>
          <w:lang w:val="en-US"/>
        </w:rPr>
        <w:t xml:space="preserve">  for(int x = 0; x &lt; </w:t>
      </w:r>
      <w:proofErr w:type="spellStart"/>
      <w:r w:rsidRPr="00237A56">
        <w:rPr>
          <w:rStyle w:val="code"/>
          <w:b/>
          <w:bCs/>
          <w:color w:val="800000"/>
          <w:sz w:val="18"/>
          <w:szCs w:val="18"/>
          <w:lang w:val="en-US"/>
        </w:rPr>
        <w:t>texWidth</w:t>
      </w:r>
      <w:proofErr w:type="spellEnd"/>
      <w:r w:rsidRPr="00237A56">
        <w:rPr>
          <w:rStyle w:val="code"/>
          <w:b/>
          <w:bCs/>
          <w:color w:val="800000"/>
          <w:sz w:val="18"/>
          <w:szCs w:val="18"/>
          <w:lang w:val="en-US"/>
        </w:rPr>
        <w:t>; x++)</w:t>
      </w:r>
    </w:p>
    <w:p w14:paraId="413992C9" w14:textId="77777777" w:rsidR="00237A56" w:rsidRPr="00237A56" w:rsidRDefault="00237A56" w:rsidP="00237A56">
      <w:pPr>
        <w:pStyle w:val="PreformattatoHTML"/>
        <w:shd w:val="clear" w:color="auto" w:fill="EEEEEE"/>
        <w:rPr>
          <w:rStyle w:val="code"/>
          <w:b/>
          <w:bCs/>
          <w:color w:val="800000"/>
          <w:sz w:val="18"/>
          <w:szCs w:val="18"/>
          <w:lang w:val="en-US"/>
        </w:rPr>
      </w:pPr>
      <w:r w:rsidRPr="00237A56">
        <w:rPr>
          <w:rStyle w:val="code"/>
          <w:b/>
          <w:bCs/>
          <w:color w:val="800000"/>
          <w:sz w:val="18"/>
          <w:szCs w:val="18"/>
          <w:lang w:val="en-US"/>
        </w:rPr>
        <w:t xml:space="preserve">  for(int y = 0; y &lt; </w:t>
      </w:r>
      <w:proofErr w:type="spellStart"/>
      <w:r w:rsidRPr="00237A56">
        <w:rPr>
          <w:rStyle w:val="code"/>
          <w:b/>
          <w:bCs/>
          <w:color w:val="800000"/>
          <w:sz w:val="18"/>
          <w:szCs w:val="18"/>
          <w:lang w:val="en-US"/>
        </w:rPr>
        <w:t>texHeight</w:t>
      </w:r>
      <w:proofErr w:type="spellEnd"/>
      <w:r w:rsidRPr="00237A56">
        <w:rPr>
          <w:rStyle w:val="code"/>
          <w:b/>
          <w:bCs/>
          <w:color w:val="800000"/>
          <w:sz w:val="18"/>
          <w:szCs w:val="18"/>
          <w:lang w:val="en-US"/>
        </w:rPr>
        <w:t>; y++)</w:t>
      </w:r>
    </w:p>
    <w:p w14:paraId="58C0FA9E" w14:textId="77777777" w:rsidR="00237A56" w:rsidRPr="00237A56" w:rsidRDefault="00237A56" w:rsidP="00237A56">
      <w:pPr>
        <w:pStyle w:val="PreformattatoHTML"/>
        <w:shd w:val="clear" w:color="auto" w:fill="EEEEEE"/>
        <w:rPr>
          <w:rStyle w:val="code"/>
          <w:b/>
          <w:bCs/>
          <w:color w:val="800000"/>
          <w:sz w:val="18"/>
          <w:szCs w:val="18"/>
          <w:lang w:val="en-US"/>
        </w:rPr>
      </w:pPr>
      <w:r w:rsidRPr="00237A56">
        <w:rPr>
          <w:rStyle w:val="code"/>
          <w:b/>
          <w:bCs/>
          <w:color w:val="800000"/>
          <w:sz w:val="18"/>
          <w:szCs w:val="18"/>
          <w:lang w:val="en-US"/>
        </w:rPr>
        <w:t xml:space="preserve">  {</w:t>
      </w:r>
    </w:p>
    <w:p w14:paraId="7E5B51D1" w14:textId="77777777" w:rsidR="00237A56" w:rsidRPr="00237A56" w:rsidRDefault="00237A56" w:rsidP="00237A56">
      <w:pPr>
        <w:pStyle w:val="PreformattatoHTML"/>
        <w:shd w:val="clear" w:color="auto" w:fill="EEEEEE"/>
        <w:rPr>
          <w:rStyle w:val="code"/>
          <w:b/>
          <w:bCs/>
          <w:color w:val="800000"/>
          <w:sz w:val="18"/>
          <w:szCs w:val="18"/>
          <w:lang w:val="en-US"/>
        </w:rPr>
      </w:pPr>
      <w:r w:rsidRPr="00237A56">
        <w:rPr>
          <w:rStyle w:val="code"/>
          <w:b/>
          <w:bCs/>
          <w:color w:val="800000"/>
          <w:sz w:val="18"/>
          <w:szCs w:val="18"/>
          <w:lang w:val="en-US"/>
        </w:rPr>
        <w:t xml:space="preserve">    int </w:t>
      </w:r>
      <w:proofErr w:type="spellStart"/>
      <w:r w:rsidRPr="00237A56">
        <w:rPr>
          <w:rStyle w:val="code"/>
          <w:b/>
          <w:bCs/>
          <w:color w:val="800000"/>
          <w:sz w:val="18"/>
          <w:szCs w:val="18"/>
          <w:lang w:val="en-US"/>
        </w:rPr>
        <w:t>xorcolor</w:t>
      </w:r>
      <w:proofErr w:type="spellEnd"/>
      <w:r w:rsidRPr="00237A56">
        <w:rPr>
          <w:rStyle w:val="code"/>
          <w:b/>
          <w:bCs/>
          <w:color w:val="800000"/>
          <w:sz w:val="18"/>
          <w:szCs w:val="18"/>
          <w:lang w:val="en-US"/>
        </w:rPr>
        <w:t xml:space="preserve"> = (x * 256 / </w:t>
      </w:r>
      <w:proofErr w:type="spellStart"/>
      <w:r w:rsidRPr="00237A56">
        <w:rPr>
          <w:rStyle w:val="code"/>
          <w:b/>
          <w:bCs/>
          <w:color w:val="800000"/>
          <w:sz w:val="18"/>
          <w:szCs w:val="18"/>
          <w:lang w:val="en-US"/>
        </w:rPr>
        <w:t>texWidth</w:t>
      </w:r>
      <w:proofErr w:type="spellEnd"/>
      <w:r w:rsidRPr="00237A56">
        <w:rPr>
          <w:rStyle w:val="code"/>
          <w:b/>
          <w:bCs/>
          <w:color w:val="800000"/>
          <w:sz w:val="18"/>
          <w:szCs w:val="18"/>
          <w:lang w:val="en-US"/>
        </w:rPr>
        <w:t xml:space="preserve">) ^ (y * 256 / </w:t>
      </w:r>
      <w:proofErr w:type="spellStart"/>
      <w:r w:rsidRPr="00237A56">
        <w:rPr>
          <w:rStyle w:val="code"/>
          <w:b/>
          <w:bCs/>
          <w:color w:val="800000"/>
          <w:sz w:val="18"/>
          <w:szCs w:val="18"/>
          <w:lang w:val="en-US"/>
        </w:rPr>
        <w:t>texHeight</w:t>
      </w:r>
      <w:proofErr w:type="spellEnd"/>
      <w:r w:rsidRPr="00237A56">
        <w:rPr>
          <w:rStyle w:val="code"/>
          <w:b/>
          <w:bCs/>
          <w:color w:val="800000"/>
          <w:sz w:val="18"/>
          <w:szCs w:val="18"/>
          <w:lang w:val="en-US"/>
        </w:rPr>
        <w:t>);</w:t>
      </w:r>
    </w:p>
    <w:p w14:paraId="105EB7A3" w14:textId="77777777" w:rsidR="00237A56" w:rsidRPr="00237A56" w:rsidRDefault="00237A56" w:rsidP="00237A56">
      <w:pPr>
        <w:pStyle w:val="PreformattatoHTML"/>
        <w:shd w:val="clear" w:color="auto" w:fill="EEEEEE"/>
        <w:rPr>
          <w:rStyle w:val="code"/>
          <w:b/>
          <w:bCs/>
          <w:color w:val="000099"/>
          <w:sz w:val="18"/>
          <w:szCs w:val="18"/>
          <w:lang w:val="en-US"/>
        </w:rPr>
      </w:pPr>
      <w:r w:rsidRPr="00237A56">
        <w:rPr>
          <w:rStyle w:val="code"/>
          <w:b/>
          <w:bCs/>
          <w:color w:val="800000"/>
          <w:sz w:val="18"/>
          <w:szCs w:val="18"/>
          <w:lang w:val="en-US"/>
        </w:rPr>
        <w:t xml:space="preserve">    </w:t>
      </w:r>
      <w:r w:rsidRPr="00237A56">
        <w:rPr>
          <w:rStyle w:val="code"/>
          <w:b/>
          <w:bCs/>
          <w:color w:val="000099"/>
          <w:sz w:val="18"/>
          <w:szCs w:val="18"/>
          <w:lang w:val="en-US"/>
        </w:rPr>
        <w:t xml:space="preserve">//int </w:t>
      </w:r>
      <w:proofErr w:type="spellStart"/>
      <w:r w:rsidRPr="00237A56">
        <w:rPr>
          <w:rStyle w:val="code"/>
          <w:b/>
          <w:bCs/>
          <w:color w:val="000099"/>
          <w:sz w:val="18"/>
          <w:szCs w:val="18"/>
          <w:lang w:val="en-US"/>
        </w:rPr>
        <w:t>xcolor</w:t>
      </w:r>
      <w:proofErr w:type="spellEnd"/>
      <w:r w:rsidRPr="00237A56">
        <w:rPr>
          <w:rStyle w:val="code"/>
          <w:b/>
          <w:bCs/>
          <w:color w:val="000099"/>
          <w:sz w:val="18"/>
          <w:szCs w:val="18"/>
          <w:lang w:val="en-US"/>
        </w:rPr>
        <w:t xml:space="preserve"> = x * 256 / </w:t>
      </w:r>
      <w:proofErr w:type="spellStart"/>
      <w:r w:rsidRPr="00237A56">
        <w:rPr>
          <w:rStyle w:val="code"/>
          <w:b/>
          <w:bCs/>
          <w:color w:val="000099"/>
          <w:sz w:val="18"/>
          <w:szCs w:val="18"/>
          <w:lang w:val="en-US"/>
        </w:rPr>
        <w:t>texWidth</w:t>
      </w:r>
      <w:proofErr w:type="spellEnd"/>
      <w:r w:rsidRPr="00237A56">
        <w:rPr>
          <w:rStyle w:val="code"/>
          <w:b/>
          <w:bCs/>
          <w:color w:val="000099"/>
          <w:sz w:val="18"/>
          <w:szCs w:val="18"/>
          <w:lang w:val="en-US"/>
        </w:rPr>
        <w:t>;</w:t>
      </w:r>
    </w:p>
    <w:p w14:paraId="1CB7B3AC" w14:textId="77777777" w:rsidR="00237A56" w:rsidRPr="00237A56" w:rsidRDefault="00237A56" w:rsidP="00237A56">
      <w:pPr>
        <w:pStyle w:val="PreformattatoHTML"/>
        <w:shd w:val="clear" w:color="auto" w:fill="EEEEEE"/>
        <w:rPr>
          <w:rStyle w:val="code"/>
          <w:b/>
          <w:bCs/>
          <w:color w:val="800000"/>
          <w:sz w:val="18"/>
          <w:szCs w:val="18"/>
          <w:lang w:val="en-US"/>
        </w:rPr>
      </w:pPr>
      <w:r w:rsidRPr="00237A56">
        <w:rPr>
          <w:rStyle w:val="code"/>
          <w:b/>
          <w:bCs/>
          <w:color w:val="800000"/>
          <w:sz w:val="18"/>
          <w:szCs w:val="18"/>
          <w:lang w:val="en-US"/>
        </w:rPr>
        <w:t xml:space="preserve">    int </w:t>
      </w:r>
      <w:proofErr w:type="spellStart"/>
      <w:r w:rsidRPr="00237A56">
        <w:rPr>
          <w:rStyle w:val="code"/>
          <w:b/>
          <w:bCs/>
          <w:color w:val="800000"/>
          <w:sz w:val="18"/>
          <w:szCs w:val="18"/>
          <w:lang w:val="en-US"/>
        </w:rPr>
        <w:t>ycolor</w:t>
      </w:r>
      <w:proofErr w:type="spellEnd"/>
      <w:r w:rsidRPr="00237A56">
        <w:rPr>
          <w:rStyle w:val="code"/>
          <w:b/>
          <w:bCs/>
          <w:color w:val="800000"/>
          <w:sz w:val="18"/>
          <w:szCs w:val="18"/>
          <w:lang w:val="en-US"/>
        </w:rPr>
        <w:t xml:space="preserve"> = y * 256 / </w:t>
      </w:r>
      <w:proofErr w:type="spellStart"/>
      <w:r w:rsidRPr="00237A56">
        <w:rPr>
          <w:rStyle w:val="code"/>
          <w:b/>
          <w:bCs/>
          <w:color w:val="800000"/>
          <w:sz w:val="18"/>
          <w:szCs w:val="18"/>
          <w:lang w:val="en-US"/>
        </w:rPr>
        <w:t>texHeight</w:t>
      </w:r>
      <w:proofErr w:type="spellEnd"/>
      <w:r w:rsidRPr="00237A56">
        <w:rPr>
          <w:rStyle w:val="code"/>
          <w:b/>
          <w:bCs/>
          <w:color w:val="800000"/>
          <w:sz w:val="18"/>
          <w:szCs w:val="18"/>
          <w:lang w:val="en-US"/>
        </w:rPr>
        <w:t>;</w:t>
      </w:r>
    </w:p>
    <w:p w14:paraId="4E747D96" w14:textId="0D34D97A" w:rsidR="00237A56" w:rsidRPr="00237A56" w:rsidRDefault="00237A56" w:rsidP="00237A56">
      <w:pPr>
        <w:pStyle w:val="PreformattatoHTML"/>
        <w:shd w:val="clear" w:color="auto" w:fill="EEEEEE"/>
        <w:rPr>
          <w:rStyle w:val="code"/>
          <w:b/>
          <w:bCs/>
          <w:color w:val="000099"/>
          <w:sz w:val="18"/>
          <w:szCs w:val="18"/>
          <w:lang w:val="en-US"/>
        </w:rPr>
      </w:pPr>
      <w:r w:rsidRPr="00237A56">
        <w:rPr>
          <w:rStyle w:val="code"/>
          <w:b/>
          <w:bCs/>
          <w:color w:val="800000"/>
          <w:sz w:val="18"/>
          <w:szCs w:val="18"/>
          <w:lang w:val="en-US"/>
        </w:rPr>
        <w:t xml:space="preserve">    int </w:t>
      </w:r>
      <w:proofErr w:type="spellStart"/>
      <w:r w:rsidRPr="00237A56">
        <w:rPr>
          <w:rStyle w:val="code"/>
          <w:b/>
          <w:bCs/>
          <w:color w:val="800000"/>
          <w:sz w:val="18"/>
          <w:szCs w:val="18"/>
          <w:lang w:val="en-US"/>
        </w:rPr>
        <w:t>xycolor</w:t>
      </w:r>
      <w:proofErr w:type="spellEnd"/>
      <w:r w:rsidRPr="00237A56">
        <w:rPr>
          <w:rStyle w:val="code"/>
          <w:b/>
          <w:bCs/>
          <w:color w:val="800000"/>
          <w:sz w:val="18"/>
          <w:szCs w:val="18"/>
          <w:lang w:val="en-US"/>
        </w:rPr>
        <w:t xml:space="preserve"> = y * 128 / </w:t>
      </w:r>
      <w:proofErr w:type="spellStart"/>
      <w:r w:rsidRPr="00237A56">
        <w:rPr>
          <w:rStyle w:val="code"/>
          <w:b/>
          <w:bCs/>
          <w:color w:val="800000"/>
          <w:sz w:val="18"/>
          <w:szCs w:val="18"/>
          <w:lang w:val="en-US"/>
        </w:rPr>
        <w:t>texHeight</w:t>
      </w:r>
      <w:proofErr w:type="spellEnd"/>
      <w:r w:rsidRPr="00237A56">
        <w:rPr>
          <w:rStyle w:val="code"/>
          <w:b/>
          <w:bCs/>
          <w:color w:val="800000"/>
          <w:sz w:val="18"/>
          <w:szCs w:val="18"/>
          <w:lang w:val="en-US"/>
        </w:rPr>
        <w:t xml:space="preserve"> + x * 128 / </w:t>
      </w:r>
      <w:proofErr w:type="spellStart"/>
      <w:r w:rsidRPr="00237A56">
        <w:rPr>
          <w:rStyle w:val="code"/>
          <w:b/>
          <w:bCs/>
          <w:color w:val="800000"/>
          <w:sz w:val="18"/>
          <w:szCs w:val="18"/>
          <w:lang w:val="en-US"/>
        </w:rPr>
        <w:t>texWidth</w:t>
      </w:r>
      <w:proofErr w:type="spellEnd"/>
      <w:r w:rsidRPr="00237A56">
        <w:rPr>
          <w:rStyle w:val="code"/>
          <w:b/>
          <w:bCs/>
          <w:color w:val="800000"/>
          <w:sz w:val="18"/>
          <w:szCs w:val="18"/>
          <w:lang w:val="en-US"/>
        </w:rPr>
        <w:t>;</w:t>
      </w:r>
      <w:r>
        <w:rPr>
          <w:rStyle w:val="code"/>
          <w:b/>
          <w:bCs/>
          <w:color w:val="800000"/>
          <w:sz w:val="18"/>
          <w:szCs w:val="18"/>
          <w:lang w:val="en-US"/>
        </w:rPr>
        <w:br/>
        <w:t xml:space="preserve">    </w:t>
      </w:r>
      <w:r>
        <w:rPr>
          <w:rStyle w:val="code"/>
          <w:b/>
          <w:bCs/>
          <w:color w:val="800000"/>
          <w:sz w:val="18"/>
          <w:szCs w:val="18"/>
          <w:lang w:val="en-US"/>
        </w:rPr>
        <w:br/>
        <w:t xml:space="preserve">    </w:t>
      </w:r>
      <w:r w:rsidRPr="00237A56">
        <w:rPr>
          <w:rStyle w:val="code"/>
          <w:b/>
          <w:bCs/>
          <w:color w:val="000099"/>
          <w:sz w:val="18"/>
          <w:szCs w:val="18"/>
          <w:lang w:val="en-US"/>
        </w:rPr>
        <w:t>//flat red texture with black cross</w:t>
      </w:r>
    </w:p>
    <w:p w14:paraId="6602D4DB" w14:textId="38365602" w:rsidR="00237A56" w:rsidRPr="00237A56" w:rsidRDefault="00237A56" w:rsidP="00237A56">
      <w:pPr>
        <w:pStyle w:val="PreformattatoHTML"/>
        <w:shd w:val="clear" w:color="auto" w:fill="EEEEEE"/>
        <w:rPr>
          <w:rStyle w:val="code"/>
          <w:b/>
          <w:bCs/>
          <w:color w:val="000099"/>
          <w:sz w:val="18"/>
          <w:szCs w:val="18"/>
          <w:lang w:val="en-US"/>
        </w:rPr>
      </w:pPr>
      <w:r w:rsidRPr="00237A56">
        <w:rPr>
          <w:rStyle w:val="code"/>
          <w:b/>
          <w:bCs/>
          <w:color w:val="800000"/>
          <w:sz w:val="18"/>
          <w:szCs w:val="18"/>
          <w:lang w:val="en-US"/>
        </w:rPr>
        <w:t xml:space="preserve">    texture[0][</w:t>
      </w:r>
      <w:proofErr w:type="spellStart"/>
      <w:r w:rsidRPr="00237A56">
        <w:rPr>
          <w:rStyle w:val="code"/>
          <w:b/>
          <w:bCs/>
          <w:color w:val="800000"/>
          <w:sz w:val="18"/>
          <w:szCs w:val="18"/>
          <w:lang w:val="en-US"/>
        </w:rPr>
        <w:t>texWidth</w:t>
      </w:r>
      <w:proofErr w:type="spellEnd"/>
      <w:r w:rsidRPr="00237A56">
        <w:rPr>
          <w:rStyle w:val="code"/>
          <w:b/>
          <w:bCs/>
          <w:color w:val="800000"/>
          <w:sz w:val="18"/>
          <w:szCs w:val="18"/>
          <w:lang w:val="en-US"/>
        </w:rPr>
        <w:t xml:space="preserve"> * y + x] = 65536 * 254 * (x != y &amp;&amp; x != </w:t>
      </w:r>
      <w:proofErr w:type="spellStart"/>
      <w:r w:rsidRPr="00237A56">
        <w:rPr>
          <w:rStyle w:val="code"/>
          <w:b/>
          <w:bCs/>
          <w:color w:val="800000"/>
          <w:sz w:val="18"/>
          <w:szCs w:val="18"/>
          <w:lang w:val="en-US"/>
        </w:rPr>
        <w:t>texWidth</w:t>
      </w:r>
      <w:proofErr w:type="spellEnd"/>
      <w:r w:rsidRPr="00237A56">
        <w:rPr>
          <w:rStyle w:val="code"/>
          <w:b/>
          <w:bCs/>
          <w:color w:val="800000"/>
          <w:sz w:val="18"/>
          <w:szCs w:val="18"/>
          <w:lang w:val="en-US"/>
        </w:rPr>
        <w:t xml:space="preserve"> - y); </w:t>
      </w:r>
      <w:r>
        <w:rPr>
          <w:rStyle w:val="code"/>
          <w:b/>
          <w:bCs/>
          <w:color w:val="800000"/>
          <w:sz w:val="18"/>
          <w:szCs w:val="18"/>
          <w:lang w:val="en-US"/>
        </w:rPr>
        <w:br/>
      </w:r>
      <w:r>
        <w:rPr>
          <w:rStyle w:val="code"/>
          <w:b/>
          <w:bCs/>
          <w:color w:val="000099"/>
          <w:sz w:val="18"/>
          <w:szCs w:val="18"/>
          <w:lang w:val="en-US"/>
        </w:rPr>
        <w:t xml:space="preserve">    </w:t>
      </w:r>
      <w:r w:rsidRPr="00237A56">
        <w:rPr>
          <w:rStyle w:val="code"/>
          <w:b/>
          <w:bCs/>
          <w:color w:val="000099"/>
          <w:sz w:val="18"/>
          <w:szCs w:val="18"/>
          <w:lang w:val="en-US"/>
        </w:rPr>
        <w:t>//sloped greyscale</w:t>
      </w:r>
    </w:p>
    <w:p w14:paraId="218BD748" w14:textId="04D13CE5" w:rsidR="00237A56" w:rsidRPr="00237A56" w:rsidRDefault="00237A56" w:rsidP="00237A56">
      <w:pPr>
        <w:pStyle w:val="PreformattatoHTML"/>
        <w:shd w:val="clear" w:color="auto" w:fill="EEEEEE"/>
        <w:rPr>
          <w:rStyle w:val="code"/>
          <w:b/>
          <w:bCs/>
          <w:color w:val="000099"/>
          <w:sz w:val="18"/>
          <w:szCs w:val="18"/>
          <w:lang w:val="en-US"/>
        </w:rPr>
      </w:pPr>
      <w:r w:rsidRPr="00237A56">
        <w:rPr>
          <w:rStyle w:val="code"/>
          <w:b/>
          <w:bCs/>
          <w:color w:val="800000"/>
          <w:sz w:val="18"/>
          <w:szCs w:val="18"/>
          <w:lang w:val="en-US"/>
        </w:rPr>
        <w:t xml:space="preserve">    texture[1][</w:t>
      </w:r>
      <w:proofErr w:type="spellStart"/>
      <w:r w:rsidRPr="00237A56">
        <w:rPr>
          <w:rStyle w:val="code"/>
          <w:b/>
          <w:bCs/>
          <w:color w:val="800000"/>
          <w:sz w:val="18"/>
          <w:szCs w:val="18"/>
          <w:lang w:val="en-US"/>
        </w:rPr>
        <w:t>texWidth</w:t>
      </w:r>
      <w:proofErr w:type="spellEnd"/>
      <w:r w:rsidRPr="00237A56">
        <w:rPr>
          <w:rStyle w:val="code"/>
          <w:b/>
          <w:bCs/>
          <w:color w:val="800000"/>
          <w:sz w:val="18"/>
          <w:szCs w:val="18"/>
          <w:lang w:val="en-US"/>
        </w:rPr>
        <w:t xml:space="preserve"> * y + x] = </w:t>
      </w:r>
      <w:proofErr w:type="spellStart"/>
      <w:r w:rsidRPr="00237A56">
        <w:rPr>
          <w:rStyle w:val="code"/>
          <w:b/>
          <w:bCs/>
          <w:color w:val="800000"/>
          <w:sz w:val="18"/>
          <w:szCs w:val="18"/>
          <w:lang w:val="en-US"/>
        </w:rPr>
        <w:t>xycolor</w:t>
      </w:r>
      <w:proofErr w:type="spellEnd"/>
      <w:r w:rsidRPr="00237A56">
        <w:rPr>
          <w:rStyle w:val="code"/>
          <w:b/>
          <w:bCs/>
          <w:color w:val="800000"/>
          <w:sz w:val="18"/>
          <w:szCs w:val="18"/>
          <w:lang w:val="en-US"/>
        </w:rPr>
        <w:t xml:space="preserve"> + 256 * </w:t>
      </w:r>
      <w:proofErr w:type="spellStart"/>
      <w:r w:rsidRPr="00237A56">
        <w:rPr>
          <w:rStyle w:val="code"/>
          <w:b/>
          <w:bCs/>
          <w:color w:val="800000"/>
          <w:sz w:val="18"/>
          <w:szCs w:val="18"/>
          <w:lang w:val="en-US"/>
        </w:rPr>
        <w:t>xycolor</w:t>
      </w:r>
      <w:proofErr w:type="spellEnd"/>
      <w:r w:rsidRPr="00237A56">
        <w:rPr>
          <w:rStyle w:val="code"/>
          <w:b/>
          <w:bCs/>
          <w:color w:val="800000"/>
          <w:sz w:val="18"/>
          <w:szCs w:val="18"/>
          <w:lang w:val="en-US"/>
        </w:rPr>
        <w:t xml:space="preserve"> + 65536 * </w:t>
      </w:r>
      <w:proofErr w:type="spellStart"/>
      <w:r w:rsidRPr="00237A56">
        <w:rPr>
          <w:rStyle w:val="code"/>
          <w:b/>
          <w:bCs/>
          <w:color w:val="800000"/>
          <w:sz w:val="18"/>
          <w:szCs w:val="18"/>
          <w:lang w:val="en-US"/>
        </w:rPr>
        <w:t>xycolor</w:t>
      </w:r>
      <w:proofErr w:type="spellEnd"/>
      <w:r w:rsidRPr="00237A56">
        <w:rPr>
          <w:rStyle w:val="code"/>
          <w:b/>
          <w:bCs/>
          <w:color w:val="800000"/>
          <w:sz w:val="18"/>
          <w:szCs w:val="18"/>
          <w:lang w:val="en-US"/>
        </w:rPr>
        <w:t xml:space="preserve">; </w:t>
      </w:r>
      <w:r>
        <w:rPr>
          <w:rStyle w:val="code"/>
          <w:b/>
          <w:bCs/>
          <w:color w:val="800000"/>
          <w:sz w:val="18"/>
          <w:szCs w:val="18"/>
          <w:lang w:val="en-US"/>
        </w:rPr>
        <w:br/>
      </w:r>
      <w:r>
        <w:rPr>
          <w:rStyle w:val="code"/>
          <w:b/>
          <w:bCs/>
          <w:color w:val="000099"/>
          <w:sz w:val="18"/>
          <w:szCs w:val="18"/>
          <w:lang w:val="en-US"/>
        </w:rPr>
        <w:t xml:space="preserve">    </w:t>
      </w:r>
      <w:r w:rsidRPr="00237A56">
        <w:rPr>
          <w:rStyle w:val="code"/>
          <w:b/>
          <w:bCs/>
          <w:color w:val="000099"/>
          <w:sz w:val="18"/>
          <w:szCs w:val="18"/>
          <w:lang w:val="en-US"/>
        </w:rPr>
        <w:t>//sloped yellow gradient</w:t>
      </w:r>
      <w:r>
        <w:rPr>
          <w:rStyle w:val="code"/>
          <w:b/>
          <w:bCs/>
          <w:color w:val="000099"/>
          <w:sz w:val="18"/>
          <w:szCs w:val="18"/>
          <w:lang w:val="en-US"/>
        </w:rPr>
        <w:br/>
        <w:t xml:space="preserve">    </w:t>
      </w:r>
      <w:r w:rsidRPr="00237A56">
        <w:rPr>
          <w:rStyle w:val="code"/>
          <w:b/>
          <w:bCs/>
          <w:color w:val="800000"/>
          <w:sz w:val="18"/>
          <w:szCs w:val="18"/>
          <w:lang w:val="en-US"/>
        </w:rPr>
        <w:t>texture[2][</w:t>
      </w:r>
      <w:proofErr w:type="spellStart"/>
      <w:r w:rsidRPr="00237A56">
        <w:rPr>
          <w:rStyle w:val="code"/>
          <w:b/>
          <w:bCs/>
          <w:color w:val="800000"/>
          <w:sz w:val="18"/>
          <w:szCs w:val="18"/>
          <w:lang w:val="en-US"/>
        </w:rPr>
        <w:t>texWidth</w:t>
      </w:r>
      <w:proofErr w:type="spellEnd"/>
      <w:r w:rsidRPr="00237A56">
        <w:rPr>
          <w:rStyle w:val="code"/>
          <w:b/>
          <w:bCs/>
          <w:color w:val="800000"/>
          <w:sz w:val="18"/>
          <w:szCs w:val="18"/>
          <w:lang w:val="en-US"/>
        </w:rPr>
        <w:t xml:space="preserve"> * y + x] = 256 * </w:t>
      </w:r>
      <w:proofErr w:type="spellStart"/>
      <w:r w:rsidRPr="00237A56">
        <w:rPr>
          <w:rStyle w:val="code"/>
          <w:b/>
          <w:bCs/>
          <w:color w:val="800000"/>
          <w:sz w:val="18"/>
          <w:szCs w:val="18"/>
          <w:lang w:val="en-US"/>
        </w:rPr>
        <w:t>xycolor</w:t>
      </w:r>
      <w:proofErr w:type="spellEnd"/>
      <w:r w:rsidRPr="00237A56">
        <w:rPr>
          <w:rStyle w:val="code"/>
          <w:b/>
          <w:bCs/>
          <w:color w:val="800000"/>
          <w:sz w:val="18"/>
          <w:szCs w:val="18"/>
          <w:lang w:val="en-US"/>
        </w:rPr>
        <w:t xml:space="preserve"> + 65536 * </w:t>
      </w:r>
      <w:proofErr w:type="spellStart"/>
      <w:r w:rsidRPr="00237A56">
        <w:rPr>
          <w:rStyle w:val="code"/>
          <w:b/>
          <w:bCs/>
          <w:color w:val="800000"/>
          <w:sz w:val="18"/>
          <w:szCs w:val="18"/>
          <w:lang w:val="en-US"/>
        </w:rPr>
        <w:t>xycolor</w:t>
      </w:r>
      <w:proofErr w:type="spellEnd"/>
      <w:r w:rsidRPr="00237A56">
        <w:rPr>
          <w:rStyle w:val="code"/>
          <w:b/>
          <w:bCs/>
          <w:color w:val="800000"/>
          <w:sz w:val="18"/>
          <w:szCs w:val="18"/>
          <w:lang w:val="en-US"/>
        </w:rPr>
        <w:t xml:space="preserve">; </w:t>
      </w:r>
      <w:r>
        <w:rPr>
          <w:rStyle w:val="code"/>
          <w:b/>
          <w:bCs/>
          <w:color w:val="800000"/>
          <w:sz w:val="18"/>
          <w:szCs w:val="18"/>
          <w:lang w:val="en-US"/>
        </w:rPr>
        <w:br/>
      </w:r>
      <w:r>
        <w:rPr>
          <w:rStyle w:val="code"/>
          <w:b/>
          <w:bCs/>
          <w:color w:val="000099"/>
          <w:sz w:val="18"/>
          <w:szCs w:val="18"/>
          <w:lang w:val="en-US"/>
        </w:rPr>
        <w:t xml:space="preserve">    </w:t>
      </w:r>
      <w:r w:rsidRPr="00237A56">
        <w:rPr>
          <w:rStyle w:val="code"/>
          <w:b/>
          <w:bCs/>
          <w:color w:val="000099"/>
          <w:sz w:val="18"/>
          <w:szCs w:val="18"/>
          <w:lang w:val="en-US"/>
        </w:rPr>
        <w:t>//</w:t>
      </w:r>
      <w:proofErr w:type="spellStart"/>
      <w:r w:rsidRPr="00237A56">
        <w:rPr>
          <w:rStyle w:val="code"/>
          <w:b/>
          <w:bCs/>
          <w:color w:val="000099"/>
          <w:sz w:val="18"/>
          <w:szCs w:val="18"/>
          <w:lang w:val="en-US"/>
        </w:rPr>
        <w:t>xor</w:t>
      </w:r>
      <w:proofErr w:type="spellEnd"/>
      <w:r w:rsidRPr="00237A56">
        <w:rPr>
          <w:rStyle w:val="code"/>
          <w:b/>
          <w:bCs/>
          <w:color w:val="000099"/>
          <w:sz w:val="18"/>
          <w:szCs w:val="18"/>
          <w:lang w:val="en-US"/>
        </w:rPr>
        <w:t xml:space="preserve"> greyscale</w:t>
      </w:r>
    </w:p>
    <w:p w14:paraId="0CCEB5EF" w14:textId="58449C30" w:rsidR="00237A56" w:rsidRPr="00237A56" w:rsidRDefault="00237A56" w:rsidP="00237A56">
      <w:pPr>
        <w:pStyle w:val="PreformattatoHTML"/>
        <w:shd w:val="clear" w:color="auto" w:fill="EEEEEE"/>
        <w:rPr>
          <w:rStyle w:val="code"/>
          <w:b/>
          <w:bCs/>
          <w:color w:val="000099"/>
          <w:sz w:val="18"/>
          <w:szCs w:val="18"/>
          <w:lang w:val="en-US"/>
        </w:rPr>
      </w:pPr>
      <w:r w:rsidRPr="00237A56">
        <w:rPr>
          <w:rStyle w:val="code"/>
          <w:b/>
          <w:bCs/>
          <w:color w:val="800000"/>
          <w:sz w:val="18"/>
          <w:szCs w:val="18"/>
          <w:lang w:val="en-US"/>
        </w:rPr>
        <w:t xml:space="preserve">    texture[3][</w:t>
      </w:r>
      <w:proofErr w:type="spellStart"/>
      <w:r w:rsidRPr="00237A56">
        <w:rPr>
          <w:rStyle w:val="code"/>
          <w:b/>
          <w:bCs/>
          <w:color w:val="800000"/>
          <w:sz w:val="18"/>
          <w:szCs w:val="18"/>
          <w:lang w:val="en-US"/>
        </w:rPr>
        <w:t>texWidth</w:t>
      </w:r>
      <w:proofErr w:type="spellEnd"/>
      <w:r w:rsidRPr="00237A56">
        <w:rPr>
          <w:rStyle w:val="code"/>
          <w:b/>
          <w:bCs/>
          <w:color w:val="800000"/>
          <w:sz w:val="18"/>
          <w:szCs w:val="18"/>
          <w:lang w:val="en-US"/>
        </w:rPr>
        <w:t xml:space="preserve"> * y + x] = </w:t>
      </w:r>
      <w:proofErr w:type="spellStart"/>
      <w:r w:rsidRPr="00237A56">
        <w:rPr>
          <w:rStyle w:val="code"/>
          <w:b/>
          <w:bCs/>
          <w:color w:val="800000"/>
          <w:sz w:val="18"/>
          <w:szCs w:val="18"/>
          <w:lang w:val="en-US"/>
        </w:rPr>
        <w:t>xorcolor</w:t>
      </w:r>
      <w:proofErr w:type="spellEnd"/>
      <w:r w:rsidRPr="00237A56">
        <w:rPr>
          <w:rStyle w:val="code"/>
          <w:b/>
          <w:bCs/>
          <w:color w:val="800000"/>
          <w:sz w:val="18"/>
          <w:szCs w:val="18"/>
          <w:lang w:val="en-US"/>
        </w:rPr>
        <w:t xml:space="preserve"> + 256 * </w:t>
      </w:r>
      <w:proofErr w:type="spellStart"/>
      <w:r w:rsidRPr="00237A56">
        <w:rPr>
          <w:rStyle w:val="code"/>
          <w:b/>
          <w:bCs/>
          <w:color w:val="800000"/>
          <w:sz w:val="18"/>
          <w:szCs w:val="18"/>
          <w:lang w:val="en-US"/>
        </w:rPr>
        <w:t>xorcolor</w:t>
      </w:r>
      <w:proofErr w:type="spellEnd"/>
      <w:r w:rsidRPr="00237A56">
        <w:rPr>
          <w:rStyle w:val="code"/>
          <w:b/>
          <w:bCs/>
          <w:color w:val="800000"/>
          <w:sz w:val="18"/>
          <w:szCs w:val="18"/>
          <w:lang w:val="en-US"/>
        </w:rPr>
        <w:t xml:space="preserve"> + 65536 * </w:t>
      </w:r>
      <w:proofErr w:type="spellStart"/>
      <w:r w:rsidRPr="00237A56">
        <w:rPr>
          <w:rStyle w:val="code"/>
          <w:b/>
          <w:bCs/>
          <w:color w:val="800000"/>
          <w:sz w:val="18"/>
          <w:szCs w:val="18"/>
          <w:lang w:val="en-US"/>
        </w:rPr>
        <w:t>xorcolor</w:t>
      </w:r>
      <w:proofErr w:type="spellEnd"/>
      <w:r w:rsidRPr="00237A56">
        <w:rPr>
          <w:rStyle w:val="code"/>
          <w:b/>
          <w:bCs/>
          <w:color w:val="800000"/>
          <w:sz w:val="18"/>
          <w:szCs w:val="18"/>
          <w:lang w:val="en-US"/>
        </w:rPr>
        <w:t>;</w:t>
      </w:r>
    </w:p>
    <w:p w14:paraId="71263DF4" w14:textId="77777777" w:rsidR="00237A56" w:rsidRPr="00237A56" w:rsidRDefault="00237A56" w:rsidP="00237A56">
      <w:pPr>
        <w:pStyle w:val="PreformattatoHTML"/>
        <w:shd w:val="clear" w:color="auto" w:fill="EEEEEE"/>
        <w:rPr>
          <w:rStyle w:val="code"/>
          <w:b/>
          <w:bCs/>
          <w:color w:val="000099"/>
          <w:sz w:val="18"/>
          <w:szCs w:val="18"/>
          <w:lang w:val="en-US"/>
        </w:rPr>
      </w:pPr>
      <w:r w:rsidRPr="00237A56">
        <w:rPr>
          <w:rStyle w:val="code"/>
          <w:b/>
          <w:bCs/>
          <w:color w:val="800000"/>
          <w:sz w:val="18"/>
          <w:szCs w:val="18"/>
          <w:lang w:val="en-US"/>
        </w:rPr>
        <w:t xml:space="preserve">    texture[4][</w:t>
      </w:r>
      <w:proofErr w:type="spellStart"/>
      <w:r w:rsidRPr="00237A56">
        <w:rPr>
          <w:rStyle w:val="code"/>
          <w:b/>
          <w:bCs/>
          <w:color w:val="800000"/>
          <w:sz w:val="18"/>
          <w:szCs w:val="18"/>
          <w:lang w:val="en-US"/>
        </w:rPr>
        <w:t>texWidth</w:t>
      </w:r>
      <w:proofErr w:type="spellEnd"/>
      <w:r w:rsidRPr="00237A56">
        <w:rPr>
          <w:rStyle w:val="code"/>
          <w:b/>
          <w:bCs/>
          <w:color w:val="800000"/>
          <w:sz w:val="18"/>
          <w:szCs w:val="18"/>
          <w:lang w:val="en-US"/>
        </w:rPr>
        <w:t xml:space="preserve"> * y + x] = 256 * </w:t>
      </w:r>
      <w:proofErr w:type="spellStart"/>
      <w:r w:rsidRPr="00237A56">
        <w:rPr>
          <w:rStyle w:val="code"/>
          <w:b/>
          <w:bCs/>
          <w:color w:val="800000"/>
          <w:sz w:val="18"/>
          <w:szCs w:val="18"/>
          <w:lang w:val="en-US"/>
        </w:rPr>
        <w:t>xorcolor</w:t>
      </w:r>
      <w:proofErr w:type="spellEnd"/>
      <w:r w:rsidRPr="00237A56">
        <w:rPr>
          <w:rStyle w:val="code"/>
          <w:b/>
          <w:bCs/>
          <w:color w:val="800000"/>
          <w:sz w:val="18"/>
          <w:szCs w:val="18"/>
          <w:lang w:val="en-US"/>
        </w:rPr>
        <w:t xml:space="preserve">; </w:t>
      </w:r>
      <w:r w:rsidRPr="00237A56">
        <w:rPr>
          <w:rStyle w:val="code"/>
          <w:b/>
          <w:bCs/>
          <w:color w:val="000099"/>
          <w:sz w:val="18"/>
          <w:szCs w:val="18"/>
          <w:lang w:val="en-US"/>
        </w:rPr>
        <w:t>//</w:t>
      </w:r>
      <w:proofErr w:type="spellStart"/>
      <w:r w:rsidRPr="00237A56">
        <w:rPr>
          <w:rStyle w:val="code"/>
          <w:b/>
          <w:bCs/>
          <w:color w:val="000099"/>
          <w:sz w:val="18"/>
          <w:szCs w:val="18"/>
          <w:lang w:val="en-US"/>
        </w:rPr>
        <w:t>xor</w:t>
      </w:r>
      <w:proofErr w:type="spellEnd"/>
      <w:r w:rsidRPr="00237A56">
        <w:rPr>
          <w:rStyle w:val="code"/>
          <w:b/>
          <w:bCs/>
          <w:color w:val="000099"/>
          <w:sz w:val="18"/>
          <w:szCs w:val="18"/>
          <w:lang w:val="en-US"/>
        </w:rPr>
        <w:t xml:space="preserve"> green</w:t>
      </w:r>
    </w:p>
    <w:p w14:paraId="6323B951" w14:textId="77777777" w:rsidR="00237A56" w:rsidRPr="00237A56" w:rsidRDefault="00237A56" w:rsidP="00237A56">
      <w:pPr>
        <w:pStyle w:val="PreformattatoHTML"/>
        <w:shd w:val="clear" w:color="auto" w:fill="EEEEEE"/>
        <w:rPr>
          <w:rStyle w:val="code"/>
          <w:b/>
          <w:bCs/>
          <w:color w:val="000099"/>
          <w:sz w:val="18"/>
          <w:szCs w:val="18"/>
          <w:lang w:val="en-US"/>
        </w:rPr>
      </w:pPr>
      <w:r w:rsidRPr="00237A56">
        <w:rPr>
          <w:rStyle w:val="code"/>
          <w:b/>
          <w:bCs/>
          <w:color w:val="800000"/>
          <w:sz w:val="18"/>
          <w:szCs w:val="18"/>
          <w:lang w:val="en-US"/>
        </w:rPr>
        <w:t xml:space="preserve">    texture[5][</w:t>
      </w:r>
      <w:proofErr w:type="spellStart"/>
      <w:r w:rsidRPr="00237A56">
        <w:rPr>
          <w:rStyle w:val="code"/>
          <w:b/>
          <w:bCs/>
          <w:color w:val="800000"/>
          <w:sz w:val="18"/>
          <w:szCs w:val="18"/>
          <w:lang w:val="en-US"/>
        </w:rPr>
        <w:t>texWidth</w:t>
      </w:r>
      <w:proofErr w:type="spellEnd"/>
      <w:r w:rsidRPr="00237A56">
        <w:rPr>
          <w:rStyle w:val="code"/>
          <w:b/>
          <w:bCs/>
          <w:color w:val="800000"/>
          <w:sz w:val="18"/>
          <w:szCs w:val="18"/>
          <w:lang w:val="en-US"/>
        </w:rPr>
        <w:t xml:space="preserve"> * y + x] = 65536 * 192 * (x % 16 &amp;&amp; y % 16); </w:t>
      </w:r>
      <w:r w:rsidRPr="00237A56">
        <w:rPr>
          <w:rStyle w:val="code"/>
          <w:b/>
          <w:bCs/>
          <w:color w:val="000099"/>
          <w:sz w:val="18"/>
          <w:szCs w:val="18"/>
          <w:lang w:val="en-US"/>
        </w:rPr>
        <w:t>//red bricks</w:t>
      </w:r>
    </w:p>
    <w:p w14:paraId="6C89460B" w14:textId="77777777" w:rsidR="00237A56" w:rsidRPr="00237A56" w:rsidRDefault="00237A56" w:rsidP="00237A56">
      <w:pPr>
        <w:pStyle w:val="PreformattatoHTML"/>
        <w:shd w:val="clear" w:color="auto" w:fill="EEEEEE"/>
        <w:rPr>
          <w:rStyle w:val="code"/>
          <w:b/>
          <w:bCs/>
          <w:color w:val="000099"/>
          <w:sz w:val="18"/>
          <w:szCs w:val="18"/>
          <w:lang w:val="en-US"/>
        </w:rPr>
      </w:pPr>
      <w:r w:rsidRPr="00237A56">
        <w:rPr>
          <w:rStyle w:val="code"/>
          <w:b/>
          <w:bCs/>
          <w:color w:val="800000"/>
          <w:sz w:val="18"/>
          <w:szCs w:val="18"/>
          <w:lang w:val="en-US"/>
        </w:rPr>
        <w:t xml:space="preserve">    texture[6][</w:t>
      </w:r>
      <w:proofErr w:type="spellStart"/>
      <w:r w:rsidRPr="00237A56">
        <w:rPr>
          <w:rStyle w:val="code"/>
          <w:b/>
          <w:bCs/>
          <w:color w:val="800000"/>
          <w:sz w:val="18"/>
          <w:szCs w:val="18"/>
          <w:lang w:val="en-US"/>
        </w:rPr>
        <w:t>texWidth</w:t>
      </w:r>
      <w:proofErr w:type="spellEnd"/>
      <w:r w:rsidRPr="00237A56">
        <w:rPr>
          <w:rStyle w:val="code"/>
          <w:b/>
          <w:bCs/>
          <w:color w:val="800000"/>
          <w:sz w:val="18"/>
          <w:szCs w:val="18"/>
          <w:lang w:val="en-US"/>
        </w:rPr>
        <w:t xml:space="preserve"> * y + x] = 65536 * </w:t>
      </w:r>
      <w:proofErr w:type="spellStart"/>
      <w:r w:rsidRPr="00237A56">
        <w:rPr>
          <w:rStyle w:val="code"/>
          <w:b/>
          <w:bCs/>
          <w:color w:val="800000"/>
          <w:sz w:val="18"/>
          <w:szCs w:val="18"/>
          <w:lang w:val="en-US"/>
        </w:rPr>
        <w:t>ycolor</w:t>
      </w:r>
      <w:proofErr w:type="spellEnd"/>
      <w:r w:rsidRPr="00237A56">
        <w:rPr>
          <w:rStyle w:val="code"/>
          <w:b/>
          <w:bCs/>
          <w:color w:val="800000"/>
          <w:sz w:val="18"/>
          <w:szCs w:val="18"/>
          <w:lang w:val="en-US"/>
        </w:rPr>
        <w:t xml:space="preserve">; </w:t>
      </w:r>
      <w:r w:rsidRPr="00237A56">
        <w:rPr>
          <w:rStyle w:val="code"/>
          <w:b/>
          <w:bCs/>
          <w:color w:val="000099"/>
          <w:sz w:val="18"/>
          <w:szCs w:val="18"/>
          <w:lang w:val="en-US"/>
        </w:rPr>
        <w:t>//red gradient</w:t>
      </w:r>
    </w:p>
    <w:p w14:paraId="69510A3B" w14:textId="77777777" w:rsidR="00237A56" w:rsidRPr="00237A56" w:rsidRDefault="00237A56" w:rsidP="00237A56">
      <w:pPr>
        <w:pStyle w:val="PreformattatoHTML"/>
        <w:shd w:val="clear" w:color="auto" w:fill="EEEEEE"/>
        <w:rPr>
          <w:rStyle w:val="code"/>
          <w:b/>
          <w:bCs/>
          <w:color w:val="000099"/>
          <w:sz w:val="18"/>
          <w:szCs w:val="18"/>
          <w:lang w:val="en-US"/>
        </w:rPr>
      </w:pPr>
      <w:r w:rsidRPr="00237A56">
        <w:rPr>
          <w:rStyle w:val="code"/>
          <w:b/>
          <w:bCs/>
          <w:color w:val="800000"/>
          <w:sz w:val="18"/>
          <w:szCs w:val="18"/>
          <w:lang w:val="en-US"/>
        </w:rPr>
        <w:t xml:space="preserve">    texture[7][</w:t>
      </w:r>
      <w:proofErr w:type="spellStart"/>
      <w:r w:rsidRPr="00237A56">
        <w:rPr>
          <w:rStyle w:val="code"/>
          <w:b/>
          <w:bCs/>
          <w:color w:val="800000"/>
          <w:sz w:val="18"/>
          <w:szCs w:val="18"/>
          <w:lang w:val="en-US"/>
        </w:rPr>
        <w:t>texWidth</w:t>
      </w:r>
      <w:proofErr w:type="spellEnd"/>
      <w:r w:rsidRPr="00237A56">
        <w:rPr>
          <w:rStyle w:val="code"/>
          <w:b/>
          <w:bCs/>
          <w:color w:val="800000"/>
          <w:sz w:val="18"/>
          <w:szCs w:val="18"/>
          <w:lang w:val="en-US"/>
        </w:rPr>
        <w:t xml:space="preserve"> * y + x] = 128 + 256 * 128 + 65536 * 128; </w:t>
      </w:r>
      <w:r w:rsidRPr="00237A56">
        <w:rPr>
          <w:rStyle w:val="code"/>
          <w:b/>
          <w:bCs/>
          <w:color w:val="000099"/>
          <w:sz w:val="18"/>
          <w:szCs w:val="18"/>
          <w:lang w:val="en-US"/>
        </w:rPr>
        <w:t>//flat grey texture</w:t>
      </w:r>
    </w:p>
    <w:p w14:paraId="65026B8C" w14:textId="77777777" w:rsidR="00237A56" w:rsidRDefault="00237A56" w:rsidP="00237A56">
      <w:pPr>
        <w:pStyle w:val="PreformattatoHTML"/>
        <w:shd w:val="clear" w:color="auto" w:fill="EEEEEE"/>
        <w:rPr>
          <w:color w:val="000000"/>
        </w:rPr>
      </w:pPr>
      <w:r w:rsidRPr="00237A56">
        <w:rPr>
          <w:rStyle w:val="code"/>
          <w:b/>
          <w:bCs/>
          <w:color w:val="800000"/>
          <w:sz w:val="18"/>
          <w:szCs w:val="18"/>
          <w:lang w:val="en-US"/>
        </w:rPr>
        <w:t xml:space="preserve">  </w:t>
      </w:r>
      <w:r>
        <w:rPr>
          <w:rStyle w:val="code"/>
          <w:b/>
          <w:bCs/>
          <w:color w:val="800000"/>
          <w:sz w:val="18"/>
          <w:szCs w:val="18"/>
        </w:rPr>
        <w:t>}</w:t>
      </w:r>
    </w:p>
    <w:p w14:paraId="452E71B1" w14:textId="77777777" w:rsidR="00237A56" w:rsidRDefault="00237A56" w:rsidP="004500E8">
      <w:pPr>
        <w:tabs>
          <w:tab w:val="left" w:pos="2263"/>
        </w:tabs>
      </w:pPr>
    </w:p>
    <w:p w14:paraId="1118D8D1" w14:textId="6F487B29" w:rsidR="00237A56" w:rsidRPr="00A93AA3" w:rsidRDefault="00237A56" w:rsidP="004500E8">
      <w:pPr>
        <w:tabs>
          <w:tab w:val="left" w:pos="2263"/>
        </w:tabs>
        <w:rPr>
          <w:lang w:val="en-US"/>
        </w:rPr>
      </w:pPr>
      <w:r>
        <w:rPr>
          <w:rFonts w:cstheme="minorHAnsi"/>
        </w:rPr>
        <w:t>•</w:t>
      </w:r>
      <w:r>
        <w:t xml:space="preserve"> Ora ritroviamo il loop principale del gioco con il calcolo del DDA. </w:t>
      </w:r>
      <w:r w:rsidRPr="00A93AA3">
        <w:rPr>
          <w:lang w:val="en-US"/>
        </w:rPr>
        <w:t xml:space="preserve">Qui </w:t>
      </w:r>
      <w:proofErr w:type="spellStart"/>
      <w:r w:rsidRPr="00A93AA3">
        <w:rPr>
          <w:lang w:val="en-US"/>
        </w:rPr>
        <w:t>nulla</w:t>
      </w:r>
      <w:proofErr w:type="spellEnd"/>
      <w:r w:rsidRPr="00A93AA3">
        <w:rPr>
          <w:lang w:val="en-US"/>
        </w:rPr>
        <w:t xml:space="preserve"> è </w:t>
      </w:r>
      <w:proofErr w:type="spellStart"/>
      <w:r w:rsidRPr="00A93AA3">
        <w:rPr>
          <w:lang w:val="en-US"/>
        </w:rPr>
        <w:t>stato</w:t>
      </w:r>
      <w:proofErr w:type="spellEnd"/>
      <w:r w:rsidRPr="00A93AA3">
        <w:rPr>
          <w:lang w:val="en-US"/>
        </w:rPr>
        <w:t xml:space="preserve"> </w:t>
      </w:r>
      <w:proofErr w:type="spellStart"/>
      <w:r w:rsidRPr="00A93AA3">
        <w:rPr>
          <w:lang w:val="en-US"/>
        </w:rPr>
        <w:t>cambiato</w:t>
      </w:r>
      <w:proofErr w:type="spellEnd"/>
      <w:r w:rsidRPr="00A93AA3">
        <w:rPr>
          <w:lang w:val="en-US"/>
        </w:rPr>
        <w:t>.</w:t>
      </w:r>
    </w:p>
    <w:p w14:paraId="2B43AE8B" w14:textId="77777777" w:rsidR="00237A56" w:rsidRPr="00237A56" w:rsidRDefault="00237A56" w:rsidP="00237A56">
      <w:pPr>
        <w:pStyle w:val="PreformattatoHTML"/>
        <w:shd w:val="clear" w:color="auto" w:fill="EEEEEE"/>
        <w:rPr>
          <w:rStyle w:val="code"/>
          <w:color w:val="000099"/>
          <w:sz w:val="18"/>
          <w:szCs w:val="18"/>
          <w:lang w:val="en-US"/>
        </w:rPr>
      </w:pPr>
      <w:r w:rsidRPr="00237A56">
        <w:rPr>
          <w:rStyle w:val="code"/>
          <w:color w:val="000099"/>
          <w:sz w:val="18"/>
          <w:szCs w:val="18"/>
          <w:lang w:val="en-US"/>
        </w:rPr>
        <w:t>//start the main loop</w:t>
      </w:r>
    </w:p>
    <w:p w14:paraId="5E8BD20D"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while(!done())</w:t>
      </w:r>
    </w:p>
    <w:p w14:paraId="35062878"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t>
      </w:r>
    </w:p>
    <w:p w14:paraId="484B6513"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for(int x = 0; x &lt; w; x++)</w:t>
      </w:r>
    </w:p>
    <w:p w14:paraId="0F716FCF"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t>
      </w:r>
    </w:p>
    <w:p w14:paraId="0DDB0CE1" w14:textId="77777777" w:rsidR="00237A56" w:rsidRPr="00237A56" w:rsidRDefault="00237A56" w:rsidP="00237A56">
      <w:pPr>
        <w:pStyle w:val="PreformattatoHTML"/>
        <w:shd w:val="clear" w:color="auto" w:fill="EEEEEE"/>
        <w:rPr>
          <w:rStyle w:val="code"/>
          <w:color w:val="000099"/>
          <w:sz w:val="18"/>
          <w:szCs w:val="18"/>
          <w:lang w:val="en-US"/>
        </w:rPr>
      </w:pPr>
      <w:r w:rsidRPr="00237A56">
        <w:rPr>
          <w:rStyle w:val="code"/>
          <w:color w:val="800000"/>
          <w:sz w:val="18"/>
          <w:szCs w:val="18"/>
          <w:lang w:val="en-US"/>
        </w:rPr>
        <w:t xml:space="preserve">      </w:t>
      </w:r>
      <w:r w:rsidRPr="00237A56">
        <w:rPr>
          <w:rStyle w:val="code"/>
          <w:color w:val="000099"/>
          <w:sz w:val="18"/>
          <w:szCs w:val="18"/>
          <w:lang w:val="en-US"/>
        </w:rPr>
        <w:t>//calculate ray position and direction</w:t>
      </w:r>
    </w:p>
    <w:p w14:paraId="2789BB74" w14:textId="77777777" w:rsidR="00237A56" w:rsidRPr="00237A56" w:rsidRDefault="00237A56" w:rsidP="00237A56">
      <w:pPr>
        <w:pStyle w:val="PreformattatoHTML"/>
        <w:shd w:val="clear" w:color="auto" w:fill="EEEEEE"/>
        <w:rPr>
          <w:rStyle w:val="code"/>
          <w:color w:val="000099"/>
          <w:sz w:val="18"/>
          <w:szCs w:val="18"/>
          <w:lang w:val="en-US"/>
        </w:rPr>
      </w:pPr>
      <w:r w:rsidRPr="00237A56">
        <w:rPr>
          <w:rStyle w:val="code"/>
          <w:color w:val="800000"/>
          <w:sz w:val="18"/>
          <w:szCs w:val="18"/>
          <w:lang w:val="en-US"/>
        </w:rPr>
        <w:t xml:space="preserve">      double </w:t>
      </w:r>
      <w:proofErr w:type="spellStart"/>
      <w:r w:rsidRPr="00237A56">
        <w:rPr>
          <w:rStyle w:val="code"/>
          <w:color w:val="800000"/>
          <w:sz w:val="18"/>
          <w:szCs w:val="18"/>
          <w:lang w:val="en-US"/>
        </w:rPr>
        <w:t>cameraX</w:t>
      </w:r>
      <w:proofErr w:type="spellEnd"/>
      <w:r w:rsidRPr="00237A56">
        <w:rPr>
          <w:rStyle w:val="code"/>
          <w:color w:val="800000"/>
          <w:sz w:val="18"/>
          <w:szCs w:val="18"/>
          <w:lang w:val="en-US"/>
        </w:rPr>
        <w:t xml:space="preserve"> = 2*x/double(w)-1; </w:t>
      </w:r>
      <w:r w:rsidRPr="00237A56">
        <w:rPr>
          <w:rStyle w:val="code"/>
          <w:color w:val="000099"/>
          <w:sz w:val="18"/>
          <w:szCs w:val="18"/>
          <w:lang w:val="en-US"/>
        </w:rPr>
        <w:t>//x-coordinate in camera space</w:t>
      </w:r>
    </w:p>
    <w:p w14:paraId="69E90EF4"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double </w:t>
      </w:r>
      <w:proofErr w:type="spellStart"/>
      <w:r w:rsidRPr="00237A56">
        <w:rPr>
          <w:rStyle w:val="code"/>
          <w:color w:val="800000"/>
          <w:sz w:val="18"/>
          <w:szCs w:val="18"/>
          <w:lang w:val="en-US"/>
        </w:rPr>
        <w:t>rayDirX</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dirX</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planeX</w:t>
      </w:r>
      <w:proofErr w:type="spellEnd"/>
      <w:r w:rsidRPr="00237A56">
        <w:rPr>
          <w:rStyle w:val="code"/>
          <w:color w:val="800000"/>
          <w:sz w:val="18"/>
          <w:szCs w:val="18"/>
          <w:lang w:val="en-US"/>
        </w:rPr>
        <w:t>*</w:t>
      </w:r>
      <w:proofErr w:type="spellStart"/>
      <w:r w:rsidRPr="00237A56">
        <w:rPr>
          <w:rStyle w:val="code"/>
          <w:color w:val="800000"/>
          <w:sz w:val="18"/>
          <w:szCs w:val="18"/>
          <w:lang w:val="en-US"/>
        </w:rPr>
        <w:t>cameraX</w:t>
      </w:r>
      <w:proofErr w:type="spellEnd"/>
      <w:r w:rsidRPr="00237A56">
        <w:rPr>
          <w:rStyle w:val="code"/>
          <w:color w:val="800000"/>
          <w:sz w:val="18"/>
          <w:szCs w:val="18"/>
          <w:lang w:val="en-US"/>
        </w:rPr>
        <w:t>;</w:t>
      </w:r>
    </w:p>
    <w:p w14:paraId="2CEFA13A"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double </w:t>
      </w:r>
      <w:proofErr w:type="spellStart"/>
      <w:r w:rsidRPr="00237A56">
        <w:rPr>
          <w:rStyle w:val="code"/>
          <w:color w:val="800000"/>
          <w:sz w:val="18"/>
          <w:szCs w:val="18"/>
          <w:lang w:val="en-US"/>
        </w:rPr>
        <w:t>rayDirY</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dirY</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planeY</w:t>
      </w:r>
      <w:proofErr w:type="spellEnd"/>
      <w:r w:rsidRPr="00237A56">
        <w:rPr>
          <w:rStyle w:val="code"/>
          <w:color w:val="800000"/>
          <w:sz w:val="18"/>
          <w:szCs w:val="18"/>
          <w:lang w:val="en-US"/>
        </w:rPr>
        <w:t>*</w:t>
      </w:r>
      <w:proofErr w:type="spellStart"/>
      <w:r w:rsidRPr="00237A56">
        <w:rPr>
          <w:rStyle w:val="code"/>
          <w:color w:val="800000"/>
          <w:sz w:val="18"/>
          <w:szCs w:val="18"/>
          <w:lang w:val="en-US"/>
        </w:rPr>
        <w:t>cameraX</w:t>
      </w:r>
      <w:proofErr w:type="spellEnd"/>
      <w:r w:rsidRPr="00237A56">
        <w:rPr>
          <w:rStyle w:val="code"/>
          <w:color w:val="800000"/>
          <w:sz w:val="18"/>
          <w:szCs w:val="18"/>
          <w:lang w:val="en-US"/>
        </w:rPr>
        <w:t>;</w:t>
      </w:r>
    </w:p>
    <w:p w14:paraId="0008E7D8" w14:textId="77777777" w:rsidR="00237A56" w:rsidRPr="00237A56" w:rsidRDefault="00237A56" w:rsidP="00237A56">
      <w:pPr>
        <w:pStyle w:val="PreformattatoHTML"/>
        <w:shd w:val="clear" w:color="auto" w:fill="EEEEEE"/>
        <w:rPr>
          <w:rStyle w:val="code"/>
          <w:color w:val="800000"/>
          <w:sz w:val="18"/>
          <w:szCs w:val="18"/>
          <w:lang w:val="en-US"/>
        </w:rPr>
      </w:pPr>
    </w:p>
    <w:p w14:paraId="70B2FEAA" w14:textId="77777777" w:rsidR="00237A56" w:rsidRPr="00237A56" w:rsidRDefault="00237A56" w:rsidP="00237A56">
      <w:pPr>
        <w:pStyle w:val="PreformattatoHTML"/>
        <w:shd w:val="clear" w:color="auto" w:fill="EEEEEE"/>
        <w:rPr>
          <w:rStyle w:val="code"/>
          <w:color w:val="000099"/>
          <w:sz w:val="18"/>
          <w:szCs w:val="18"/>
          <w:lang w:val="en-US"/>
        </w:rPr>
      </w:pPr>
      <w:r w:rsidRPr="00237A56">
        <w:rPr>
          <w:rStyle w:val="code"/>
          <w:color w:val="800000"/>
          <w:sz w:val="18"/>
          <w:szCs w:val="18"/>
          <w:lang w:val="en-US"/>
        </w:rPr>
        <w:t xml:space="preserve">      </w:t>
      </w:r>
      <w:r w:rsidRPr="00237A56">
        <w:rPr>
          <w:rStyle w:val="code"/>
          <w:color w:val="000099"/>
          <w:sz w:val="18"/>
          <w:szCs w:val="18"/>
          <w:lang w:val="en-US"/>
        </w:rPr>
        <w:t>//which box of the map we're in</w:t>
      </w:r>
    </w:p>
    <w:p w14:paraId="1DE0BE9D"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int </w:t>
      </w:r>
      <w:proofErr w:type="spellStart"/>
      <w:r w:rsidRPr="00237A56">
        <w:rPr>
          <w:rStyle w:val="code"/>
          <w:color w:val="800000"/>
          <w:sz w:val="18"/>
          <w:szCs w:val="18"/>
          <w:lang w:val="en-US"/>
        </w:rPr>
        <w:t>mapX</w:t>
      </w:r>
      <w:proofErr w:type="spellEnd"/>
      <w:r w:rsidRPr="00237A56">
        <w:rPr>
          <w:rStyle w:val="code"/>
          <w:color w:val="800000"/>
          <w:sz w:val="18"/>
          <w:szCs w:val="18"/>
          <w:lang w:val="en-US"/>
        </w:rPr>
        <w:t xml:space="preserve"> = int(</w:t>
      </w:r>
      <w:proofErr w:type="spellStart"/>
      <w:r w:rsidRPr="00237A56">
        <w:rPr>
          <w:rStyle w:val="code"/>
          <w:color w:val="800000"/>
          <w:sz w:val="18"/>
          <w:szCs w:val="18"/>
          <w:lang w:val="en-US"/>
        </w:rPr>
        <w:t>posX</w:t>
      </w:r>
      <w:proofErr w:type="spellEnd"/>
      <w:r w:rsidRPr="00237A56">
        <w:rPr>
          <w:rStyle w:val="code"/>
          <w:color w:val="800000"/>
          <w:sz w:val="18"/>
          <w:szCs w:val="18"/>
          <w:lang w:val="en-US"/>
        </w:rPr>
        <w:t>);</w:t>
      </w:r>
    </w:p>
    <w:p w14:paraId="51FD6214"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int </w:t>
      </w:r>
      <w:proofErr w:type="spellStart"/>
      <w:r w:rsidRPr="00237A56">
        <w:rPr>
          <w:rStyle w:val="code"/>
          <w:color w:val="800000"/>
          <w:sz w:val="18"/>
          <w:szCs w:val="18"/>
          <w:lang w:val="en-US"/>
        </w:rPr>
        <w:t>mapY</w:t>
      </w:r>
      <w:proofErr w:type="spellEnd"/>
      <w:r w:rsidRPr="00237A56">
        <w:rPr>
          <w:rStyle w:val="code"/>
          <w:color w:val="800000"/>
          <w:sz w:val="18"/>
          <w:szCs w:val="18"/>
          <w:lang w:val="en-US"/>
        </w:rPr>
        <w:t xml:space="preserve"> = int(</w:t>
      </w:r>
      <w:proofErr w:type="spellStart"/>
      <w:r w:rsidRPr="00237A56">
        <w:rPr>
          <w:rStyle w:val="code"/>
          <w:color w:val="800000"/>
          <w:sz w:val="18"/>
          <w:szCs w:val="18"/>
          <w:lang w:val="en-US"/>
        </w:rPr>
        <w:t>posY</w:t>
      </w:r>
      <w:proofErr w:type="spellEnd"/>
      <w:r w:rsidRPr="00237A56">
        <w:rPr>
          <w:rStyle w:val="code"/>
          <w:color w:val="800000"/>
          <w:sz w:val="18"/>
          <w:szCs w:val="18"/>
          <w:lang w:val="en-US"/>
        </w:rPr>
        <w:t>);</w:t>
      </w:r>
    </w:p>
    <w:p w14:paraId="00A87954" w14:textId="77777777" w:rsidR="00237A56" w:rsidRPr="00237A56" w:rsidRDefault="00237A56" w:rsidP="00237A56">
      <w:pPr>
        <w:pStyle w:val="PreformattatoHTML"/>
        <w:shd w:val="clear" w:color="auto" w:fill="EEEEEE"/>
        <w:rPr>
          <w:rStyle w:val="code"/>
          <w:color w:val="800000"/>
          <w:sz w:val="18"/>
          <w:szCs w:val="18"/>
          <w:lang w:val="en-US"/>
        </w:rPr>
      </w:pPr>
    </w:p>
    <w:p w14:paraId="5A4339BF" w14:textId="77777777" w:rsidR="00237A56" w:rsidRPr="00237A56" w:rsidRDefault="00237A56" w:rsidP="00237A56">
      <w:pPr>
        <w:pStyle w:val="PreformattatoHTML"/>
        <w:shd w:val="clear" w:color="auto" w:fill="EEEEEE"/>
        <w:rPr>
          <w:rStyle w:val="code"/>
          <w:color w:val="000099"/>
          <w:sz w:val="18"/>
          <w:szCs w:val="18"/>
          <w:lang w:val="en-US"/>
        </w:rPr>
      </w:pPr>
      <w:r w:rsidRPr="00237A56">
        <w:rPr>
          <w:rStyle w:val="code"/>
          <w:color w:val="800000"/>
          <w:sz w:val="18"/>
          <w:szCs w:val="18"/>
          <w:lang w:val="en-US"/>
        </w:rPr>
        <w:t xml:space="preserve">      </w:t>
      </w:r>
      <w:r w:rsidRPr="00237A56">
        <w:rPr>
          <w:rStyle w:val="code"/>
          <w:color w:val="000099"/>
          <w:sz w:val="18"/>
          <w:szCs w:val="18"/>
          <w:lang w:val="en-US"/>
        </w:rPr>
        <w:t>//length of ray from current position to next x or y-side</w:t>
      </w:r>
    </w:p>
    <w:p w14:paraId="600B30FF"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double </w:t>
      </w:r>
      <w:proofErr w:type="spellStart"/>
      <w:r w:rsidRPr="00237A56">
        <w:rPr>
          <w:rStyle w:val="code"/>
          <w:color w:val="800000"/>
          <w:sz w:val="18"/>
          <w:szCs w:val="18"/>
          <w:lang w:val="en-US"/>
        </w:rPr>
        <w:t>sideDistX</w:t>
      </w:r>
      <w:proofErr w:type="spellEnd"/>
      <w:r w:rsidRPr="00237A56">
        <w:rPr>
          <w:rStyle w:val="code"/>
          <w:color w:val="800000"/>
          <w:sz w:val="18"/>
          <w:szCs w:val="18"/>
          <w:lang w:val="en-US"/>
        </w:rPr>
        <w:t>;</w:t>
      </w:r>
    </w:p>
    <w:p w14:paraId="28639F6C"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double </w:t>
      </w:r>
      <w:proofErr w:type="spellStart"/>
      <w:r w:rsidRPr="00237A56">
        <w:rPr>
          <w:rStyle w:val="code"/>
          <w:color w:val="800000"/>
          <w:sz w:val="18"/>
          <w:szCs w:val="18"/>
          <w:lang w:val="en-US"/>
        </w:rPr>
        <w:t>sideDistY</w:t>
      </w:r>
      <w:proofErr w:type="spellEnd"/>
      <w:r w:rsidRPr="00237A56">
        <w:rPr>
          <w:rStyle w:val="code"/>
          <w:color w:val="800000"/>
          <w:sz w:val="18"/>
          <w:szCs w:val="18"/>
          <w:lang w:val="en-US"/>
        </w:rPr>
        <w:t>;</w:t>
      </w:r>
    </w:p>
    <w:p w14:paraId="10E7C495" w14:textId="77777777" w:rsidR="00237A56" w:rsidRPr="00237A56" w:rsidRDefault="00237A56" w:rsidP="00237A56">
      <w:pPr>
        <w:pStyle w:val="PreformattatoHTML"/>
        <w:shd w:val="clear" w:color="auto" w:fill="EEEEEE"/>
        <w:rPr>
          <w:rStyle w:val="code"/>
          <w:color w:val="800000"/>
          <w:sz w:val="18"/>
          <w:szCs w:val="18"/>
          <w:lang w:val="en-US"/>
        </w:rPr>
      </w:pPr>
    </w:p>
    <w:p w14:paraId="266D5382" w14:textId="77777777" w:rsidR="00237A56" w:rsidRPr="00237A56" w:rsidRDefault="00237A56" w:rsidP="00237A56">
      <w:pPr>
        <w:pStyle w:val="PreformattatoHTML"/>
        <w:shd w:val="clear" w:color="auto" w:fill="EEEEEE"/>
        <w:rPr>
          <w:rStyle w:val="code"/>
          <w:color w:val="000099"/>
          <w:sz w:val="18"/>
          <w:szCs w:val="18"/>
          <w:lang w:val="en-US"/>
        </w:rPr>
      </w:pPr>
      <w:r w:rsidRPr="00237A56">
        <w:rPr>
          <w:rStyle w:val="code"/>
          <w:color w:val="800000"/>
          <w:sz w:val="18"/>
          <w:szCs w:val="18"/>
          <w:lang w:val="en-US"/>
        </w:rPr>
        <w:t xml:space="preserve">      </w:t>
      </w:r>
      <w:r w:rsidRPr="00237A56">
        <w:rPr>
          <w:rStyle w:val="code"/>
          <w:color w:val="000099"/>
          <w:sz w:val="18"/>
          <w:szCs w:val="18"/>
          <w:lang w:val="en-US"/>
        </w:rPr>
        <w:t>//length of ray from one x or y-side to next x or y-side</w:t>
      </w:r>
    </w:p>
    <w:p w14:paraId="4B2971BA"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double </w:t>
      </w:r>
      <w:proofErr w:type="spellStart"/>
      <w:r w:rsidRPr="00237A56">
        <w:rPr>
          <w:rStyle w:val="code"/>
          <w:color w:val="800000"/>
          <w:sz w:val="18"/>
          <w:szCs w:val="18"/>
          <w:lang w:val="en-US"/>
        </w:rPr>
        <w:t>deltaDistX</w:t>
      </w:r>
      <w:proofErr w:type="spellEnd"/>
      <w:r w:rsidRPr="00237A56">
        <w:rPr>
          <w:rStyle w:val="code"/>
          <w:color w:val="800000"/>
          <w:sz w:val="18"/>
          <w:szCs w:val="18"/>
          <w:lang w:val="en-US"/>
        </w:rPr>
        <w:t xml:space="preserve"> = sqrt(1 + (</w:t>
      </w:r>
      <w:proofErr w:type="spellStart"/>
      <w:r w:rsidRPr="00237A56">
        <w:rPr>
          <w:rStyle w:val="code"/>
          <w:color w:val="800000"/>
          <w:sz w:val="18"/>
          <w:szCs w:val="18"/>
          <w:lang w:val="en-US"/>
        </w:rPr>
        <w:t>rayDirY</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rayDirY</w:t>
      </w:r>
      <w:proofErr w:type="spellEnd"/>
      <w:r w:rsidRPr="00237A56">
        <w:rPr>
          <w:rStyle w:val="code"/>
          <w:color w:val="800000"/>
          <w:sz w:val="18"/>
          <w:szCs w:val="18"/>
          <w:lang w:val="en-US"/>
        </w:rPr>
        <w:t>) / (</w:t>
      </w:r>
      <w:proofErr w:type="spellStart"/>
      <w:r w:rsidRPr="00237A56">
        <w:rPr>
          <w:rStyle w:val="code"/>
          <w:color w:val="800000"/>
          <w:sz w:val="18"/>
          <w:szCs w:val="18"/>
          <w:lang w:val="en-US"/>
        </w:rPr>
        <w:t>rayDirX</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rayDirX</w:t>
      </w:r>
      <w:proofErr w:type="spellEnd"/>
      <w:r w:rsidRPr="00237A56">
        <w:rPr>
          <w:rStyle w:val="code"/>
          <w:color w:val="800000"/>
          <w:sz w:val="18"/>
          <w:szCs w:val="18"/>
          <w:lang w:val="en-US"/>
        </w:rPr>
        <w:t>));</w:t>
      </w:r>
    </w:p>
    <w:p w14:paraId="0FFCBBB3"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double </w:t>
      </w:r>
      <w:proofErr w:type="spellStart"/>
      <w:r w:rsidRPr="00237A56">
        <w:rPr>
          <w:rStyle w:val="code"/>
          <w:color w:val="800000"/>
          <w:sz w:val="18"/>
          <w:szCs w:val="18"/>
          <w:lang w:val="en-US"/>
        </w:rPr>
        <w:t>deltaDistY</w:t>
      </w:r>
      <w:proofErr w:type="spellEnd"/>
      <w:r w:rsidRPr="00237A56">
        <w:rPr>
          <w:rStyle w:val="code"/>
          <w:color w:val="800000"/>
          <w:sz w:val="18"/>
          <w:szCs w:val="18"/>
          <w:lang w:val="en-US"/>
        </w:rPr>
        <w:t xml:space="preserve"> = sqrt(1 + (</w:t>
      </w:r>
      <w:proofErr w:type="spellStart"/>
      <w:r w:rsidRPr="00237A56">
        <w:rPr>
          <w:rStyle w:val="code"/>
          <w:color w:val="800000"/>
          <w:sz w:val="18"/>
          <w:szCs w:val="18"/>
          <w:lang w:val="en-US"/>
        </w:rPr>
        <w:t>rayDirX</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rayDirX</w:t>
      </w:r>
      <w:proofErr w:type="spellEnd"/>
      <w:r w:rsidRPr="00237A56">
        <w:rPr>
          <w:rStyle w:val="code"/>
          <w:color w:val="800000"/>
          <w:sz w:val="18"/>
          <w:szCs w:val="18"/>
          <w:lang w:val="en-US"/>
        </w:rPr>
        <w:t>) / (</w:t>
      </w:r>
      <w:proofErr w:type="spellStart"/>
      <w:r w:rsidRPr="00237A56">
        <w:rPr>
          <w:rStyle w:val="code"/>
          <w:color w:val="800000"/>
          <w:sz w:val="18"/>
          <w:szCs w:val="18"/>
          <w:lang w:val="en-US"/>
        </w:rPr>
        <w:t>rayDirY</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rayDirY</w:t>
      </w:r>
      <w:proofErr w:type="spellEnd"/>
      <w:r w:rsidRPr="00237A56">
        <w:rPr>
          <w:rStyle w:val="code"/>
          <w:color w:val="800000"/>
          <w:sz w:val="18"/>
          <w:szCs w:val="18"/>
          <w:lang w:val="en-US"/>
        </w:rPr>
        <w:t>));</w:t>
      </w:r>
    </w:p>
    <w:p w14:paraId="6DB96E4F"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double </w:t>
      </w:r>
      <w:proofErr w:type="spellStart"/>
      <w:r w:rsidRPr="00237A56">
        <w:rPr>
          <w:rStyle w:val="code"/>
          <w:color w:val="800000"/>
          <w:sz w:val="18"/>
          <w:szCs w:val="18"/>
          <w:lang w:val="en-US"/>
        </w:rPr>
        <w:t>perpWallDist</w:t>
      </w:r>
      <w:proofErr w:type="spellEnd"/>
      <w:r w:rsidRPr="00237A56">
        <w:rPr>
          <w:rStyle w:val="code"/>
          <w:color w:val="800000"/>
          <w:sz w:val="18"/>
          <w:szCs w:val="18"/>
          <w:lang w:val="en-US"/>
        </w:rPr>
        <w:t>;</w:t>
      </w:r>
    </w:p>
    <w:p w14:paraId="7DC9B3F2" w14:textId="77777777" w:rsidR="00237A56" w:rsidRPr="00237A56" w:rsidRDefault="00237A56" w:rsidP="00237A56">
      <w:pPr>
        <w:pStyle w:val="PreformattatoHTML"/>
        <w:shd w:val="clear" w:color="auto" w:fill="EEEEEE"/>
        <w:rPr>
          <w:rStyle w:val="code"/>
          <w:color w:val="800000"/>
          <w:sz w:val="18"/>
          <w:szCs w:val="18"/>
          <w:lang w:val="en-US"/>
        </w:rPr>
      </w:pPr>
    </w:p>
    <w:p w14:paraId="3E0956CE" w14:textId="77777777" w:rsidR="00237A56" w:rsidRPr="00237A56" w:rsidRDefault="00237A56" w:rsidP="00237A56">
      <w:pPr>
        <w:pStyle w:val="PreformattatoHTML"/>
        <w:shd w:val="clear" w:color="auto" w:fill="EEEEEE"/>
        <w:rPr>
          <w:rStyle w:val="code"/>
          <w:color w:val="000099"/>
          <w:sz w:val="18"/>
          <w:szCs w:val="18"/>
          <w:lang w:val="en-US"/>
        </w:rPr>
      </w:pPr>
      <w:r w:rsidRPr="00237A56">
        <w:rPr>
          <w:rStyle w:val="code"/>
          <w:color w:val="800000"/>
          <w:sz w:val="18"/>
          <w:szCs w:val="18"/>
          <w:lang w:val="en-US"/>
        </w:rPr>
        <w:t xml:space="preserve">      </w:t>
      </w:r>
      <w:r w:rsidRPr="00237A56">
        <w:rPr>
          <w:rStyle w:val="code"/>
          <w:color w:val="000099"/>
          <w:sz w:val="18"/>
          <w:szCs w:val="18"/>
          <w:lang w:val="en-US"/>
        </w:rPr>
        <w:t>//what direction to step in x or y-direction (either +1 or -1)</w:t>
      </w:r>
    </w:p>
    <w:p w14:paraId="0753FB79"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int </w:t>
      </w:r>
      <w:proofErr w:type="spellStart"/>
      <w:r w:rsidRPr="00237A56">
        <w:rPr>
          <w:rStyle w:val="code"/>
          <w:color w:val="800000"/>
          <w:sz w:val="18"/>
          <w:szCs w:val="18"/>
          <w:lang w:val="en-US"/>
        </w:rPr>
        <w:t>stepX</w:t>
      </w:r>
      <w:proofErr w:type="spellEnd"/>
      <w:r w:rsidRPr="00237A56">
        <w:rPr>
          <w:rStyle w:val="code"/>
          <w:color w:val="800000"/>
          <w:sz w:val="18"/>
          <w:szCs w:val="18"/>
          <w:lang w:val="en-US"/>
        </w:rPr>
        <w:t>;</w:t>
      </w:r>
    </w:p>
    <w:p w14:paraId="3BE3143E"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int </w:t>
      </w:r>
      <w:proofErr w:type="spellStart"/>
      <w:r w:rsidRPr="00237A56">
        <w:rPr>
          <w:rStyle w:val="code"/>
          <w:color w:val="800000"/>
          <w:sz w:val="18"/>
          <w:szCs w:val="18"/>
          <w:lang w:val="en-US"/>
        </w:rPr>
        <w:t>stepY</w:t>
      </w:r>
      <w:proofErr w:type="spellEnd"/>
      <w:r w:rsidRPr="00237A56">
        <w:rPr>
          <w:rStyle w:val="code"/>
          <w:color w:val="800000"/>
          <w:sz w:val="18"/>
          <w:szCs w:val="18"/>
          <w:lang w:val="en-US"/>
        </w:rPr>
        <w:t>;</w:t>
      </w:r>
    </w:p>
    <w:p w14:paraId="118C6CB6" w14:textId="77777777" w:rsidR="00237A56" w:rsidRPr="00237A56" w:rsidRDefault="00237A56" w:rsidP="00237A56">
      <w:pPr>
        <w:pStyle w:val="PreformattatoHTML"/>
        <w:shd w:val="clear" w:color="auto" w:fill="EEEEEE"/>
        <w:rPr>
          <w:rStyle w:val="code"/>
          <w:color w:val="800000"/>
          <w:sz w:val="18"/>
          <w:szCs w:val="18"/>
          <w:lang w:val="en-US"/>
        </w:rPr>
      </w:pPr>
    </w:p>
    <w:p w14:paraId="533341F5" w14:textId="77777777" w:rsidR="00237A56" w:rsidRPr="00237A56" w:rsidRDefault="00237A56" w:rsidP="00237A56">
      <w:pPr>
        <w:pStyle w:val="PreformattatoHTML"/>
        <w:shd w:val="clear" w:color="auto" w:fill="EEEEEE"/>
        <w:rPr>
          <w:rStyle w:val="code"/>
          <w:color w:val="000099"/>
          <w:sz w:val="18"/>
          <w:szCs w:val="18"/>
          <w:lang w:val="en-US"/>
        </w:rPr>
      </w:pPr>
      <w:r w:rsidRPr="00237A56">
        <w:rPr>
          <w:rStyle w:val="code"/>
          <w:color w:val="800000"/>
          <w:sz w:val="18"/>
          <w:szCs w:val="18"/>
          <w:lang w:val="en-US"/>
        </w:rPr>
        <w:t xml:space="preserve">      int hit = 0; </w:t>
      </w:r>
      <w:r w:rsidRPr="00237A56">
        <w:rPr>
          <w:rStyle w:val="code"/>
          <w:color w:val="000099"/>
          <w:sz w:val="18"/>
          <w:szCs w:val="18"/>
          <w:lang w:val="en-US"/>
        </w:rPr>
        <w:t>//was there a wall hit?</w:t>
      </w:r>
    </w:p>
    <w:p w14:paraId="7076248D" w14:textId="77777777" w:rsidR="00237A56" w:rsidRPr="00237A56" w:rsidRDefault="00237A56" w:rsidP="00237A56">
      <w:pPr>
        <w:pStyle w:val="PreformattatoHTML"/>
        <w:shd w:val="clear" w:color="auto" w:fill="EEEEEE"/>
        <w:rPr>
          <w:rStyle w:val="code"/>
          <w:color w:val="000099"/>
          <w:sz w:val="18"/>
          <w:szCs w:val="18"/>
          <w:lang w:val="en-US"/>
        </w:rPr>
      </w:pPr>
      <w:r w:rsidRPr="00237A56">
        <w:rPr>
          <w:rStyle w:val="code"/>
          <w:color w:val="800000"/>
          <w:sz w:val="18"/>
          <w:szCs w:val="18"/>
          <w:lang w:val="en-US"/>
        </w:rPr>
        <w:t xml:space="preserve">      int side; </w:t>
      </w:r>
      <w:r w:rsidRPr="00237A56">
        <w:rPr>
          <w:rStyle w:val="code"/>
          <w:color w:val="000099"/>
          <w:sz w:val="18"/>
          <w:szCs w:val="18"/>
          <w:lang w:val="en-US"/>
        </w:rPr>
        <w:t>//was a NS or a EW wall hit?</w:t>
      </w:r>
    </w:p>
    <w:p w14:paraId="7F65192C" w14:textId="77777777" w:rsidR="00237A56" w:rsidRPr="00237A56" w:rsidRDefault="00237A56" w:rsidP="00237A56">
      <w:pPr>
        <w:pStyle w:val="PreformattatoHTML"/>
        <w:shd w:val="clear" w:color="auto" w:fill="EEEEEE"/>
        <w:rPr>
          <w:rStyle w:val="code"/>
          <w:color w:val="800000"/>
          <w:sz w:val="18"/>
          <w:szCs w:val="18"/>
          <w:lang w:val="en-US"/>
        </w:rPr>
      </w:pPr>
    </w:p>
    <w:p w14:paraId="6483B92C" w14:textId="77777777" w:rsidR="00237A56" w:rsidRPr="00237A56" w:rsidRDefault="00237A56" w:rsidP="00237A56">
      <w:pPr>
        <w:pStyle w:val="PreformattatoHTML"/>
        <w:shd w:val="clear" w:color="auto" w:fill="EEEEEE"/>
        <w:rPr>
          <w:rStyle w:val="code"/>
          <w:color w:val="000099"/>
          <w:sz w:val="18"/>
          <w:szCs w:val="18"/>
          <w:lang w:val="en-US"/>
        </w:rPr>
      </w:pPr>
      <w:r w:rsidRPr="00237A56">
        <w:rPr>
          <w:rStyle w:val="code"/>
          <w:color w:val="800000"/>
          <w:sz w:val="18"/>
          <w:szCs w:val="18"/>
          <w:lang w:val="en-US"/>
        </w:rPr>
        <w:t xml:space="preserve">      </w:t>
      </w:r>
      <w:r w:rsidRPr="00237A56">
        <w:rPr>
          <w:rStyle w:val="code"/>
          <w:color w:val="000099"/>
          <w:sz w:val="18"/>
          <w:szCs w:val="18"/>
          <w:lang w:val="en-US"/>
        </w:rPr>
        <w:t xml:space="preserve">//calculate step and initial </w:t>
      </w:r>
      <w:proofErr w:type="spellStart"/>
      <w:r w:rsidRPr="00237A56">
        <w:rPr>
          <w:rStyle w:val="code"/>
          <w:color w:val="000099"/>
          <w:sz w:val="18"/>
          <w:szCs w:val="18"/>
          <w:lang w:val="en-US"/>
        </w:rPr>
        <w:t>sideDist</w:t>
      </w:r>
      <w:proofErr w:type="spellEnd"/>
    </w:p>
    <w:p w14:paraId="2C63C77E"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lastRenderedPageBreak/>
        <w:t xml:space="preserve">      if (</w:t>
      </w:r>
      <w:proofErr w:type="spellStart"/>
      <w:r w:rsidRPr="00237A56">
        <w:rPr>
          <w:rStyle w:val="code"/>
          <w:color w:val="800000"/>
          <w:sz w:val="18"/>
          <w:szCs w:val="18"/>
          <w:lang w:val="en-US"/>
        </w:rPr>
        <w:t>rayDirX</w:t>
      </w:r>
      <w:proofErr w:type="spellEnd"/>
      <w:r w:rsidRPr="00237A56">
        <w:rPr>
          <w:rStyle w:val="code"/>
          <w:color w:val="800000"/>
          <w:sz w:val="18"/>
          <w:szCs w:val="18"/>
          <w:lang w:val="en-US"/>
        </w:rPr>
        <w:t xml:space="preserve"> &lt; 0)</w:t>
      </w:r>
    </w:p>
    <w:p w14:paraId="0AE905F1" w14:textId="77777777" w:rsidR="00237A56" w:rsidRDefault="00237A56" w:rsidP="00237A56">
      <w:pPr>
        <w:pStyle w:val="PreformattatoHTML"/>
        <w:shd w:val="clear" w:color="auto" w:fill="EEEEEE"/>
        <w:rPr>
          <w:rStyle w:val="code"/>
          <w:color w:val="800000"/>
          <w:sz w:val="18"/>
          <w:szCs w:val="18"/>
        </w:rPr>
      </w:pPr>
      <w:r w:rsidRPr="00237A56">
        <w:rPr>
          <w:rStyle w:val="code"/>
          <w:color w:val="800000"/>
          <w:sz w:val="18"/>
          <w:szCs w:val="18"/>
          <w:lang w:val="en-US"/>
        </w:rPr>
        <w:t xml:space="preserve">      </w:t>
      </w:r>
      <w:r>
        <w:rPr>
          <w:rStyle w:val="code"/>
          <w:color w:val="800000"/>
          <w:sz w:val="18"/>
          <w:szCs w:val="18"/>
        </w:rPr>
        <w:t>{</w:t>
      </w:r>
    </w:p>
    <w:p w14:paraId="2895A7DF" w14:textId="77777777" w:rsidR="00237A56" w:rsidRDefault="00237A56" w:rsidP="00237A56">
      <w:pPr>
        <w:pStyle w:val="PreformattatoHTML"/>
        <w:shd w:val="clear" w:color="auto" w:fill="EEEEEE"/>
        <w:rPr>
          <w:rStyle w:val="code"/>
          <w:color w:val="800000"/>
          <w:sz w:val="18"/>
          <w:szCs w:val="18"/>
        </w:rPr>
      </w:pPr>
      <w:r>
        <w:rPr>
          <w:rStyle w:val="code"/>
          <w:color w:val="800000"/>
          <w:sz w:val="18"/>
          <w:szCs w:val="18"/>
        </w:rPr>
        <w:t xml:space="preserve">        </w:t>
      </w:r>
      <w:proofErr w:type="spellStart"/>
      <w:r>
        <w:rPr>
          <w:rStyle w:val="code"/>
          <w:color w:val="800000"/>
          <w:sz w:val="18"/>
          <w:szCs w:val="18"/>
        </w:rPr>
        <w:t>stepX</w:t>
      </w:r>
      <w:proofErr w:type="spellEnd"/>
      <w:r>
        <w:rPr>
          <w:rStyle w:val="code"/>
          <w:color w:val="800000"/>
          <w:sz w:val="18"/>
          <w:szCs w:val="18"/>
        </w:rPr>
        <w:t xml:space="preserve"> = -1;</w:t>
      </w:r>
    </w:p>
    <w:p w14:paraId="1055EE21" w14:textId="77777777" w:rsidR="00237A56" w:rsidRDefault="00237A56" w:rsidP="00237A56">
      <w:pPr>
        <w:pStyle w:val="PreformattatoHTML"/>
        <w:shd w:val="clear" w:color="auto" w:fill="EEEEEE"/>
        <w:rPr>
          <w:rStyle w:val="code"/>
          <w:color w:val="800000"/>
          <w:sz w:val="18"/>
          <w:szCs w:val="18"/>
        </w:rPr>
      </w:pPr>
      <w:r>
        <w:rPr>
          <w:rStyle w:val="code"/>
          <w:color w:val="800000"/>
          <w:sz w:val="18"/>
          <w:szCs w:val="18"/>
        </w:rPr>
        <w:t xml:space="preserve">        </w:t>
      </w:r>
      <w:proofErr w:type="spellStart"/>
      <w:r>
        <w:rPr>
          <w:rStyle w:val="code"/>
          <w:color w:val="800000"/>
          <w:sz w:val="18"/>
          <w:szCs w:val="18"/>
        </w:rPr>
        <w:t>sideDistX</w:t>
      </w:r>
      <w:proofErr w:type="spellEnd"/>
      <w:r>
        <w:rPr>
          <w:rStyle w:val="code"/>
          <w:color w:val="800000"/>
          <w:sz w:val="18"/>
          <w:szCs w:val="18"/>
        </w:rPr>
        <w:t xml:space="preserve"> = (</w:t>
      </w:r>
      <w:proofErr w:type="spellStart"/>
      <w:r>
        <w:rPr>
          <w:rStyle w:val="code"/>
          <w:color w:val="800000"/>
          <w:sz w:val="18"/>
          <w:szCs w:val="18"/>
        </w:rPr>
        <w:t>posX</w:t>
      </w:r>
      <w:proofErr w:type="spellEnd"/>
      <w:r>
        <w:rPr>
          <w:rStyle w:val="code"/>
          <w:color w:val="800000"/>
          <w:sz w:val="18"/>
          <w:szCs w:val="18"/>
        </w:rPr>
        <w:t xml:space="preserve"> - </w:t>
      </w:r>
      <w:proofErr w:type="spellStart"/>
      <w:r>
        <w:rPr>
          <w:rStyle w:val="code"/>
          <w:color w:val="800000"/>
          <w:sz w:val="18"/>
          <w:szCs w:val="18"/>
        </w:rPr>
        <w:t>mapX</w:t>
      </w:r>
      <w:proofErr w:type="spellEnd"/>
      <w:r>
        <w:rPr>
          <w:rStyle w:val="code"/>
          <w:color w:val="800000"/>
          <w:sz w:val="18"/>
          <w:szCs w:val="18"/>
        </w:rPr>
        <w:t xml:space="preserve">) * </w:t>
      </w:r>
      <w:proofErr w:type="spellStart"/>
      <w:r>
        <w:rPr>
          <w:rStyle w:val="code"/>
          <w:color w:val="800000"/>
          <w:sz w:val="18"/>
          <w:szCs w:val="18"/>
        </w:rPr>
        <w:t>deltaDistX</w:t>
      </w:r>
      <w:proofErr w:type="spellEnd"/>
      <w:r>
        <w:rPr>
          <w:rStyle w:val="code"/>
          <w:color w:val="800000"/>
          <w:sz w:val="18"/>
          <w:szCs w:val="18"/>
        </w:rPr>
        <w:t>;</w:t>
      </w:r>
    </w:p>
    <w:p w14:paraId="4B9D32D7" w14:textId="77777777" w:rsidR="00237A56" w:rsidRDefault="00237A56" w:rsidP="00237A56">
      <w:pPr>
        <w:pStyle w:val="PreformattatoHTML"/>
        <w:shd w:val="clear" w:color="auto" w:fill="EEEEEE"/>
        <w:rPr>
          <w:rStyle w:val="code"/>
          <w:color w:val="800000"/>
          <w:sz w:val="18"/>
          <w:szCs w:val="18"/>
        </w:rPr>
      </w:pPr>
      <w:r>
        <w:rPr>
          <w:rStyle w:val="code"/>
          <w:color w:val="800000"/>
          <w:sz w:val="18"/>
          <w:szCs w:val="18"/>
        </w:rPr>
        <w:t xml:space="preserve">      }</w:t>
      </w:r>
    </w:p>
    <w:p w14:paraId="68B44D8D" w14:textId="77777777" w:rsidR="00237A56" w:rsidRDefault="00237A56" w:rsidP="00237A56">
      <w:pPr>
        <w:pStyle w:val="PreformattatoHTML"/>
        <w:shd w:val="clear" w:color="auto" w:fill="EEEEEE"/>
        <w:rPr>
          <w:rStyle w:val="code"/>
          <w:color w:val="800000"/>
          <w:sz w:val="18"/>
          <w:szCs w:val="18"/>
        </w:rPr>
      </w:pPr>
      <w:r>
        <w:rPr>
          <w:rStyle w:val="code"/>
          <w:color w:val="800000"/>
          <w:sz w:val="18"/>
          <w:szCs w:val="18"/>
        </w:rPr>
        <w:t xml:space="preserve">      else</w:t>
      </w:r>
    </w:p>
    <w:p w14:paraId="68100631" w14:textId="77777777" w:rsidR="00237A56" w:rsidRDefault="00237A56" w:rsidP="00237A56">
      <w:pPr>
        <w:pStyle w:val="PreformattatoHTML"/>
        <w:shd w:val="clear" w:color="auto" w:fill="EEEEEE"/>
        <w:rPr>
          <w:rStyle w:val="code"/>
          <w:color w:val="800000"/>
          <w:sz w:val="18"/>
          <w:szCs w:val="18"/>
        </w:rPr>
      </w:pPr>
      <w:r>
        <w:rPr>
          <w:rStyle w:val="code"/>
          <w:color w:val="800000"/>
          <w:sz w:val="18"/>
          <w:szCs w:val="18"/>
        </w:rPr>
        <w:t xml:space="preserve">      {</w:t>
      </w:r>
    </w:p>
    <w:p w14:paraId="49CA7C30" w14:textId="77777777" w:rsidR="00237A56" w:rsidRDefault="00237A56" w:rsidP="00237A56">
      <w:pPr>
        <w:pStyle w:val="PreformattatoHTML"/>
        <w:shd w:val="clear" w:color="auto" w:fill="EEEEEE"/>
        <w:rPr>
          <w:rStyle w:val="code"/>
          <w:color w:val="800000"/>
          <w:sz w:val="18"/>
          <w:szCs w:val="18"/>
        </w:rPr>
      </w:pPr>
      <w:r>
        <w:rPr>
          <w:rStyle w:val="code"/>
          <w:color w:val="800000"/>
          <w:sz w:val="18"/>
          <w:szCs w:val="18"/>
        </w:rPr>
        <w:t xml:space="preserve">        </w:t>
      </w:r>
      <w:proofErr w:type="spellStart"/>
      <w:r>
        <w:rPr>
          <w:rStyle w:val="code"/>
          <w:color w:val="800000"/>
          <w:sz w:val="18"/>
          <w:szCs w:val="18"/>
        </w:rPr>
        <w:t>stepX</w:t>
      </w:r>
      <w:proofErr w:type="spellEnd"/>
      <w:r>
        <w:rPr>
          <w:rStyle w:val="code"/>
          <w:color w:val="800000"/>
          <w:sz w:val="18"/>
          <w:szCs w:val="18"/>
        </w:rPr>
        <w:t xml:space="preserve"> = 1;</w:t>
      </w:r>
    </w:p>
    <w:p w14:paraId="780B16F9" w14:textId="77777777" w:rsidR="00237A56" w:rsidRDefault="00237A56" w:rsidP="00237A56">
      <w:pPr>
        <w:pStyle w:val="PreformattatoHTML"/>
        <w:shd w:val="clear" w:color="auto" w:fill="EEEEEE"/>
        <w:rPr>
          <w:rStyle w:val="code"/>
          <w:color w:val="800000"/>
          <w:sz w:val="18"/>
          <w:szCs w:val="18"/>
        </w:rPr>
      </w:pPr>
      <w:r>
        <w:rPr>
          <w:rStyle w:val="code"/>
          <w:color w:val="800000"/>
          <w:sz w:val="18"/>
          <w:szCs w:val="18"/>
        </w:rPr>
        <w:t xml:space="preserve">        </w:t>
      </w:r>
      <w:proofErr w:type="spellStart"/>
      <w:r>
        <w:rPr>
          <w:rStyle w:val="code"/>
          <w:color w:val="800000"/>
          <w:sz w:val="18"/>
          <w:szCs w:val="18"/>
        </w:rPr>
        <w:t>sideDistX</w:t>
      </w:r>
      <w:proofErr w:type="spellEnd"/>
      <w:r>
        <w:rPr>
          <w:rStyle w:val="code"/>
          <w:color w:val="800000"/>
          <w:sz w:val="18"/>
          <w:szCs w:val="18"/>
        </w:rPr>
        <w:t xml:space="preserve"> = (</w:t>
      </w:r>
      <w:proofErr w:type="spellStart"/>
      <w:r>
        <w:rPr>
          <w:rStyle w:val="code"/>
          <w:color w:val="800000"/>
          <w:sz w:val="18"/>
          <w:szCs w:val="18"/>
        </w:rPr>
        <w:t>mapX</w:t>
      </w:r>
      <w:proofErr w:type="spellEnd"/>
      <w:r>
        <w:rPr>
          <w:rStyle w:val="code"/>
          <w:color w:val="800000"/>
          <w:sz w:val="18"/>
          <w:szCs w:val="18"/>
        </w:rPr>
        <w:t xml:space="preserve"> + 1.0 - </w:t>
      </w:r>
      <w:proofErr w:type="spellStart"/>
      <w:r>
        <w:rPr>
          <w:rStyle w:val="code"/>
          <w:color w:val="800000"/>
          <w:sz w:val="18"/>
          <w:szCs w:val="18"/>
        </w:rPr>
        <w:t>posX</w:t>
      </w:r>
      <w:proofErr w:type="spellEnd"/>
      <w:r>
        <w:rPr>
          <w:rStyle w:val="code"/>
          <w:color w:val="800000"/>
          <w:sz w:val="18"/>
          <w:szCs w:val="18"/>
        </w:rPr>
        <w:t xml:space="preserve">) * </w:t>
      </w:r>
      <w:proofErr w:type="spellStart"/>
      <w:r>
        <w:rPr>
          <w:rStyle w:val="code"/>
          <w:color w:val="800000"/>
          <w:sz w:val="18"/>
          <w:szCs w:val="18"/>
        </w:rPr>
        <w:t>deltaDistX</w:t>
      </w:r>
      <w:proofErr w:type="spellEnd"/>
      <w:r>
        <w:rPr>
          <w:rStyle w:val="code"/>
          <w:color w:val="800000"/>
          <w:sz w:val="18"/>
          <w:szCs w:val="18"/>
        </w:rPr>
        <w:t>;</w:t>
      </w:r>
    </w:p>
    <w:p w14:paraId="5C7D50FB" w14:textId="77777777" w:rsidR="00237A56" w:rsidRPr="00237A56" w:rsidRDefault="00237A56" w:rsidP="00237A56">
      <w:pPr>
        <w:pStyle w:val="PreformattatoHTML"/>
        <w:shd w:val="clear" w:color="auto" w:fill="EEEEEE"/>
        <w:rPr>
          <w:rStyle w:val="code"/>
          <w:color w:val="800000"/>
          <w:sz w:val="18"/>
          <w:szCs w:val="18"/>
          <w:lang w:val="en-US"/>
        </w:rPr>
      </w:pPr>
      <w:r>
        <w:rPr>
          <w:rStyle w:val="code"/>
          <w:color w:val="800000"/>
          <w:sz w:val="18"/>
          <w:szCs w:val="18"/>
        </w:rPr>
        <w:t xml:space="preserve">      </w:t>
      </w:r>
      <w:r w:rsidRPr="00237A56">
        <w:rPr>
          <w:rStyle w:val="code"/>
          <w:color w:val="800000"/>
          <w:sz w:val="18"/>
          <w:szCs w:val="18"/>
          <w:lang w:val="en-US"/>
        </w:rPr>
        <w:t>}</w:t>
      </w:r>
    </w:p>
    <w:p w14:paraId="4E989735"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if (</w:t>
      </w:r>
      <w:proofErr w:type="spellStart"/>
      <w:r w:rsidRPr="00237A56">
        <w:rPr>
          <w:rStyle w:val="code"/>
          <w:color w:val="800000"/>
          <w:sz w:val="18"/>
          <w:szCs w:val="18"/>
          <w:lang w:val="en-US"/>
        </w:rPr>
        <w:t>rayDirY</w:t>
      </w:r>
      <w:proofErr w:type="spellEnd"/>
      <w:r w:rsidRPr="00237A56">
        <w:rPr>
          <w:rStyle w:val="code"/>
          <w:color w:val="800000"/>
          <w:sz w:val="18"/>
          <w:szCs w:val="18"/>
          <w:lang w:val="en-US"/>
        </w:rPr>
        <w:t xml:space="preserve"> &lt; 0)</w:t>
      </w:r>
    </w:p>
    <w:p w14:paraId="4EEDA6EB"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t>
      </w:r>
    </w:p>
    <w:p w14:paraId="0E2956F9"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t>
      </w:r>
      <w:proofErr w:type="spellStart"/>
      <w:r w:rsidRPr="00237A56">
        <w:rPr>
          <w:rStyle w:val="code"/>
          <w:color w:val="800000"/>
          <w:sz w:val="18"/>
          <w:szCs w:val="18"/>
          <w:lang w:val="en-US"/>
        </w:rPr>
        <w:t>stepY</w:t>
      </w:r>
      <w:proofErr w:type="spellEnd"/>
      <w:r w:rsidRPr="00237A56">
        <w:rPr>
          <w:rStyle w:val="code"/>
          <w:color w:val="800000"/>
          <w:sz w:val="18"/>
          <w:szCs w:val="18"/>
          <w:lang w:val="en-US"/>
        </w:rPr>
        <w:t xml:space="preserve"> = -1;</w:t>
      </w:r>
    </w:p>
    <w:p w14:paraId="62FA3A83"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t>
      </w:r>
      <w:proofErr w:type="spellStart"/>
      <w:r w:rsidRPr="00237A56">
        <w:rPr>
          <w:rStyle w:val="code"/>
          <w:color w:val="800000"/>
          <w:sz w:val="18"/>
          <w:szCs w:val="18"/>
          <w:lang w:val="en-US"/>
        </w:rPr>
        <w:t>sideDistY</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posY</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mapY</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deltaDistY</w:t>
      </w:r>
      <w:proofErr w:type="spellEnd"/>
      <w:r w:rsidRPr="00237A56">
        <w:rPr>
          <w:rStyle w:val="code"/>
          <w:color w:val="800000"/>
          <w:sz w:val="18"/>
          <w:szCs w:val="18"/>
          <w:lang w:val="en-US"/>
        </w:rPr>
        <w:t>;</w:t>
      </w:r>
    </w:p>
    <w:p w14:paraId="34A3AC4D"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t>
      </w:r>
    </w:p>
    <w:p w14:paraId="0615D15B"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else</w:t>
      </w:r>
    </w:p>
    <w:p w14:paraId="0E0D3933"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t>
      </w:r>
    </w:p>
    <w:p w14:paraId="2C58024A"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t>
      </w:r>
      <w:proofErr w:type="spellStart"/>
      <w:r w:rsidRPr="00237A56">
        <w:rPr>
          <w:rStyle w:val="code"/>
          <w:color w:val="800000"/>
          <w:sz w:val="18"/>
          <w:szCs w:val="18"/>
          <w:lang w:val="en-US"/>
        </w:rPr>
        <w:t>stepY</w:t>
      </w:r>
      <w:proofErr w:type="spellEnd"/>
      <w:r w:rsidRPr="00237A56">
        <w:rPr>
          <w:rStyle w:val="code"/>
          <w:color w:val="800000"/>
          <w:sz w:val="18"/>
          <w:szCs w:val="18"/>
          <w:lang w:val="en-US"/>
        </w:rPr>
        <w:t xml:space="preserve"> = 1;</w:t>
      </w:r>
    </w:p>
    <w:p w14:paraId="475CA387"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t>
      </w:r>
      <w:proofErr w:type="spellStart"/>
      <w:r w:rsidRPr="00237A56">
        <w:rPr>
          <w:rStyle w:val="code"/>
          <w:color w:val="800000"/>
          <w:sz w:val="18"/>
          <w:szCs w:val="18"/>
          <w:lang w:val="en-US"/>
        </w:rPr>
        <w:t>sideDistY</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mapY</w:t>
      </w:r>
      <w:proofErr w:type="spellEnd"/>
      <w:r w:rsidRPr="00237A56">
        <w:rPr>
          <w:rStyle w:val="code"/>
          <w:color w:val="800000"/>
          <w:sz w:val="18"/>
          <w:szCs w:val="18"/>
          <w:lang w:val="en-US"/>
        </w:rPr>
        <w:t xml:space="preserve"> + 1.0 - </w:t>
      </w:r>
      <w:proofErr w:type="spellStart"/>
      <w:r w:rsidRPr="00237A56">
        <w:rPr>
          <w:rStyle w:val="code"/>
          <w:color w:val="800000"/>
          <w:sz w:val="18"/>
          <w:szCs w:val="18"/>
          <w:lang w:val="en-US"/>
        </w:rPr>
        <w:t>posY</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deltaDistY</w:t>
      </w:r>
      <w:proofErr w:type="spellEnd"/>
      <w:r w:rsidRPr="00237A56">
        <w:rPr>
          <w:rStyle w:val="code"/>
          <w:color w:val="800000"/>
          <w:sz w:val="18"/>
          <w:szCs w:val="18"/>
          <w:lang w:val="en-US"/>
        </w:rPr>
        <w:t>;</w:t>
      </w:r>
    </w:p>
    <w:p w14:paraId="47FA594B" w14:textId="77777777" w:rsidR="00237A56" w:rsidRPr="00237A56" w:rsidRDefault="00237A56" w:rsidP="00237A56">
      <w:pPr>
        <w:pStyle w:val="PreformattatoHTML"/>
        <w:shd w:val="clear" w:color="auto" w:fill="EEEEEE"/>
        <w:rPr>
          <w:color w:val="000000"/>
          <w:lang w:val="en-US"/>
        </w:rPr>
      </w:pPr>
      <w:r w:rsidRPr="00237A56">
        <w:rPr>
          <w:rStyle w:val="code"/>
          <w:color w:val="800000"/>
          <w:sz w:val="18"/>
          <w:szCs w:val="18"/>
          <w:lang w:val="en-US"/>
        </w:rPr>
        <w:t xml:space="preserve">      }</w:t>
      </w:r>
    </w:p>
    <w:p w14:paraId="2E3ADE8F" w14:textId="77777777" w:rsidR="00237A56" w:rsidRPr="00237A56" w:rsidRDefault="00237A56" w:rsidP="00237A56">
      <w:pPr>
        <w:pStyle w:val="PreformattatoHTML"/>
        <w:shd w:val="clear" w:color="auto" w:fill="EEEEEE"/>
        <w:rPr>
          <w:rStyle w:val="code"/>
          <w:color w:val="000099"/>
          <w:sz w:val="18"/>
          <w:szCs w:val="18"/>
          <w:lang w:val="en-US"/>
        </w:rPr>
      </w:pPr>
      <w:r w:rsidRPr="00237A56">
        <w:rPr>
          <w:rStyle w:val="code"/>
          <w:color w:val="800000"/>
          <w:sz w:val="18"/>
          <w:szCs w:val="18"/>
          <w:lang w:val="en-US"/>
        </w:rPr>
        <w:t xml:space="preserve">      </w:t>
      </w:r>
      <w:r w:rsidRPr="00237A56">
        <w:rPr>
          <w:rStyle w:val="code"/>
          <w:color w:val="000099"/>
          <w:sz w:val="18"/>
          <w:szCs w:val="18"/>
          <w:lang w:val="en-US"/>
        </w:rPr>
        <w:t>//perform DDA</w:t>
      </w:r>
    </w:p>
    <w:p w14:paraId="2378DD02"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while (hit == 0)</w:t>
      </w:r>
    </w:p>
    <w:p w14:paraId="6EC34D05"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t>
      </w:r>
    </w:p>
    <w:p w14:paraId="556EBAF7" w14:textId="77777777" w:rsidR="00237A56" w:rsidRPr="00237A56" w:rsidRDefault="00237A56" w:rsidP="00237A56">
      <w:pPr>
        <w:pStyle w:val="PreformattatoHTML"/>
        <w:shd w:val="clear" w:color="auto" w:fill="EEEEEE"/>
        <w:rPr>
          <w:rStyle w:val="code"/>
          <w:color w:val="000099"/>
          <w:sz w:val="18"/>
          <w:szCs w:val="18"/>
          <w:lang w:val="en-US"/>
        </w:rPr>
      </w:pPr>
      <w:r w:rsidRPr="00237A56">
        <w:rPr>
          <w:rStyle w:val="code"/>
          <w:color w:val="800000"/>
          <w:sz w:val="18"/>
          <w:szCs w:val="18"/>
          <w:lang w:val="en-US"/>
        </w:rPr>
        <w:t xml:space="preserve">        </w:t>
      </w:r>
      <w:r w:rsidRPr="00237A56">
        <w:rPr>
          <w:rStyle w:val="code"/>
          <w:color w:val="000099"/>
          <w:sz w:val="18"/>
          <w:szCs w:val="18"/>
          <w:lang w:val="en-US"/>
        </w:rPr>
        <w:t>//jump to next map square, either in x-direction, or in y-direction</w:t>
      </w:r>
    </w:p>
    <w:p w14:paraId="14078334"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if (</w:t>
      </w:r>
      <w:proofErr w:type="spellStart"/>
      <w:r w:rsidRPr="00237A56">
        <w:rPr>
          <w:rStyle w:val="code"/>
          <w:color w:val="800000"/>
          <w:sz w:val="18"/>
          <w:szCs w:val="18"/>
          <w:lang w:val="en-US"/>
        </w:rPr>
        <w:t>sideDistX</w:t>
      </w:r>
      <w:proofErr w:type="spellEnd"/>
      <w:r w:rsidRPr="00237A56">
        <w:rPr>
          <w:rStyle w:val="code"/>
          <w:color w:val="800000"/>
          <w:sz w:val="18"/>
          <w:szCs w:val="18"/>
          <w:lang w:val="en-US"/>
        </w:rPr>
        <w:t xml:space="preserve"> &lt; </w:t>
      </w:r>
      <w:proofErr w:type="spellStart"/>
      <w:r w:rsidRPr="00237A56">
        <w:rPr>
          <w:rStyle w:val="code"/>
          <w:color w:val="800000"/>
          <w:sz w:val="18"/>
          <w:szCs w:val="18"/>
          <w:lang w:val="en-US"/>
        </w:rPr>
        <w:t>sideDistY</w:t>
      </w:r>
      <w:proofErr w:type="spellEnd"/>
      <w:r w:rsidRPr="00237A56">
        <w:rPr>
          <w:rStyle w:val="code"/>
          <w:color w:val="800000"/>
          <w:sz w:val="18"/>
          <w:szCs w:val="18"/>
          <w:lang w:val="en-US"/>
        </w:rPr>
        <w:t>)</w:t>
      </w:r>
    </w:p>
    <w:p w14:paraId="7F4123D3"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t>
      </w:r>
    </w:p>
    <w:p w14:paraId="01084FDD"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t>
      </w:r>
      <w:proofErr w:type="spellStart"/>
      <w:r w:rsidRPr="00237A56">
        <w:rPr>
          <w:rStyle w:val="code"/>
          <w:color w:val="800000"/>
          <w:sz w:val="18"/>
          <w:szCs w:val="18"/>
          <w:lang w:val="en-US"/>
        </w:rPr>
        <w:t>sideDistX</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deltaDistX</w:t>
      </w:r>
      <w:proofErr w:type="spellEnd"/>
      <w:r w:rsidRPr="00237A56">
        <w:rPr>
          <w:rStyle w:val="code"/>
          <w:color w:val="800000"/>
          <w:sz w:val="18"/>
          <w:szCs w:val="18"/>
          <w:lang w:val="en-US"/>
        </w:rPr>
        <w:t>;</w:t>
      </w:r>
    </w:p>
    <w:p w14:paraId="36EC8EA7"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t>
      </w:r>
      <w:proofErr w:type="spellStart"/>
      <w:r w:rsidRPr="00237A56">
        <w:rPr>
          <w:rStyle w:val="code"/>
          <w:color w:val="800000"/>
          <w:sz w:val="18"/>
          <w:szCs w:val="18"/>
          <w:lang w:val="en-US"/>
        </w:rPr>
        <w:t>mapX</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stepX</w:t>
      </w:r>
      <w:proofErr w:type="spellEnd"/>
      <w:r w:rsidRPr="00237A56">
        <w:rPr>
          <w:rStyle w:val="code"/>
          <w:color w:val="800000"/>
          <w:sz w:val="18"/>
          <w:szCs w:val="18"/>
          <w:lang w:val="en-US"/>
        </w:rPr>
        <w:t>;</w:t>
      </w:r>
    </w:p>
    <w:p w14:paraId="2C296D72"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side = 0;</w:t>
      </w:r>
    </w:p>
    <w:p w14:paraId="4C586603"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t>
      </w:r>
    </w:p>
    <w:p w14:paraId="764E5262"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else</w:t>
      </w:r>
    </w:p>
    <w:p w14:paraId="35BB7CE0"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t>
      </w:r>
    </w:p>
    <w:p w14:paraId="74B28034"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t>
      </w:r>
      <w:proofErr w:type="spellStart"/>
      <w:r w:rsidRPr="00237A56">
        <w:rPr>
          <w:rStyle w:val="code"/>
          <w:color w:val="800000"/>
          <w:sz w:val="18"/>
          <w:szCs w:val="18"/>
          <w:lang w:val="en-US"/>
        </w:rPr>
        <w:t>sideDistY</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deltaDistY</w:t>
      </w:r>
      <w:proofErr w:type="spellEnd"/>
      <w:r w:rsidRPr="00237A56">
        <w:rPr>
          <w:rStyle w:val="code"/>
          <w:color w:val="800000"/>
          <w:sz w:val="18"/>
          <w:szCs w:val="18"/>
          <w:lang w:val="en-US"/>
        </w:rPr>
        <w:t>;</w:t>
      </w:r>
    </w:p>
    <w:p w14:paraId="7EED3B21"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t>
      </w:r>
      <w:proofErr w:type="spellStart"/>
      <w:r w:rsidRPr="00237A56">
        <w:rPr>
          <w:rStyle w:val="code"/>
          <w:color w:val="800000"/>
          <w:sz w:val="18"/>
          <w:szCs w:val="18"/>
          <w:lang w:val="en-US"/>
        </w:rPr>
        <w:t>mapY</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stepY</w:t>
      </w:r>
      <w:proofErr w:type="spellEnd"/>
      <w:r w:rsidRPr="00237A56">
        <w:rPr>
          <w:rStyle w:val="code"/>
          <w:color w:val="800000"/>
          <w:sz w:val="18"/>
          <w:szCs w:val="18"/>
          <w:lang w:val="en-US"/>
        </w:rPr>
        <w:t>;</w:t>
      </w:r>
    </w:p>
    <w:p w14:paraId="6E026516"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side = 1;</w:t>
      </w:r>
    </w:p>
    <w:p w14:paraId="6CECDFD2"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t>
      </w:r>
    </w:p>
    <w:p w14:paraId="56536B9B" w14:textId="77777777" w:rsidR="00237A56" w:rsidRPr="00237A56" w:rsidRDefault="00237A56" w:rsidP="00237A56">
      <w:pPr>
        <w:pStyle w:val="PreformattatoHTML"/>
        <w:shd w:val="clear" w:color="auto" w:fill="EEEEEE"/>
        <w:rPr>
          <w:rStyle w:val="code"/>
          <w:color w:val="000099"/>
          <w:sz w:val="18"/>
          <w:szCs w:val="18"/>
          <w:lang w:val="en-US"/>
        </w:rPr>
      </w:pPr>
      <w:r w:rsidRPr="00237A56">
        <w:rPr>
          <w:rStyle w:val="code"/>
          <w:color w:val="800000"/>
          <w:sz w:val="18"/>
          <w:szCs w:val="18"/>
          <w:lang w:val="en-US"/>
        </w:rPr>
        <w:t xml:space="preserve">        </w:t>
      </w:r>
      <w:r w:rsidRPr="00237A56">
        <w:rPr>
          <w:rStyle w:val="code"/>
          <w:color w:val="000099"/>
          <w:sz w:val="18"/>
          <w:szCs w:val="18"/>
          <w:lang w:val="en-US"/>
        </w:rPr>
        <w:t>//Check if ray has hit a wall</w:t>
      </w:r>
    </w:p>
    <w:p w14:paraId="5953FDF0"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if (</w:t>
      </w:r>
      <w:proofErr w:type="spellStart"/>
      <w:r w:rsidRPr="00237A56">
        <w:rPr>
          <w:rStyle w:val="code"/>
          <w:color w:val="800000"/>
          <w:sz w:val="18"/>
          <w:szCs w:val="18"/>
          <w:lang w:val="en-US"/>
        </w:rPr>
        <w:t>worldMap</w:t>
      </w:r>
      <w:proofErr w:type="spellEnd"/>
      <w:r w:rsidRPr="00237A56">
        <w:rPr>
          <w:rStyle w:val="code"/>
          <w:color w:val="800000"/>
          <w:sz w:val="18"/>
          <w:szCs w:val="18"/>
          <w:lang w:val="en-US"/>
        </w:rPr>
        <w:t>[</w:t>
      </w:r>
      <w:proofErr w:type="spellStart"/>
      <w:r w:rsidRPr="00237A56">
        <w:rPr>
          <w:rStyle w:val="code"/>
          <w:color w:val="800000"/>
          <w:sz w:val="18"/>
          <w:szCs w:val="18"/>
          <w:lang w:val="en-US"/>
        </w:rPr>
        <w:t>mapX</w:t>
      </w:r>
      <w:proofErr w:type="spellEnd"/>
      <w:r w:rsidRPr="00237A56">
        <w:rPr>
          <w:rStyle w:val="code"/>
          <w:color w:val="800000"/>
          <w:sz w:val="18"/>
          <w:szCs w:val="18"/>
          <w:lang w:val="en-US"/>
        </w:rPr>
        <w:t>][</w:t>
      </w:r>
      <w:proofErr w:type="spellStart"/>
      <w:r w:rsidRPr="00237A56">
        <w:rPr>
          <w:rStyle w:val="code"/>
          <w:color w:val="800000"/>
          <w:sz w:val="18"/>
          <w:szCs w:val="18"/>
          <w:lang w:val="en-US"/>
        </w:rPr>
        <w:t>mapY</w:t>
      </w:r>
      <w:proofErr w:type="spellEnd"/>
      <w:r w:rsidRPr="00237A56">
        <w:rPr>
          <w:rStyle w:val="code"/>
          <w:color w:val="800000"/>
          <w:sz w:val="18"/>
          <w:szCs w:val="18"/>
          <w:lang w:val="en-US"/>
        </w:rPr>
        <w:t>] &gt; 0) hit = 1;</w:t>
      </w:r>
    </w:p>
    <w:p w14:paraId="0641B7DC"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w:t>
      </w:r>
    </w:p>
    <w:p w14:paraId="223713F8" w14:textId="77777777" w:rsidR="00237A56" w:rsidRPr="00237A56" w:rsidRDefault="00237A56" w:rsidP="00237A56">
      <w:pPr>
        <w:pStyle w:val="PreformattatoHTML"/>
        <w:shd w:val="clear" w:color="auto" w:fill="EEEEEE"/>
        <w:rPr>
          <w:rStyle w:val="code"/>
          <w:color w:val="800000"/>
          <w:sz w:val="18"/>
          <w:szCs w:val="18"/>
          <w:lang w:val="en-US"/>
        </w:rPr>
      </w:pPr>
    </w:p>
    <w:p w14:paraId="3605C88B" w14:textId="77777777" w:rsidR="00237A56" w:rsidRPr="00237A56" w:rsidRDefault="00237A56" w:rsidP="00237A56">
      <w:pPr>
        <w:pStyle w:val="PreformattatoHTML"/>
        <w:shd w:val="clear" w:color="auto" w:fill="EEEEEE"/>
        <w:rPr>
          <w:rStyle w:val="code"/>
          <w:color w:val="000099"/>
          <w:sz w:val="18"/>
          <w:szCs w:val="18"/>
          <w:lang w:val="en-US"/>
        </w:rPr>
      </w:pPr>
      <w:r w:rsidRPr="00237A56">
        <w:rPr>
          <w:rStyle w:val="code"/>
          <w:color w:val="800000"/>
          <w:sz w:val="18"/>
          <w:szCs w:val="18"/>
          <w:lang w:val="en-US"/>
        </w:rPr>
        <w:t xml:space="preserve">      </w:t>
      </w:r>
      <w:r w:rsidRPr="00237A56">
        <w:rPr>
          <w:rStyle w:val="code"/>
          <w:color w:val="000099"/>
          <w:sz w:val="18"/>
          <w:szCs w:val="18"/>
          <w:lang w:val="en-US"/>
        </w:rPr>
        <w:t>//Calculate distance of perpendicular ray (Euclidean distance would give fisheye effect!)</w:t>
      </w:r>
    </w:p>
    <w:p w14:paraId="16EB3FDC"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if(side == 0) </w:t>
      </w:r>
      <w:proofErr w:type="spellStart"/>
      <w:r w:rsidRPr="00237A56">
        <w:rPr>
          <w:rStyle w:val="code"/>
          <w:color w:val="800000"/>
          <w:sz w:val="18"/>
          <w:szCs w:val="18"/>
          <w:lang w:val="en-US"/>
        </w:rPr>
        <w:t>perpWallDist</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sideDistX</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deltaDistX</w:t>
      </w:r>
      <w:proofErr w:type="spellEnd"/>
      <w:r w:rsidRPr="00237A56">
        <w:rPr>
          <w:rStyle w:val="code"/>
          <w:color w:val="800000"/>
          <w:sz w:val="18"/>
          <w:szCs w:val="18"/>
          <w:lang w:val="en-US"/>
        </w:rPr>
        <w:t>);</w:t>
      </w:r>
    </w:p>
    <w:p w14:paraId="59FD99B6"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else          </w:t>
      </w:r>
      <w:proofErr w:type="spellStart"/>
      <w:r w:rsidRPr="00237A56">
        <w:rPr>
          <w:rStyle w:val="code"/>
          <w:color w:val="800000"/>
          <w:sz w:val="18"/>
          <w:szCs w:val="18"/>
          <w:lang w:val="en-US"/>
        </w:rPr>
        <w:t>perpWallDist</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sideDistY</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deltaDistY</w:t>
      </w:r>
      <w:proofErr w:type="spellEnd"/>
      <w:r w:rsidRPr="00237A56">
        <w:rPr>
          <w:rStyle w:val="code"/>
          <w:color w:val="800000"/>
          <w:sz w:val="18"/>
          <w:szCs w:val="18"/>
          <w:lang w:val="en-US"/>
        </w:rPr>
        <w:t>);</w:t>
      </w:r>
    </w:p>
    <w:p w14:paraId="70FEBD32" w14:textId="77777777" w:rsidR="00237A56" w:rsidRPr="00237A56" w:rsidRDefault="00237A56" w:rsidP="00237A56">
      <w:pPr>
        <w:pStyle w:val="PreformattatoHTML"/>
        <w:shd w:val="clear" w:color="auto" w:fill="EEEEEE"/>
        <w:rPr>
          <w:rStyle w:val="code"/>
          <w:color w:val="800000"/>
          <w:sz w:val="18"/>
          <w:szCs w:val="18"/>
          <w:lang w:val="en-US"/>
        </w:rPr>
      </w:pPr>
    </w:p>
    <w:p w14:paraId="77AD1E72" w14:textId="77777777" w:rsidR="00237A56" w:rsidRPr="00237A56" w:rsidRDefault="00237A56" w:rsidP="00237A56">
      <w:pPr>
        <w:pStyle w:val="PreformattatoHTML"/>
        <w:shd w:val="clear" w:color="auto" w:fill="EEEEEE"/>
        <w:rPr>
          <w:rStyle w:val="code"/>
          <w:color w:val="000099"/>
          <w:sz w:val="18"/>
          <w:szCs w:val="18"/>
          <w:lang w:val="en-US"/>
        </w:rPr>
      </w:pPr>
      <w:r w:rsidRPr="00237A56">
        <w:rPr>
          <w:rStyle w:val="code"/>
          <w:color w:val="800000"/>
          <w:sz w:val="18"/>
          <w:szCs w:val="18"/>
          <w:lang w:val="en-US"/>
        </w:rPr>
        <w:t xml:space="preserve">      </w:t>
      </w:r>
      <w:r w:rsidRPr="00237A56">
        <w:rPr>
          <w:rStyle w:val="code"/>
          <w:color w:val="000099"/>
          <w:sz w:val="18"/>
          <w:szCs w:val="18"/>
          <w:lang w:val="en-US"/>
        </w:rPr>
        <w:t>//Calculate height of line to draw on screen</w:t>
      </w:r>
    </w:p>
    <w:p w14:paraId="47760236"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int </w:t>
      </w:r>
      <w:proofErr w:type="spellStart"/>
      <w:r w:rsidRPr="00237A56">
        <w:rPr>
          <w:rStyle w:val="code"/>
          <w:color w:val="800000"/>
          <w:sz w:val="18"/>
          <w:szCs w:val="18"/>
          <w:lang w:val="en-US"/>
        </w:rPr>
        <w:t>lineHeight</w:t>
      </w:r>
      <w:proofErr w:type="spellEnd"/>
      <w:r w:rsidRPr="00237A56">
        <w:rPr>
          <w:rStyle w:val="code"/>
          <w:color w:val="800000"/>
          <w:sz w:val="18"/>
          <w:szCs w:val="18"/>
          <w:lang w:val="en-US"/>
        </w:rPr>
        <w:t xml:space="preserve"> = (int)(h / </w:t>
      </w:r>
      <w:proofErr w:type="spellStart"/>
      <w:r w:rsidRPr="00237A56">
        <w:rPr>
          <w:rStyle w:val="code"/>
          <w:color w:val="800000"/>
          <w:sz w:val="18"/>
          <w:szCs w:val="18"/>
          <w:lang w:val="en-US"/>
        </w:rPr>
        <w:t>perpWallDist</w:t>
      </w:r>
      <w:proofErr w:type="spellEnd"/>
      <w:r w:rsidRPr="00237A56">
        <w:rPr>
          <w:rStyle w:val="code"/>
          <w:color w:val="800000"/>
          <w:sz w:val="18"/>
          <w:szCs w:val="18"/>
          <w:lang w:val="en-US"/>
        </w:rPr>
        <w:t>);</w:t>
      </w:r>
    </w:p>
    <w:p w14:paraId="153FA2C4" w14:textId="77777777" w:rsidR="00237A56" w:rsidRPr="00237A56" w:rsidRDefault="00237A56" w:rsidP="00237A56">
      <w:pPr>
        <w:pStyle w:val="PreformattatoHTML"/>
        <w:shd w:val="clear" w:color="auto" w:fill="EEEEEE"/>
        <w:rPr>
          <w:rStyle w:val="code"/>
          <w:color w:val="800000"/>
          <w:sz w:val="18"/>
          <w:szCs w:val="18"/>
          <w:lang w:val="en-US"/>
        </w:rPr>
      </w:pPr>
    </w:p>
    <w:p w14:paraId="4554082D" w14:textId="77777777" w:rsidR="00237A56" w:rsidRPr="00237A56" w:rsidRDefault="00237A56" w:rsidP="00237A56">
      <w:pPr>
        <w:pStyle w:val="PreformattatoHTML"/>
        <w:shd w:val="clear" w:color="auto" w:fill="EEEEEE"/>
        <w:rPr>
          <w:rStyle w:val="code"/>
          <w:color w:val="000099"/>
          <w:sz w:val="18"/>
          <w:szCs w:val="18"/>
          <w:lang w:val="en-US"/>
        </w:rPr>
      </w:pPr>
      <w:r w:rsidRPr="00237A56">
        <w:rPr>
          <w:rStyle w:val="code"/>
          <w:color w:val="800000"/>
          <w:sz w:val="18"/>
          <w:szCs w:val="18"/>
          <w:lang w:val="en-US"/>
        </w:rPr>
        <w:t xml:space="preserve">      </w:t>
      </w:r>
      <w:r w:rsidRPr="00237A56">
        <w:rPr>
          <w:rStyle w:val="code"/>
          <w:color w:val="000099"/>
          <w:sz w:val="18"/>
          <w:szCs w:val="18"/>
          <w:lang w:val="en-US"/>
        </w:rPr>
        <w:t>//calculate lowest and highest pixel to fill in current stripe</w:t>
      </w:r>
    </w:p>
    <w:p w14:paraId="43CA916C"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int </w:t>
      </w:r>
      <w:proofErr w:type="spellStart"/>
      <w:r w:rsidRPr="00237A56">
        <w:rPr>
          <w:rStyle w:val="code"/>
          <w:color w:val="800000"/>
          <w:sz w:val="18"/>
          <w:szCs w:val="18"/>
          <w:lang w:val="en-US"/>
        </w:rPr>
        <w:t>drawStart</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lineHeight</w:t>
      </w:r>
      <w:proofErr w:type="spellEnd"/>
      <w:r w:rsidRPr="00237A56">
        <w:rPr>
          <w:rStyle w:val="code"/>
          <w:color w:val="800000"/>
          <w:sz w:val="18"/>
          <w:szCs w:val="18"/>
          <w:lang w:val="en-US"/>
        </w:rPr>
        <w:t xml:space="preserve"> / 2 + h / 2;</w:t>
      </w:r>
    </w:p>
    <w:p w14:paraId="4D39A55D"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if(</w:t>
      </w:r>
      <w:proofErr w:type="spellStart"/>
      <w:r w:rsidRPr="00237A56">
        <w:rPr>
          <w:rStyle w:val="code"/>
          <w:color w:val="800000"/>
          <w:sz w:val="18"/>
          <w:szCs w:val="18"/>
          <w:lang w:val="en-US"/>
        </w:rPr>
        <w:t>drawStart</w:t>
      </w:r>
      <w:proofErr w:type="spellEnd"/>
      <w:r w:rsidRPr="00237A56">
        <w:rPr>
          <w:rStyle w:val="code"/>
          <w:color w:val="800000"/>
          <w:sz w:val="18"/>
          <w:szCs w:val="18"/>
          <w:lang w:val="en-US"/>
        </w:rPr>
        <w:t xml:space="preserve"> &lt; 0) </w:t>
      </w:r>
      <w:proofErr w:type="spellStart"/>
      <w:r w:rsidRPr="00237A56">
        <w:rPr>
          <w:rStyle w:val="code"/>
          <w:color w:val="800000"/>
          <w:sz w:val="18"/>
          <w:szCs w:val="18"/>
          <w:lang w:val="en-US"/>
        </w:rPr>
        <w:t>drawStart</w:t>
      </w:r>
      <w:proofErr w:type="spellEnd"/>
      <w:r w:rsidRPr="00237A56">
        <w:rPr>
          <w:rStyle w:val="code"/>
          <w:color w:val="800000"/>
          <w:sz w:val="18"/>
          <w:szCs w:val="18"/>
          <w:lang w:val="en-US"/>
        </w:rPr>
        <w:t xml:space="preserve"> = 0;</w:t>
      </w:r>
    </w:p>
    <w:p w14:paraId="3789C56A" w14:textId="77777777" w:rsidR="00237A56" w:rsidRPr="00237A56" w:rsidRDefault="00237A56" w:rsidP="00237A56">
      <w:pPr>
        <w:pStyle w:val="PreformattatoHTML"/>
        <w:shd w:val="clear" w:color="auto" w:fill="EEEEEE"/>
        <w:rPr>
          <w:rStyle w:val="code"/>
          <w:color w:val="800000"/>
          <w:sz w:val="18"/>
          <w:szCs w:val="18"/>
          <w:lang w:val="en-US"/>
        </w:rPr>
      </w:pPr>
      <w:r w:rsidRPr="00237A56">
        <w:rPr>
          <w:rStyle w:val="code"/>
          <w:color w:val="800000"/>
          <w:sz w:val="18"/>
          <w:szCs w:val="18"/>
          <w:lang w:val="en-US"/>
        </w:rPr>
        <w:t xml:space="preserve">      int </w:t>
      </w:r>
      <w:proofErr w:type="spellStart"/>
      <w:r w:rsidRPr="00237A56">
        <w:rPr>
          <w:rStyle w:val="code"/>
          <w:color w:val="800000"/>
          <w:sz w:val="18"/>
          <w:szCs w:val="18"/>
          <w:lang w:val="en-US"/>
        </w:rPr>
        <w:t>drawEnd</w:t>
      </w:r>
      <w:proofErr w:type="spellEnd"/>
      <w:r w:rsidRPr="00237A56">
        <w:rPr>
          <w:rStyle w:val="code"/>
          <w:color w:val="800000"/>
          <w:sz w:val="18"/>
          <w:szCs w:val="18"/>
          <w:lang w:val="en-US"/>
        </w:rPr>
        <w:t xml:space="preserve"> = </w:t>
      </w:r>
      <w:proofErr w:type="spellStart"/>
      <w:r w:rsidRPr="00237A56">
        <w:rPr>
          <w:rStyle w:val="code"/>
          <w:color w:val="800000"/>
          <w:sz w:val="18"/>
          <w:szCs w:val="18"/>
          <w:lang w:val="en-US"/>
        </w:rPr>
        <w:t>lineHeight</w:t>
      </w:r>
      <w:proofErr w:type="spellEnd"/>
      <w:r w:rsidRPr="00237A56">
        <w:rPr>
          <w:rStyle w:val="code"/>
          <w:color w:val="800000"/>
          <w:sz w:val="18"/>
          <w:szCs w:val="18"/>
          <w:lang w:val="en-US"/>
        </w:rPr>
        <w:t xml:space="preserve"> / 2 + h / 2;</w:t>
      </w:r>
    </w:p>
    <w:p w14:paraId="3B674B2D" w14:textId="77777777" w:rsidR="00237A56" w:rsidRPr="00237A56" w:rsidRDefault="00237A56" w:rsidP="00237A56">
      <w:pPr>
        <w:pStyle w:val="PreformattatoHTML"/>
        <w:shd w:val="clear" w:color="auto" w:fill="EEEEEE"/>
        <w:rPr>
          <w:color w:val="000000"/>
          <w:lang w:val="en-US"/>
        </w:rPr>
      </w:pPr>
      <w:r w:rsidRPr="00237A56">
        <w:rPr>
          <w:rStyle w:val="code"/>
          <w:color w:val="800000"/>
          <w:sz w:val="18"/>
          <w:szCs w:val="18"/>
          <w:lang w:val="en-US"/>
        </w:rPr>
        <w:t xml:space="preserve">      if(</w:t>
      </w:r>
      <w:proofErr w:type="spellStart"/>
      <w:r w:rsidRPr="00237A56">
        <w:rPr>
          <w:rStyle w:val="code"/>
          <w:color w:val="800000"/>
          <w:sz w:val="18"/>
          <w:szCs w:val="18"/>
          <w:lang w:val="en-US"/>
        </w:rPr>
        <w:t>drawEnd</w:t>
      </w:r>
      <w:proofErr w:type="spellEnd"/>
      <w:r w:rsidRPr="00237A56">
        <w:rPr>
          <w:rStyle w:val="code"/>
          <w:color w:val="800000"/>
          <w:sz w:val="18"/>
          <w:szCs w:val="18"/>
          <w:lang w:val="en-US"/>
        </w:rPr>
        <w:t xml:space="preserve"> &gt;= h) </w:t>
      </w:r>
      <w:proofErr w:type="spellStart"/>
      <w:r w:rsidRPr="00237A56">
        <w:rPr>
          <w:rStyle w:val="code"/>
          <w:color w:val="800000"/>
          <w:sz w:val="18"/>
          <w:szCs w:val="18"/>
          <w:lang w:val="en-US"/>
        </w:rPr>
        <w:t>drawEnd</w:t>
      </w:r>
      <w:proofErr w:type="spellEnd"/>
      <w:r w:rsidRPr="00237A56">
        <w:rPr>
          <w:rStyle w:val="code"/>
          <w:color w:val="800000"/>
          <w:sz w:val="18"/>
          <w:szCs w:val="18"/>
          <w:lang w:val="en-US"/>
        </w:rPr>
        <w:t xml:space="preserve"> = h - 1;</w:t>
      </w:r>
    </w:p>
    <w:p w14:paraId="09F913C3" w14:textId="77777777" w:rsidR="00237A56" w:rsidRPr="00237A56" w:rsidRDefault="00237A56" w:rsidP="004500E8">
      <w:pPr>
        <w:tabs>
          <w:tab w:val="left" w:pos="2263"/>
        </w:tabs>
        <w:rPr>
          <w:lang w:val="en-US"/>
        </w:rPr>
      </w:pPr>
    </w:p>
    <w:p w14:paraId="6C6C2098" w14:textId="77777777" w:rsidR="00237A56" w:rsidRDefault="00237A56" w:rsidP="004500E8">
      <w:pPr>
        <w:tabs>
          <w:tab w:val="left" w:pos="2263"/>
        </w:tabs>
        <w:rPr>
          <w:lang w:val="en-US"/>
        </w:rPr>
      </w:pPr>
    </w:p>
    <w:p w14:paraId="39D39BDC" w14:textId="77777777" w:rsidR="00237A56" w:rsidRDefault="00237A56" w:rsidP="004500E8">
      <w:pPr>
        <w:tabs>
          <w:tab w:val="left" w:pos="2263"/>
        </w:tabs>
        <w:rPr>
          <w:lang w:val="en-US"/>
        </w:rPr>
      </w:pPr>
    </w:p>
    <w:p w14:paraId="0E825DD7" w14:textId="77777777" w:rsidR="00237A56" w:rsidRDefault="00237A56" w:rsidP="004500E8">
      <w:pPr>
        <w:tabs>
          <w:tab w:val="left" w:pos="2263"/>
        </w:tabs>
        <w:rPr>
          <w:lang w:val="en-US"/>
        </w:rPr>
      </w:pPr>
    </w:p>
    <w:p w14:paraId="3EBA627B" w14:textId="77777777" w:rsidR="00237A56" w:rsidRDefault="00237A56" w:rsidP="004500E8">
      <w:pPr>
        <w:tabs>
          <w:tab w:val="left" w:pos="2263"/>
        </w:tabs>
        <w:rPr>
          <w:lang w:val="en-US"/>
        </w:rPr>
      </w:pPr>
    </w:p>
    <w:p w14:paraId="137479A1" w14:textId="77777777" w:rsidR="00237A56" w:rsidRDefault="00237A56" w:rsidP="004500E8">
      <w:pPr>
        <w:tabs>
          <w:tab w:val="left" w:pos="2263"/>
        </w:tabs>
        <w:rPr>
          <w:lang w:val="en-US"/>
        </w:rPr>
      </w:pPr>
    </w:p>
    <w:p w14:paraId="7BFCA2C2" w14:textId="77777777" w:rsidR="00237A56" w:rsidRDefault="00237A56" w:rsidP="004500E8">
      <w:pPr>
        <w:tabs>
          <w:tab w:val="left" w:pos="2263"/>
        </w:tabs>
        <w:rPr>
          <w:lang w:val="en-US"/>
        </w:rPr>
      </w:pPr>
    </w:p>
    <w:p w14:paraId="7241AA44" w14:textId="77777777" w:rsidR="00237A56" w:rsidRDefault="00237A56" w:rsidP="004500E8">
      <w:pPr>
        <w:tabs>
          <w:tab w:val="left" w:pos="2263"/>
        </w:tabs>
        <w:rPr>
          <w:lang w:val="en-US"/>
        </w:rPr>
      </w:pPr>
    </w:p>
    <w:p w14:paraId="693FA670" w14:textId="77777777" w:rsidR="00237A56" w:rsidRDefault="00237A56" w:rsidP="004500E8">
      <w:pPr>
        <w:tabs>
          <w:tab w:val="left" w:pos="2263"/>
        </w:tabs>
        <w:rPr>
          <w:lang w:val="en-US"/>
        </w:rPr>
      </w:pPr>
    </w:p>
    <w:p w14:paraId="5901B3FA" w14:textId="74B49B98" w:rsidR="00237A56" w:rsidRDefault="00237A56" w:rsidP="004500E8">
      <w:pPr>
        <w:tabs>
          <w:tab w:val="left" w:pos="2263"/>
        </w:tabs>
      </w:pPr>
      <w:r>
        <w:rPr>
          <w:rFonts w:cstheme="minorHAnsi"/>
        </w:rPr>
        <w:t xml:space="preserve">• </w:t>
      </w:r>
      <w:r>
        <w:t xml:space="preserve">I calcoli seguenti sono nuovi e sostituiscono il selettore di colore del </w:t>
      </w:r>
      <w:proofErr w:type="spellStart"/>
      <w:r>
        <w:t>raycaster</w:t>
      </w:r>
      <w:proofErr w:type="spellEnd"/>
      <w:r>
        <w:t xml:space="preserve"> senza texture. La variabile </w:t>
      </w:r>
      <w:proofErr w:type="spellStart"/>
      <w:r w:rsidRPr="00237A56">
        <w:rPr>
          <w:rStyle w:val="CodiceHTML"/>
          <w:rFonts w:eastAsiaTheme="minorHAnsi"/>
          <w:b/>
          <w:bCs/>
          <w:color w:val="4472C4" w:themeColor="accent1"/>
        </w:rPr>
        <w:t>texNum</w:t>
      </w:r>
      <w:proofErr w:type="spellEnd"/>
      <w:r w:rsidRPr="00237A56">
        <w:rPr>
          <w:color w:val="4472C4" w:themeColor="accent1"/>
        </w:rPr>
        <w:t xml:space="preserve"> </w:t>
      </w:r>
      <w:r>
        <w:t xml:space="preserve">rappresenta il </w:t>
      </w:r>
      <w:r w:rsidRPr="000B103B">
        <w:rPr>
          <w:b/>
          <w:bCs/>
        </w:rPr>
        <w:t>valore della casella della mappa corrente meno 1</w:t>
      </w:r>
      <w:r>
        <w:t xml:space="preserve">. Questo perché esiste una texture 0, ma il </w:t>
      </w:r>
      <w:proofErr w:type="spellStart"/>
      <w:r>
        <w:t>tile</w:t>
      </w:r>
      <w:proofErr w:type="spellEnd"/>
      <w:r>
        <w:t xml:space="preserve"> della mappa 0 non ha texture, poiché rappresenta uno spazio vuoto. Per poter utilizzare comunque la texture 0, sottrai 1 in modo che i </w:t>
      </w:r>
      <w:proofErr w:type="spellStart"/>
      <w:r>
        <w:t>tile</w:t>
      </w:r>
      <w:proofErr w:type="spellEnd"/>
      <w:r>
        <w:t xml:space="preserve"> della mappa con valore 1 corrispondano alla texture 0, e così via...</w:t>
      </w:r>
    </w:p>
    <w:p w14:paraId="728DE9FA" w14:textId="6BA06BC0" w:rsidR="00237A56" w:rsidRDefault="00237A56" w:rsidP="004500E8">
      <w:pPr>
        <w:tabs>
          <w:tab w:val="left" w:pos="2263"/>
        </w:tabs>
      </w:pPr>
      <w:r>
        <w:t xml:space="preserve">Il valore </w:t>
      </w:r>
      <w:proofErr w:type="spellStart"/>
      <w:r w:rsidRPr="00237A56">
        <w:rPr>
          <w:rStyle w:val="CodiceHTML"/>
          <w:rFonts w:eastAsiaTheme="minorHAnsi"/>
          <w:b/>
          <w:bCs/>
          <w:color w:val="4472C4" w:themeColor="accent1"/>
        </w:rPr>
        <w:t>wallX</w:t>
      </w:r>
      <w:proofErr w:type="spellEnd"/>
      <w:r w:rsidRPr="00237A56">
        <w:rPr>
          <w:color w:val="4472C4" w:themeColor="accent1"/>
        </w:rPr>
        <w:t xml:space="preserve"> </w:t>
      </w:r>
      <w:r>
        <w:t xml:space="preserve">rappresenta il </w:t>
      </w:r>
      <w:r w:rsidRPr="000B103B">
        <w:rPr>
          <w:b/>
          <w:bCs/>
        </w:rPr>
        <w:t>valore esatto del punto di impatto con il muro</w:t>
      </w:r>
      <w:r>
        <w:t xml:space="preserve">, non solo le coordinate intere del muro. Questo è necessario per sapere quale coordinata x della texture utilizzare. Questo </w:t>
      </w:r>
      <w:r w:rsidRPr="000B103B">
        <w:rPr>
          <w:b/>
          <w:bCs/>
        </w:rPr>
        <w:t>valore viene calcolato prima determinando la coordinata x o y esatta nel mondo e poi sottraendo il valore intero del muro</w:t>
      </w:r>
      <w:r>
        <w:t xml:space="preserve">. Nota che, anche se si chiama </w:t>
      </w:r>
      <w:proofErr w:type="spellStart"/>
      <w:r>
        <w:rPr>
          <w:rStyle w:val="CodiceHTML"/>
          <w:rFonts w:eastAsiaTheme="minorHAnsi"/>
        </w:rPr>
        <w:t>wallX</w:t>
      </w:r>
      <w:proofErr w:type="spellEnd"/>
      <w:r>
        <w:t xml:space="preserve">, in realtà rappresenta una coordinata y del muro se </w:t>
      </w:r>
      <w:r>
        <w:rPr>
          <w:rStyle w:val="CodiceHTML"/>
          <w:rFonts w:eastAsiaTheme="minorHAnsi"/>
        </w:rPr>
        <w:t>side == 1</w:t>
      </w:r>
      <w:r>
        <w:t>, ma è sempre la coordinata x della texture.</w:t>
      </w:r>
    </w:p>
    <w:p w14:paraId="5A178573" w14:textId="480E8411" w:rsidR="000B103B" w:rsidRDefault="000B103B" w:rsidP="004500E8">
      <w:pPr>
        <w:tabs>
          <w:tab w:val="left" w:pos="2263"/>
        </w:tabs>
      </w:pPr>
      <w:r>
        <w:t xml:space="preserve">Infine, </w:t>
      </w:r>
      <w:proofErr w:type="spellStart"/>
      <w:r w:rsidRPr="000B103B">
        <w:rPr>
          <w:rStyle w:val="CodiceHTML"/>
          <w:rFonts w:eastAsiaTheme="minorHAnsi"/>
          <w:b/>
          <w:bCs/>
          <w:color w:val="4472C4" w:themeColor="accent1"/>
        </w:rPr>
        <w:t>texX</w:t>
      </w:r>
      <w:proofErr w:type="spellEnd"/>
      <w:r w:rsidRPr="000B103B">
        <w:rPr>
          <w:color w:val="4472C4" w:themeColor="accent1"/>
        </w:rPr>
        <w:t xml:space="preserve"> </w:t>
      </w:r>
      <w:r>
        <w:t xml:space="preserve">è la coordinata x della texture, e questa viene calcolata a partire da </w:t>
      </w:r>
      <w:proofErr w:type="spellStart"/>
      <w:r>
        <w:rPr>
          <w:rStyle w:val="CodiceHTML"/>
          <w:rFonts w:eastAsiaTheme="minorHAnsi"/>
        </w:rPr>
        <w:t>wallX</w:t>
      </w:r>
      <w:proofErr w:type="spellEnd"/>
      <w:r>
        <w:t>.</w:t>
      </w:r>
    </w:p>
    <w:p w14:paraId="41351394" w14:textId="77777777" w:rsidR="000B103B" w:rsidRDefault="000B103B" w:rsidP="004500E8">
      <w:pPr>
        <w:tabs>
          <w:tab w:val="left" w:pos="2263"/>
        </w:tabs>
      </w:pPr>
    </w:p>
    <w:p w14:paraId="0B016536" w14:textId="62288F5C"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99"/>
          <w:kern w:val="0"/>
          <w:sz w:val="18"/>
          <w:szCs w:val="18"/>
          <w:lang w:val="en-US" w:eastAsia="it-IT"/>
          <w14:ligatures w14:val="none"/>
        </w:rPr>
      </w:pPr>
      <w:r w:rsidRPr="00A93AA3">
        <w:rPr>
          <w:rFonts w:ascii="Courier New" w:eastAsia="Times New Roman" w:hAnsi="Courier New" w:cs="Courier New"/>
          <w:b/>
          <w:bCs/>
          <w:color w:val="800000"/>
          <w:kern w:val="0"/>
          <w:sz w:val="18"/>
          <w:szCs w:val="18"/>
          <w:lang w:eastAsia="it-IT"/>
          <w14:ligatures w14:val="none"/>
        </w:rPr>
        <w:t xml:space="preserve">      </w:t>
      </w:r>
      <w:r w:rsidRPr="000B103B">
        <w:rPr>
          <w:rFonts w:ascii="Courier New" w:eastAsia="Times New Roman" w:hAnsi="Courier New" w:cs="Courier New"/>
          <w:b/>
          <w:bCs/>
          <w:color w:val="000099"/>
          <w:kern w:val="0"/>
          <w:sz w:val="18"/>
          <w:szCs w:val="18"/>
          <w:lang w:val="en-US" w:eastAsia="it-IT"/>
          <w14:ligatures w14:val="none"/>
        </w:rPr>
        <w:t>//texturing calculations</w:t>
      </w:r>
      <w:r>
        <w:rPr>
          <w:rFonts w:ascii="Courier New" w:eastAsia="Times New Roman" w:hAnsi="Courier New" w:cs="Courier New"/>
          <w:b/>
          <w:bCs/>
          <w:color w:val="000099"/>
          <w:kern w:val="0"/>
          <w:sz w:val="18"/>
          <w:szCs w:val="18"/>
          <w:lang w:val="en-US" w:eastAsia="it-IT"/>
          <w14:ligatures w14:val="none"/>
        </w:rPr>
        <w:br/>
        <w:t xml:space="preserve">      </w:t>
      </w:r>
      <w:r w:rsidRPr="000B103B">
        <w:rPr>
          <w:rFonts w:ascii="Courier New" w:eastAsia="Times New Roman" w:hAnsi="Courier New" w:cs="Courier New"/>
          <w:b/>
          <w:bCs/>
          <w:color w:val="000099"/>
          <w:kern w:val="0"/>
          <w:sz w:val="18"/>
          <w:szCs w:val="18"/>
          <w:lang w:val="en-US" w:eastAsia="it-IT"/>
          <w14:ligatures w14:val="none"/>
        </w:rPr>
        <w:t>//1 subtracted from it so that texture 0 can be used!</w:t>
      </w:r>
    </w:p>
    <w:p w14:paraId="3E21FE03" w14:textId="3AF846B6"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99"/>
          <w:kern w:val="0"/>
          <w:sz w:val="18"/>
          <w:szCs w:val="18"/>
          <w:lang w:val="en-US" w:eastAsia="it-IT"/>
          <w14:ligatures w14:val="none"/>
        </w:rPr>
      </w:pPr>
      <w:r>
        <w:rPr>
          <w:rFonts w:ascii="Courier New" w:eastAsia="Times New Roman" w:hAnsi="Courier New" w:cs="Courier New"/>
          <w:b/>
          <w:bCs/>
          <w:color w:val="000099"/>
          <w:kern w:val="0"/>
          <w:sz w:val="18"/>
          <w:szCs w:val="18"/>
          <w:lang w:val="en-US" w:eastAsia="it-IT"/>
          <w14:ligatures w14:val="none"/>
        </w:rPr>
        <w:t xml:space="preserve">     </w:t>
      </w:r>
      <w:r w:rsidRPr="000B103B">
        <w:rPr>
          <w:rFonts w:ascii="Courier New" w:eastAsia="Times New Roman" w:hAnsi="Courier New" w:cs="Courier New"/>
          <w:b/>
          <w:bCs/>
          <w:color w:val="800000"/>
          <w:kern w:val="0"/>
          <w:sz w:val="18"/>
          <w:szCs w:val="18"/>
          <w:lang w:val="en-US" w:eastAsia="it-IT"/>
          <w14:ligatures w14:val="none"/>
        </w:rPr>
        <w:t xml:space="preserve"> int </w:t>
      </w:r>
      <w:proofErr w:type="spellStart"/>
      <w:r w:rsidRPr="000B103B">
        <w:rPr>
          <w:rFonts w:ascii="Courier New" w:eastAsia="Times New Roman" w:hAnsi="Courier New" w:cs="Courier New"/>
          <w:b/>
          <w:bCs/>
          <w:color w:val="800000"/>
          <w:kern w:val="0"/>
          <w:sz w:val="18"/>
          <w:szCs w:val="18"/>
          <w:lang w:val="en-US" w:eastAsia="it-IT"/>
          <w14:ligatures w14:val="none"/>
        </w:rPr>
        <w:t>texNum</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w:t>
      </w:r>
      <w:proofErr w:type="spellStart"/>
      <w:r w:rsidRPr="000B103B">
        <w:rPr>
          <w:rFonts w:ascii="Courier New" w:eastAsia="Times New Roman" w:hAnsi="Courier New" w:cs="Courier New"/>
          <w:b/>
          <w:bCs/>
          <w:color w:val="800000"/>
          <w:kern w:val="0"/>
          <w:sz w:val="18"/>
          <w:szCs w:val="18"/>
          <w:lang w:val="en-US" w:eastAsia="it-IT"/>
          <w14:ligatures w14:val="none"/>
        </w:rPr>
        <w:t>worldMap</w:t>
      </w:r>
      <w:proofErr w:type="spellEnd"/>
      <w:r w:rsidRPr="000B103B">
        <w:rPr>
          <w:rFonts w:ascii="Courier New" w:eastAsia="Times New Roman" w:hAnsi="Courier New" w:cs="Courier New"/>
          <w:b/>
          <w:bCs/>
          <w:color w:val="800000"/>
          <w:kern w:val="0"/>
          <w:sz w:val="18"/>
          <w:szCs w:val="18"/>
          <w:lang w:val="en-US" w:eastAsia="it-IT"/>
          <w14:ligatures w14:val="none"/>
        </w:rPr>
        <w:t>[</w:t>
      </w:r>
      <w:proofErr w:type="spellStart"/>
      <w:r w:rsidRPr="000B103B">
        <w:rPr>
          <w:rFonts w:ascii="Courier New" w:eastAsia="Times New Roman" w:hAnsi="Courier New" w:cs="Courier New"/>
          <w:b/>
          <w:bCs/>
          <w:color w:val="800000"/>
          <w:kern w:val="0"/>
          <w:sz w:val="18"/>
          <w:szCs w:val="18"/>
          <w:lang w:val="en-US" w:eastAsia="it-IT"/>
          <w14:ligatures w14:val="none"/>
        </w:rPr>
        <w:t>mapX</w:t>
      </w:r>
      <w:proofErr w:type="spellEnd"/>
      <w:r w:rsidRPr="000B103B">
        <w:rPr>
          <w:rFonts w:ascii="Courier New" w:eastAsia="Times New Roman" w:hAnsi="Courier New" w:cs="Courier New"/>
          <w:b/>
          <w:bCs/>
          <w:color w:val="800000"/>
          <w:kern w:val="0"/>
          <w:sz w:val="18"/>
          <w:szCs w:val="18"/>
          <w:lang w:val="en-US" w:eastAsia="it-IT"/>
          <w14:ligatures w14:val="none"/>
        </w:rPr>
        <w:t>][</w:t>
      </w:r>
      <w:proofErr w:type="spellStart"/>
      <w:r w:rsidRPr="000B103B">
        <w:rPr>
          <w:rFonts w:ascii="Courier New" w:eastAsia="Times New Roman" w:hAnsi="Courier New" w:cs="Courier New"/>
          <w:b/>
          <w:bCs/>
          <w:color w:val="800000"/>
          <w:kern w:val="0"/>
          <w:sz w:val="18"/>
          <w:szCs w:val="18"/>
          <w:lang w:val="en-US" w:eastAsia="it-IT"/>
          <w14:ligatures w14:val="none"/>
        </w:rPr>
        <w:t>mapY</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- 1; </w:t>
      </w:r>
    </w:p>
    <w:p w14:paraId="391A91CE"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p>
    <w:p w14:paraId="4B586813"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99"/>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w:t>
      </w:r>
      <w:r w:rsidRPr="000B103B">
        <w:rPr>
          <w:rFonts w:ascii="Courier New" w:eastAsia="Times New Roman" w:hAnsi="Courier New" w:cs="Courier New"/>
          <w:b/>
          <w:bCs/>
          <w:color w:val="000099"/>
          <w:kern w:val="0"/>
          <w:sz w:val="18"/>
          <w:szCs w:val="18"/>
          <w:lang w:val="en-US" w:eastAsia="it-IT"/>
          <w14:ligatures w14:val="none"/>
        </w:rPr>
        <w:t xml:space="preserve">//calculate value of </w:t>
      </w:r>
      <w:proofErr w:type="spellStart"/>
      <w:r w:rsidRPr="000B103B">
        <w:rPr>
          <w:rFonts w:ascii="Courier New" w:eastAsia="Times New Roman" w:hAnsi="Courier New" w:cs="Courier New"/>
          <w:b/>
          <w:bCs/>
          <w:color w:val="000099"/>
          <w:kern w:val="0"/>
          <w:sz w:val="18"/>
          <w:szCs w:val="18"/>
          <w:lang w:val="en-US" w:eastAsia="it-IT"/>
          <w14:ligatures w14:val="none"/>
        </w:rPr>
        <w:t>wallX</w:t>
      </w:r>
      <w:proofErr w:type="spellEnd"/>
    </w:p>
    <w:p w14:paraId="199D6B62"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99"/>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double </w:t>
      </w:r>
      <w:proofErr w:type="spellStart"/>
      <w:r w:rsidRPr="000B103B">
        <w:rPr>
          <w:rFonts w:ascii="Courier New" w:eastAsia="Times New Roman" w:hAnsi="Courier New" w:cs="Courier New"/>
          <w:b/>
          <w:bCs/>
          <w:color w:val="800000"/>
          <w:kern w:val="0"/>
          <w:sz w:val="18"/>
          <w:szCs w:val="18"/>
          <w:lang w:val="en-US" w:eastAsia="it-IT"/>
          <w14:ligatures w14:val="none"/>
        </w:rPr>
        <w:t>wallX</w:t>
      </w:r>
      <w:proofErr w:type="spellEnd"/>
      <w:r w:rsidRPr="000B103B">
        <w:rPr>
          <w:rFonts w:ascii="Courier New" w:eastAsia="Times New Roman" w:hAnsi="Courier New" w:cs="Courier New"/>
          <w:b/>
          <w:bCs/>
          <w:color w:val="800000"/>
          <w:kern w:val="0"/>
          <w:sz w:val="18"/>
          <w:szCs w:val="18"/>
          <w:lang w:val="en-US" w:eastAsia="it-IT"/>
          <w14:ligatures w14:val="none"/>
        </w:rPr>
        <w:t xml:space="preserve">; </w:t>
      </w:r>
      <w:r w:rsidRPr="000B103B">
        <w:rPr>
          <w:rFonts w:ascii="Courier New" w:eastAsia="Times New Roman" w:hAnsi="Courier New" w:cs="Courier New"/>
          <w:b/>
          <w:bCs/>
          <w:color w:val="000099"/>
          <w:kern w:val="0"/>
          <w:sz w:val="18"/>
          <w:szCs w:val="18"/>
          <w:lang w:val="en-US" w:eastAsia="it-IT"/>
          <w14:ligatures w14:val="none"/>
        </w:rPr>
        <w:t>//where exactly the wall was hit</w:t>
      </w:r>
    </w:p>
    <w:p w14:paraId="472D5735"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if (side == 0) </w:t>
      </w:r>
      <w:proofErr w:type="spellStart"/>
      <w:r w:rsidRPr="000B103B">
        <w:rPr>
          <w:rFonts w:ascii="Courier New" w:eastAsia="Times New Roman" w:hAnsi="Courier New" w:cs="Courier New"/>
          <w:b/>
          <w:bCs/>
          <w:color w:val="800000"/>
          <w:kern w:val="0"/>
          <w:sz w:val="18"/>
          <w:szCs w:val="18"/>
          <w:lang w:val="en-US" w:eastAsia="it-IT"/>
          <w14:ligatures w14:val="none"/>
        </w:rPr>
        <w:t>wallX</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w:t>
      </w:r>
      <w:proofErr w:type="spellStart"/>
      <w:r w:rsidRPr="000B103B">
        <w:rPr>
          <w:rFonts w:ascii="Courier New" w:eastAsia="Times New Roman" w:hAnsi="Courier New" w:cs="Courier New"/>
          <w:b/>
          <w:bCs/>
          <w:color w:val="800000"/>
          <w:kern w:val="0"/>
          <w:sz w:val="18"/>
          <w:szCs w:val="18"/>
          <w:lang w:val="en-US" w:eastAsia="it-IT"/>
          <w14:ligatures w14:val="none"/>
        </w:rPr>
        <w:t>posY</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w:t>
      </w:r>
      <w:proofErr w:type="spellStart"/>
      <w:r w:rsidRPr="000B103B">
        <w:rPr>
          <w:rFonts w:ascii="Courier New" w:eastAsia="Times New Roman" w:hAnsi="Courier New" w:cs="Courier New"/>
          <w:b/>
          <w:bCs/>
          <w:color w:val="800000"/>
          <w:kern w:val="0"/>
          <w:sz w:val="18"/>
          <w:szCs w:val="18"/>
          <w:lang w:val="en-US" w:eastAsia="it-IT"/>
          <w14:ligatures w14:val="none"/>
        </w:rPr>
        <w:t>perpWallDist</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w:t>
      </w:r>
      <w:proofErr w:type="spellStart"/>
      <w:r w:rsidRPr="000B103B">
        <w:rPr>
          <w:rFonts w:ascii="Courier New" w:eastAsia="Times New Roman" w:hAnsi="Courier New" w:cs="Courier New"/>
          <w:b/>
          <w:bCs/>
          <w:color w:val="800000"/>
          <w:kern w:val="0"/>
          <w:sz w:val="18"/>
          <w:szCs w:val="18"/>
          <w:lang w:val="en-US" w:eastAsia="it-IT"/>
          <w14:ligatures w14:val="none"/>
        </w:rPr>
        <w:t>rayDirY</w:t>
      </w:r>
      <w:proofErr w:type="spellEnd"/>
      <w:r w:rsidRPr="000B103B">
        <w:rPr>
          <w:rFonts w:ascii="Courier New" w:eastAsia="Times New Roman" w:hAnsi="Courier New" w:cs="Courier New"/>
          <w:b/>
          <w:bCs/>
          <w:color w:val="800000"/>
          <w:kern w:val="0"/>
          <w:sz w:val="18"/>
          <w:szCs w:val="18"/>
          <w:lang w:val="en-US" w:eastAsia="it-IT"/>
          <w14:ligatures w14:val="none"/>
        </w:rPr>
        <w:t>;</w:t>
      </w:r>
    </w:p>
    <w:p w14:paraId="31776678"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else           </w:t>
      </w:r>
      <w:proofErr w:type="spellStart"/>
      <w:r w:rsidRPr="000B103B">
        <w:rPr>
          <w:rFonts w:ascii="Courier New" w:eastAsia="Times New Roman" w:hAnsi="Courier New" w:cs="Courier New"/>
          <w:b/>
          <w:bCs/>
          <w:color w:val="800000"/>
          <w:kern w:val="0"/>
          <w:sz w:val="18"/>
          <w:szCs w:val="18"/>
          <w:lang w:val="en-US" w:eastAsia="it-IT"/>
          <w14:ligatures w14:val="none"/>
        </w:rPr>
        <w:t>wallX</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w:t>
      </w:r>
      <w:proofErr w:type="spellStart"/>
      <w:r w:rsidRPr="000B103B">
        <w:rPr>
          <w:rFonts w:ascii="Courier New" w:eastAsia="Times New Roman" w:hAnsi="Courier New" w:cs="Courier New"/>
          <w:b/>
          <w:bCs/>
          <w:color w:val="800000"/>
          <w:kern w:val="0"/>
          <w:sz w:val="18"/>
          <w:szCs w:val="18"/>
          <w:lang w:val="en-US" w:eastAsia="it-IT"/>
          <w14:ligatures w14:val="none"/>
        </w:rPr>
        <w:t>posX</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w:t>
      </w:r>
      <w:proofErr w:type="spellStart"/>
      <w:r w:rsidRPr="000B103B">
        <w:rPr>
          <w:rFonts w:ascii="Courier New" w:eastAsia="Times New Roman" w:hAnsi="Courier New" w:cs="Courier New"/>
          <w:b/>
          <w:bCs/>
          <w:color w:val="800000"/>
          <w:kern w:val="0"/>
          <w:sz w:val="18"/>
          <w:szCs w:val="18"/>
          <w:lang w:val="en-US" w:eastAsia="it-IT"/>
          <w14:ligatures w14:val="none"/>
        </w:rPr>
        <w:t>perpWallDist</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w:t>
      </w:r>
      <w:proofErr w:type="spellStart"/>
      <w:r w:rsidRPr="000B103B">
        <w:rPr>
          <w:rFonts w:ascii="Courier New" w:eastAsia="Times New Roman" w:hAnsi="Courier New" w:cs="Courier New"/>
          <w:b/>
          <w:bCs/>
          <w:color w:val="800000"/>
          <w:kern w:val="0"/>
          <w:sz w:val="18"/>
          <w:szCs w:val="18"/>
          <w:lang w:val="en-US" w:eastAsia="it-IT"/>
          <w14:ligatures w14:val="none"/>
        </w:rPr>
        <w:t>rayDirX</w:t>
      </w:r>
      <w:proofErr w:type="spellEnd"/>
      <w:r w:rsidRPr="000B103B">
        <w:rPr>
          <w:rFonts w:ascii="Courier New" w:eastAsia="Times New Roman" w:hAnsi="Courier New" w:cs="Courier New"/>
          <w:b/>
          <w:bCs/>
          <w:color w:val="800000"/>
          <w:kern w:val="0"/>
          <w:sz w:val="18"/>
          <w:szCs w:val="18"/>
          <w:lang w:val="en-US" w:eastAsia="it-IT"/>
          <w14:ligatures w14:val="none"/>
        </w:rPr>
        <w:t>;</w:t>
      </w:r>
    </w:p>
    <w:p w14:paraId="4CA2D7BE"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w:t>
      </w:r>
      <w:proofErr w:type="spellStart"/>
      <w:r w:rsidRPr="000B103B">
        <w:rPr>
          <w:rFonts w:ascii="Courier New" w:eastAsia="Times New Roman" w:hAnsi="Courier New" w:cs="Courier New"/>
          <w:b/>
          <w:bCs/>
          <w:color w:val="800000"/>
          <w:kern w:val="0"/>
          <w:sz w:val="18"/>
          <w:szCs w:val="18"/>
          <w:lang w:val="en-US" w:eastAsia="it-IT"/>
          <w14:ligatures w14:val="none"/>
        </w:rPr>
        <w:t>wallX</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floor((</w:t>
      </w:r>
      <w:proofErr w:type="spellStart"/>
      <w:r w:rsidRPr="000B103B">
        <w:rPr>
          <w:rFonts w:ascii="Courier New" w:eastAsia="Times New Roman" w:hAnsi="Courier New" w:cs="Courier New"/>
          <w:b/>
          <w:bCs/>
          <w:color w:val="800000"/>
          <w:kern w:val="0"/>
          <w:sz w:val="18"/>
          <w:szCs w:val="18"/>
          <w:lang w:val="en-US" w:eastAsia="it-IT"/>
          <w14:ligatures w14:val="none"/>
        </w:rPr>
        <w:t>wallX</w:t>
      </w:r>
      <w:proofErr w:type="spellEnd"/>
      <w:r w:rsidRPr="000B103B">
        <w:rPr>
          <w:rFonts w:ascii="Courier New" w:eastAsia="Times New Roman" w:hAnsi="Courier New" w:cs="Courier New"/>
          <w:b/>
          <w:bCs/>
          <w:color w:val="800000"/>
          <w:kern w:val="0"/>
          <w:sz w:val="18"/>
          <w:szCs w:val="18"/>
          <w:lang w:val="en-US" w:eastAsia="it-IT"/>
          <w14:ligatures w14:val="none"/>
        </w:rPr>
        <w:t>));</w:t>
      </w:r>
    </w:p>
    <w:p w14:paraId="1E3B7F2C"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p>
    <w:p w14:paraId="6B8A8B15"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99"/>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w:t>
      </w:r>
      <w:r w:rsidRPr="000B103B">
        <w:rPr>
          <w:rFonts w:ascii="Courier New" w:eastAsia="Times New Roman" w:hAnsi="Courier New" w:cs="Courier New"/>
          <w:b/>
          <w:bCs/>
          <w:color w:val="000099"/>
          <w:kern w:val="0"/>
          <w:sz w:val="18"/>
          <w:szCs w:val="18"/>
          <w:lang w:val="en-US" w:eastAsia="it-IT"/>
          <w14:ligatures w14:val="none"/>
        </w:rPr>
        <w:t>//x coordinate on the texture</w:t>
      </w:r>
    </w:p>
    <w:p w14:paraId="3D068523"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int </w:t>
      </w:r>
      <w:proofErr w:type="spellStart"/>
      <w:r w:rsidRPr="000B103B">
        <w:rPr>
          <w:rFonts w:ascii="Courier New" w:eastAsia="Times New Roman" w:hAnsi="Courier New" w:cs="Courier New"/>
          <w:b/>
          <w:bCs/>
          <w:color w:val="800000"/>
          <w:kern w:val="0"/>
          <w:sz w:val="18"/>
          <w:szCs w:val="18"/>
          <w:lang w:val="en-US" w:eastAsia="it-IT"/>
          <w14:ligatures w14:val="none"/>
        </w:rPr>
        <w:t>texX</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int(</w:t>
      </w:r>
      <w:proofErr w:type="spellStart"/>
      <w:r w:rsidRPr="000B103B">
        <w:rPr>
          <w:rFonts w:ascii="Courier New" w:eastAsia="Times New Roman" w:hAnsi="Courier New" w:cs="Courier New"/>
          <w:b/>
          <w:bCs/>
          <w:color w:val="800000"/>
          <w:kern w:val="0"/>
          <w:sz w:val="18"/>
          <w:szCs w:val="18"/>
          <w:lang w:val="en-US" w:eastAsia="it-IT"/>
          <w14:ligatures w14:val="none"/>
        </w:rPr>
        <w:t>wallX</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double(</w:t>
      </w:r>
      <w:proofErr w:type="spellStart"/>
      <w:r w:rsidRPr="000B103B">
        <w:rPr>
          <w:rFonts w:ascii="Courier New" w:eastAsia="Times New Roman" w:hAnsi="Courier New" w:cs="Courier New"/>
          <w:b/>
          <w:bCs/>
          <w:color w:val="800000"/>
          <w:kern w:val="0"/>
          <w:sz w:val="18"/>
          <w:szCs w:val="18"/>
          <w:lang w:val="en-US" w:eastAsia="it-IT"/>
          <w14:ligatures w14:val="none"/>
        </w:rPr>
        <w:t>texWidth</w:t>
      </w:r>
      <w:proofErr w:type="spellEnd"/>
      <w:r w:rsidRPr="000B103B">
        <w:rPr>
          <w:rFonts w:ascii="Courier New" w:eastAsia="Times New Roman" w:hAnsi="Courier New" w:cs="Courier New"/>
          <w:b/>
          <w:bCs/>
          <w:color w:val="800000"/>
          <w:kern w:val="0"/>
          <w:sz w:val="18"/>
          <w:szCs w:val="18"/>
          <w:lang w:val="en-US" w:eastAsia="it-IT"/>
          <w14:ligatures w14:val="none"/>
        </w:rPr>
        <w:t>));</w:t>
      </w:r>
    </w:p>
    <w:p w14:paraId="3E2E67C2"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if(side == 0 &amp;&amp; </w:t>
      </w:r>
      <w:proofErr w:type="spellStart"/>
      <w:r w:rsidRPr="000B103B">
        <w:rPr>
          <w:rFonts w:ascii="Courier New" w:eastAsia="Times New Roman" w:hAnsi="Courier New" w:cs="Courier New"/>
          <w:b/>
          <w:bCs/>
          <w:color w:val="800000"/>
          <w:kern w:val="0"/>
          <w:sz w:val="18"/>
          <w:szCs w:val="18"/>
          <w:lang w:val="en-US" w:eastAsia="it-IT"/>
          <w14:ligatures w14:val="none"/>
        </w:rPr>
        <w:t>rayDirX</w:t>
      </w:r>
      <w:proofErr w:type="spellEnd"/>
      <w:r w:rsidRPr="000B103B">
        <w:rPr>
          <w:rFonts w:ascii="Courier New" w:eastAsia="Times New Roman" w:hAnsi="Courier New" w:cs="Courier New"/>
          <w:b/>
          <w:bCs/>
          <w:color w:val="800000"/>
          <w:kern w:val="0"/>
          <w:sz w:val="18"/>
          <w:szCs w:val="18"/>
          <w:lang w:val="en-US" w:eastAsia="it-IT"/>
          <w14:ligatures w14:val="none"/>
        </w:rPr>
        <w:t xml:space="preserve"> &gt; 0) </w:t>
      </w:r>
      <w:proofErr w:type="spellStart"/>
      <w:r w:rsidRPr="000B103B">
        <w:rPr>
          <w:rFonts w:ascii="Courier New" w:eastAsia="Times New Roman" w:hAnsi="Courier New" w:cs="Courier New"/>
          <w:b/>
          <w:bCs/>
          <w:color w:val="800000"/>
          <w:kern w:val="0"/>
          <w:sz w:val="18"/>
          <w:szCs w:val="18"/>
          <w:lang w:val="en-US" w:eastAsia="it-IT"/>
          <w14:ligatures w14:val="none"/>
        </w:rPr>
        <w:t>texX</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w:t>
      </w:r>
      <w:proofErr w:type="spellStart"/>
      <w:r w:rsidRPr="000B103B">
        <w:rPr>
          <w:rFonts w:ascii="Courier New" w:eastAsia="Times New Roman" w:hAnsi="Courier New" w:cs="Courier New"/>
          <w:b/>
          <w:bCs/>
          <w:color w:val="800000"/>
          <w:kern w:val="0"/>
          <w:sz w:val="18"/>
          <w:szCs w:val="18"/>
          <w:lang w:val="en-US" w:eastAsia="it-IT"/>
          <w14:ligatures w14:val="none"/>
        </w:rPr>
        <w:t>texWidth</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w:t>
      </w:r>
      <w:proofErr w:type="spellStart"/>
      <w:r w:rsidRPr="000B103B">
        <w:rPr>
          <w:rFonts w:ascii="Courier New" w:eastAsia="Times New Roman" w:hAnsi="Courier New" w:cs="Courier New"/>
          <w:b/>
          <w:bCs/>
          <w:color w:val="800000"/>
          <w:kern w:val="0"/>
          <w:sz w:val="18"/>
          <w:szCs w:val="18"/>
          <w:lang w:val="en-US" w:eastAsia="it-IT"/>
          <w14:ligatures w14:val="none"/>
        </w:rPr>
        <w:t>texX</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- 1;</w:t>
      </w:r>
    </w:p>
    <w:p w14:paraId="11EF341A" w14:textId="1C8B55FE" w:rsidR="000B103B" w:rsidRDefault="000B103B" w:rsidP="000B103B">
      <w:pPr>
        <w:tabs>
          <w:tab w:val="left" w:pos="2263"/>
        </w:tabs>
        <w:rPr>
          <w:rFonts w:ascii="Courier New" w:eastAsia="Times New Roman" w:hAnsi="Courier New" w:cs="Courier New"/>
          <w:b/>
          <w:bCs/>
          <w:color w:val="800000"/>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if(side == 1 &amp;&amp; </w:t>
      </w:r>
      <w:proofErr w:type="spellStart"/>
      <w:r w:rsidRPr="000B103B">
        <w:rPr>
          <w:rFonts w:ascii="Courier New" w:eastAsia="Times New Roman" w:hAnsi="Courier New" w:cs="Courier New"/>
          <w:b/>
          <w:bCs/>
          <w:color w:val="800000"/>
          <w:kern w:val="0"/>
          <w:sz w:val="18"/>
          <w:szCs w:val="18"/>
          <w:lang w:val="en-US" w:eastAsia="it-IT"/>
          <w14:ligatures w14:val="none"/>
        </w:rPr>
        <w:t>rayDirY</w:t>
      </w:r>
      <w:proofErr w:type="spellEnd"/>
      <w:r w:rsidRPr="000B103B">
        <w:rPr>
          <w:rFonts w:ascii="Courier New" w:eastAsia="Times New Roman" w:hAnsi="Courier New" w:cs="Courier New"/>
          <w:b/>
          <w:bCs/>
          <w:color w:val="800000"/>
          <w:kern w:val="0"/>
          <w:sz w:val="18"/>
          <w:szCs w:val="18"/>
          <w:lang w:val="en-US" w:eastAsia="it-IT"/>
          <w14:ligatures w14:val="none"/>
        </w:rPr>
        <w:t xml:space="preserve"> &lt; 0) </w:t>
      </w:r>
      <w:proofErr w:type="spellStart"/>
      <w:r w:rsidRPr="000B103B">
        <w:rPr>
          <w:rFonts w:ascii="Courier New" w:eastAsia="Times New Roman" w:hAnsi="Courier New" w:cs="Courier New"/>
          <w:b/>
          <w:bCs/>
          <w:color w:val="800000"/>
          <w:kern w:val="0"/>
          <w:sz w:val="18"/>
          <w:szCs w:val="18"/>
          <w:lang w:val="en-US" w:eastAsia="it-IT"/>
          <w14:ligatures w14:val="none"/>
        </w:rPr>
        <w:t>texX</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w:t>
      </w:r>
      <w:proofErr w:type="spellStart"/>
      <w:r w:rsidRPr="000B103B">
        <w:rPr>
          <w:rFonts w:ascii="Courier New" w:eastAsia="Times New Roman" w:hAnsi="Courier New" w:cs="Courier New"/>
          <w:b/>
          <w:bCs/>
          <w:color w:val="800000"/>
          <w:kern w:val="0"/>
          <w:sz w:val="18"/>
          <w:szCs w:val="18"/>
          <w:lang w:val="en-US" w:eastAsia="it-IT"/>
          <w14:ligatures w14:val="none"/>
        </w:rPr>
        <w:t>texWidth</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w:t>
      </w:r>
      <w:proofErr w:type="spellStart"/>
      <w:r w:rsidRPr="000B103B">
        <w:rPr>
          <w:rFonts w:ascii="Courier New" w:eastAsia="Times New Roman" w:hAnsi="Courier New" w:cs="Courier New"/>
          <w:b/>
          <w:bCs/>
          <w:color w:val="800000"/>
          <w:kern w:val="0"/>
          <w:sz w:val="18"/>
          <w:szCs w:val="18"/>
          <w:lang w:val="en-US" w:eastAsia="it-IT"/>
          <w14:ligatures w14:val="none"/>
        </w:rPr>
        <w:t>texX</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- 1;</w:t>
      </w:r>
    </w:p>
    <w:p w14:paraId="56D32D20" w14:textId="77777777" w:rsidR="000B103B" w:rsidRPr="000B103B" w:rsidRDefault="000B103B" w:rsidP="000B103B">
      <w:pPr>
        <w:rPr>
          <w:lang w:val="en-US"/>
        </w:rPr>
      </w:pPr>
    </w:p>
    <w:p w14:paraId="353B1658" w14:textId="77777777" w:rsidR="000B103B" w:rsidRDefault="000B103B" w:rsidP="000B103B">
      <w:pPr>
        <w:rPr>
          <w:rFonts w:ascii="Courier New" w:eastAsia="Times New Roman" w:hAnsi="Courier New" w:cs="Courier New"/>
          <w:b/>
          <w:bCs/>
          <w:color w:val="800000"/>
          <w:kern w:val="0"/>
          <w:sz w:val="18"/>
          <w:szCs w:val="18"/>
          <w:lang w:val="en-US" w:eastAsia="it-IT"/>
          <w14:ligatures w14:val="none"/>
        </w:rPr>
      </w:pPr>
    </w:p>
    <w:p w14:paraId="24A22CFF" w14:textId="77777777" w:rsidR="000B103B" w:rsidRDefault="000B103B" w:rsidP="000B103B">
      <w:pPr>
        <w:rPr>
          <w:lang w:val="en-US"/>
        </w:rPr>
      </w:pPr>
    </w:p>
    <w:p w14:paraId="5E6A2934" w14:textId="77777777" w:rsidR="000B103B" w:rsidRDefault="000B103B" w:rsidP="000B103B">
      <w:pPr>
        <w:rPr>
          <w:lang w:val="en-US"/>
        </w:rPr>
      </w:pPr>
    </w:p>
    <w:p w14:paraId="1DAD796E" w14:textId="77777777" w:rsidR="000B103B" w:rsidRDefault="000B103B" w:rsidP="000B103B">
      <w:pPr>
        <w:rPr>
          <w:lang w:val="en-US"/>
        </w:rPr>
      </w:pPr>
    </w:p>
    <w:p w14:paraId="74A73B67" w14:textId="77777777" w:rsidR="000B103B" w:rsidRDefault="000B103B" w:rsidP="000B103B">
      <w:pPr>
        <w:rPr>
          <w:lang w:val="en-US"/>
        </w:rPr>
      </w:pPr>
    </w:p>
    <w:p w14:paraId="3DE0E1C1" w14:textId="77777777" w:rsidR="000B103B" w:rsidRDefault="000B103B" w:rsidP="000B103B">
      <w:pPr>
        <w:rPr>
          <w:lang w:val="en-US"/>
        </w:rPr>
      </w:pPr>
    </w:p>
    <w:p w14:paraId="254153B9" w14:textId="77777777" w:rsidR="000B103B" w:rsidRDefault="000B103B" w:rsidP="000B103B">
      <w:pPr>
        <w:rPr>
          <w:lang w:val="en-US"/>
        </w:rPr>
      </w:pPr>
    </w:p>
    <w:p w14:paraId="62ED9589" w14:textId="77777777" w:rsidR="000B103B" w:rsidRDefault="000B103B" w:rsidP="000B103B">
      <w:pPr>
        <w:rPr>
          <w:lang w:val="en-US"/>
        </w:rPr>
      </w:pPr>
    </w:p>
    <w:p w14:paraId="2A046309" w14:textId="77777777" w:rsidR="000B103B" w:rsidRDefault="000B103B" w:rsidP="000B103B">
      <w:pPr>
        <w:rPr>
          <w:lang w:val="en-US"/>
        </w:rPr>
      </w:pPr>
    </w:p>
    <w:p w14:paraId="1E0A3740" w14:textId="77777777" w:rsidR="000B103B" w:rsidRDefault="000B103B" w:rsidP="000B103B">
      <w:pPr>
        <w:rPr>
          <w:lang w:val="en-US"/>
        </w:rPr>
      </w:pPr>
    </w:p>
    <w:p w14:paraId="6B0040B0" w14:textId="77777777" w:rsidR="000B103B" w:rsidRDefault="000B103B" w:rsidP="000B103B">
      <w:pPr>
        <w:rPr>
          <w:lang w:val="en-US"/>
        </w:rPr>
      </w:pPr>
    </w:p>
    <w:p w14:paraId="4157AABE" w14:textId="77777777" w:rsidR="000B103B" w:rsidRDefault="000B103B" w:rsidP="000B103B">
      <w:pPr>
        <w:rPr>
          <w:lang w:val="en-US"/>
        </w:rPr>
      </w:pPr>
    </w:p>
    <w:p w14:paraId="760CA6F7" w14:textId="77777777" w:rsidR="000B103B" w:rsidRDefault="000B103B" w:rsidP="000B103B">
      <w:pPr>
        <w:rPr>
          <w:lang w:val="en-US"/>
        </w:rPr>
      </w:pPr>
    </w:p>
    <w:p w14:paraId="48053E42" w14:textId="77777777" w:rsidR="000B103B" w:rsidRDefault="000B103B" w:rsidP="000B103B">
      <w:pPr>
        <w:rPr>
          <w:lang w:val="en-US"/>
        </w:rPr>
      </w:pPr>
    </w:p>
    <w:p w14:paraId="0231FA24" w14:textId="77777777" w:rsidR="000B103B" w:rsidRDefault="000B103B" w:rsidP="000B103B">
      <w:pPr>
        <w:rPr>
          <w:lang w:val="en-US"/>
        </w:rPr>
      </w:pPr>
    </w:p>
    <w:p w14:paraId="45397994" w14:textId="50CAD9FD" w:rsidR="000B103B" w:rsidRDefault="000B103B" w:rsidP="000B103B">
      <w:r>
        <w:rPr>
          <w:rFonts w:cstheme="minorHAnsi"/>
        </w:rPr>
        <w:t xml:space="preserve">• </w:t>
      </w:r>
      <w:r>
        <w:t xml:space="preserve">Ora che conosciamo la coordinata x della texture, sappiamo che questa coordinata rimarrà la stessa, poiché restiamo nella stessa striscia verticale dello schermo. Ora abbiamo bisogno di un </w:t>
      </w:r>
      <w:r w:rsidRPr="000B103B">
        <w:rPr>
          <w:b/>
          <w:bCs/>
        </w:rPr>
        <w:t>ciclo nella direzione y per assegnare a ciascun pixel della striscia verticale la corretta coordinata y della texture</w:t>
      </w:r>
      <w:r>
        <w:t xml:space="preserve">, chiamata </w:t>
      </w:r>
      <w:proofErr w:type="spellStart"/>
      <w:r w:rsidRPr="000B103B">
        <w:rPr>
          <w:rStyle w:val="CodiceHTML"/>
          <w:rFonts w:eastAsiaTheme="minorHAnsi"/>
          <w:b/>
          <w:bCs/>
          <w:color w:val="4472C4" w:themeColor="accent1"/>
        </w:rPr>
        <w:t>texY</w:t>
      </w:r>
      <w:proofErr w:type="spellEnd"/>
      <w:r>
        <w:t>.</w:t>
      </w:r>
    </w:p>
    <w:p w14:paraId="26B2E21C" w14:textId="332456B1" w:rsidR="000B103B" w:rsidRDefault="000B103B" w:rsidP="000B103B">
      <w:r>
        <w:t xml:space="preserve">Il </w:t>
      </w:r>
      <w:r w:rsidRPr="000B103B">
        <w:rPr>
          <w:b/>
          <w:bCs/>
        </w:rPr>
        <w:t>valore</w:t>
      </w:r>
      <w:r>
        <w:t xml:space="preserve"> di </w:t>
      </w:r>
      <w:proofErr w:type="spellStart"/>
      <w:r w:rsidRPr="000B103B">
        <w:rPr>
          <w:rStyle w:val="CodiceHTML"/>
          <w:rFonts w:eastAsiaTheme="minorHAnsi"/>
          <w:b/>
          <w:bCs/>
          <w:color w:val="4472C4" w:themeColor="accent1"/>
        </w:rPr>
        <w:t>texY</w:t>
      </w:r>
      <w:proofErr w:type="spellEnd"/>
      <w:r w:rsidRPr="000B103B">
        <w:rPr>
          <w:color w:val="4472C4" w:themeColor="accent1"/>
        </w:rPr>
        <w:t xml:space="preserve"> </w:t>
      </w:r>
      <w:r w:rsidRPr="000B103B">
        <w:rPr>
          <w:b/>
          <w:bCs/>
        </w:rPr>
        <w:t>viene calcolato incrementando di un passo predefinito</w:t>
      </w:r>
      <w:r>
        <w:t xml:space="preserve"> (che è costante nella striscia verticale) </w:t>
      </w:r>
      <w:r w:rsidRPr="000B103B">
        <w:rPr>
          <w:b/>
          <w:bCs/>
        </w:rPr>
        <w:t>per ogni pixel</w:t>
      </w:r>
      <w:r>
        <w:t xml:space="preserve">. </w:t>
      </w:r>
      <w:r w:rsidRPr="000B103B">
        <w:rPr>
          <w:b/>
          <w:bCs/>
        </w:rPr>
        <w:t>Questo passo indica di quanto aumentare le coordinate della texture</w:t>
      </w:r>
      <w:r>
        <w:t xml:space="preserve"> (in virgola mobile) </w:t>
      </w:r>
      <w:r w:rsidRPr="000B103B">
        <w:rPr>
          <w:b/>
          <w:bCs/>
        </w:rPr>
        <w:t>per ogni pixel nelle coordinate verticali dello schermo</w:t>
      </w:r>
      <w:r>
        <w:t xml:space="preserve">. </w:t>
      </w:r>
      <w:r w:rsidRPr="000B103B">
        <w:rPr>
          <w:b/>
          <w:bCs/>
        </w:rPr>
        <w:t>Poi è necessario convertire il valore in virgola mobile in un intero per selezionare il pixel effettivo della texture</w:t>
      </w:r>
      <w:r>
        <w:t>.</w:t>
      </w:r>
    </w:p>
    <w:p w14:paraId="430ABB73" w14:textId="2AEE5AD9" w:rsidR="000B103B" w:rsidRDefault="000B103B" w:rsidP="000B103B">
      <w:r w:rsidRPr="000B103B">
        <w:t>Il colore del pixel da disegnare viene quindi semplicemente prelevato da texture[</w:t>
      </w:r>
      <w:proofErr w:type="spellStart"/>
      <w:r w:rsidRPr="000B103B">
        <w:t>texNum</w:t>
      </w:r>
      <w:proofErr w:type="spellEnd"/>
      <w:r w:rsidRPr="000B103B">
        <w:t>][</w:t>
      </w:r>
      <w:proofErr w:type="spellStart"/>
      <w:r w:rsidRPr="000B103B">
        <w:t>texX</w:t>
      </w:r>
      <w:proofErr w:type="spellEnd"/>
      <w:r w:rsidRPr="000B103B">
        <w:t>][</w:t>
      </w:r>
      <w:proofErr w:type="spellStart"/>
      <w:r w:rsidRPr="000B103B">
        <w:t>texY</w:t>
      </w:r>
      <w:proofErr w:type="spellEnd"/>
      <w:r w:rsidRPr="000B103B">
        <w:t xml:space="preserve">], che corrisponde al </w:t>
      </w:r>
      <w:proofErr w:type="spellStart"/>
      <w:r w:rsidRPr="000B103B">
        <w:t>texel</w:t>
      </w:r>
      <w:proofErr w:type="spellEnd"/>
      <w:r w:rsidRPr="000B103B">
        <w:t xml:space="preserve"> corretto della texture giusta.</w:t>
      </w:r>
    </w:p>
    <w:p w14:paraId="1876C5C1" w14:textId="42CBD354" w:rsidR="000B103B" w:rsidRDefault="000B103B" w:rsidP="000B103B">
      <w:r>
        <w:t xml:space="preserve">Come nel </w:t>
      </w:r>
      <w:proofErr w:type="spellStart"/>
      <w:r>
        <w:t>raycaster</w:t>
      </w:r>
      <w:proofErr w:type="spellEnd"/>
      <w:r>
        <w:t xml:space="preserve"> senza texture, anche qui il valore del colore sarà scurito se è stato colpito un lato verticale del muro, poiché il valore del colore non è composto da valori separati di R, G e B, ma da questi 3 byte combinati in un singolo intero, viene utilizzato un calcolo non così intuitivo.</w:t>
      </w:r>
    </w:p>
    <w:p w14:paraId="15AD99E1" w14:textId="0D9BF07E" w:rsidR="000B103B" w:rsidRDefault="000B103B" w:rsidP="000B103B">
      <w:r>
        <w:t xml:space="preserve">Il colore viene scurito dividendo R, G e B per 2. Dividere un numero decimale per 10 può essere fatto rimuovendo l'ultima cifra (ad esempio, 300/10 è 30: lo zero finale viene rimosso). Allo stesso modo, dividere un numero binario per 2, che è quello che viene fatto qui, equivale a rimuovere l'ultimo bit. Questo può essere fatto spostando i bit a destra con </w:t>
      </w:r>
      <w:r>
        <w:rPr>
          <w:rStyle w:val="CodiceHTML"/>
          <w:rFonts w:eastAsiaTheme="minorHAnsi"/>
        </w:rPr>
        <w:t>&gt;&gt;1</w:t>
      </w:r>
      <w:r>
        <w:t xml:space="preserve">. Tuttavia, qui stiamo spostando a destra un intero a 24 bit (in realtà 32 bit, ma i primi 8 bit non sono utilizzati). Per questo motivo, l'ultimo bit di un byte diventa il primo bit del byte successivo, e questo altera i valori dei colori! Quindi, dopo lo spostamento dei bit, il primo bit di ogni byte deve essere azzerato, e questo può essere fatto eseguendo un'operazione "AND" binaria con il valore binario </w:t>
      </w:r>
      <w:r>
        <w:rPr>
          <w:rStyle w:val="CodiceHTML"/>
          <w:rFonts w:eastAsiaTheme="minorHAnsi"/>
        </w:rPr>
        <w:t>011111110111111101111111</w:t>
      </w:r>
      <w:r>
        <w:t>, che è 8355711 in decimale. Il risultato è infatti un colore più scuro.</w:t>
      </w:r>
    </w:p>
    <w:p w14:paraId="21A12D44" w14:textId="3B4C6CDC" w:rsidR="000B103B" w:rsidRDefault="000B103B" w:rsidP="000B103B">
      <w:r>
        <w:t>Infine, il pixel corrente del buffer viene impostato su questo colore, e poi si passa al pixel successivo nella direzione y.</w:t>
      </w:r>
    </w:p>
    <w:p w14:paraId="50893E3C" w14:textId="77777777" w:rsidR="00BE5394" w:rsidRDefault="00BE5394" w:rsidP="000B103B"/>
    <w:p w14:paraId="40FFC94D" w14:textId="5EDD5EA1"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99"/>
          <w:kern w:val="0"/>
          <w:sz w:val="18"/>
          <w:szCs w:val="18"/>
          <w:lang w:val="en-US" w:eastAsia="it-IT"/>
          <w14:ligatures w14:val="none"/>
        </w:rPr>
      </w:pPr>
      <w:r w:rsidRPr="00A93AA3">
        <w:rPr>
          <w:rFonts w:ascii="Courier New" w:eastAsia="Times New Roman" w:hAnsi="Courier New" w:cs="Courier New"/>
          <w:b/>
          <w:bCs/>
          <w:color w:val="800000"/>
          <w:kern w:val="0"/>
          <w:sz w:val="18"/>
          <w:szCs w:val="18"/>
          <w:lang w:eastAsia="it-IT"/>
          <w14:ligatures w14:val="none"/>
        </w:rPr>
        <w:t xml:space="preserve">      </w:t>
      </w:r>
      <w:r w:rsidRPr="000B103B">
        <w:rPr>
          <w:rFonts w:ascii="Courier New" w:eastAsia="Times New Roman" w:hAnsi="Courier New" w:cs="Courier New"/>
          <w:b/>
          <w:bCs/>
          <w:color w:val="000099"/>
          <w:kern w:val="0"/>
          <w:sz w:val="18"/>
          <w:szCs w:val="18"/>
          <w:lang w:val="en-US" w:eastAsia="it-IT"/>
          <w14:ligatures w14:val="none"/>
        </w:rPr>
        <w:t>// How much to increase the texture coordinate per screen pixel</w:t>
      </w:r>
    </w:p>
    <w:p w14:paraId="630672C2" w14:textId="77777777" w:rsid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w:t>
      </w:r>
    </w:p>
    <w:p w14:paraId="2FDA540F" w14:textId="67FC218B"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Pr>
          <w:rFonts w:ascii="Courier New" w:eastAsia="Times New Roman" w:hAnsi="Courier New" w:cs="Courier New"/>
          <w:b/>
          <w:bCs/>
          <w:color w:val="800000"/>
          <w:kern w:val="0"/>
          <w:sz w:val="18"/>
          <w:szCs w:val="18"/>
          <w:lang w:val="en-US" w:eastAsia="it-IT"/>
          <w14:ligatures w14:val="none"/>
        </w:rPr>
        <w:t xml:space="preserve">      </w:t>
      </w:r>
      <w:r w:rsidRPr="000B103B">
        <w:rPr>
          <w:rFonts w:ascii="Courier New" w:eastAsia="Times New Roman" w:hAnsi="Courier New" w:cs="Courier New"/>
          <w:b/>
          <w:bCs/>
          <w:color w:val="800000"/>
          <w:kern w:val="0"/>
          <w:sz w:val="18"/>
          <w:szCs w:val="18"/>
          <w:lang w:val="en-US" w:eastAsia="it-IT"/>
          <w14:ligatures w14:val="none"/>
        </w:rPr>
        <w:t xml:space="preserve">double step = 1.0 * </w:t>
      </w:r>
      <w:proofErr w:type="spellStart"/>
      <w:r w:rsidRPr="000B103B">
        <w:rPr>
          <w:rFonts w:ascii="Courier New" w:eastAsia="Times New Roman" w:hAnsi="Courier New" w:cs="Courier New"/>
          <w:b/>
          <w:bCs/>
          <w:color w:val="800000"/>
          <w:kern w:val="0"/>
          <w:sz w:val="18"/>
          <w:szCs w:val="18"/>
          <w:lang w:val="en-US" w:eastAsia="it-IT"/>
          <w14:ligatures w14:val="none"/>
        </w:rPr>
        <w:t>texHeight</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w:t>
      </w:r>
      <w:proofErr w:type="spellStart"/>
      <w:r w:rsidRPr="000B103B">
        <w:rPr>
          <w:rFonts w:ascii="Courier New" w:eastAsia="Times New Roman" w:hAnsi="Courier New" w:cs="Courier New"/>
          <w:b/>
          <w:bCs/>
          <w:color w:val="800000"/>
          <w:kern w:val="0"/>
          <w:sz w:val="18"/>
          <w:szCs w:val="18"/>
          <w:lang w:val="en-US" w:eastAsia="it-IT"/>
          <w14:ligatures w14:val="none"/>
        </w:rPr>
        <w:t>lineHeight</w:t>
      </w:r>
      <w:proofErr w:type="spellEnd"/>
      <w:r w:rsidRPr="000B103B">
        <w:rPr>
          <w:rFonts w:ascii="Courier New" w:eastAsia="Times New Roman" w:hAnsi="Courier New" w:cs="Courier New"/>
          <w:b/>
          <w:bCs/>
          <w:color w:val="800000"/>
          <w:kern w:val="0"/>
          <w:sz w:val="18"/>
          <w:szCs w:val="18"/>
          <w:lang w:val="en-US" w:eastAsia="it-IT"/>
          <w14:ligatures w14:val="none"/>
        </w:rPr>
        <w:t>;</w:t>
      </w:r>
    </w:p>
    <w:p w14:paraId="65D7890E"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99"/>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w:t>
      </w:r>
      <w:r w:rsidRPr="000B103B">
        <w:rPr>
          <w:rFonts w:ascii="Courier New" w:eastAsia="Times New Roman" w:hAnsi="Courier New" w:cs="Courier New"/>
          <w:b/>
          <w:bCs/>
          <w:color w:val="000099"/>
          <w:kern w:val="0"/>
          <w:sz w:val="18"/>
          <w:szCs w:val="18"/>
          <w:lang w:val="en-US" w:eastAsia="it-IT"/>
          <w14:ligatures w14:val="none"/>
        </w:rPr>
        <w:t>// Starting texture coordinate</w:t>
      </w:r>
    </w:p>
    <w:p w14:paraId="18B1D47A"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double </w:t>
      </w:r>
      <w:proofErr w:type="spellStart"/>
      <w:r w:rsidRPr="000B103B">
        <w:rPr>
          <w:rFonts w:ascii="Courier New" w:eastAsia="Times New Roman" w:hAnsi="Courier New" w:cs="Courier New"/>
          <w:b/>
          <w:bCs/>
          <w:color w:val="800000"/>
          <w:kern w:val="0"/>
          <w:sz w:val="18"/>
          <w:szCs w:val="18"/>
          <w:lang w:val="en-US" w:eastAsia="it-IT"/>
          <w14:ligatures w14:val="none"/>
        </w:rPr>
        <w:t>texPos</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w:t>
      </w:r>
      <w:proofErr w:type="spellStart"/>
      <w:r w:rsidRPr="000B103B">
        <w:rPr>
          <w:rFonts w:ascii="Courier New" w:eastAsia="Times New Roman" w:hAnsi="Courier New" w:cs="Courier New"/>
          <w:b/>
          <w:bCs/>
          <w:color w:val="800000"/>
          <w:kern w:val="0"/>
          <w:sz w:val="18"/>
          <w:szCs w:val="18"/>
          <w:lang w:val="en-US" w:eastAsia="it-IT"/>
          <w14:ligatures w14:val="none"/>
        </w:rPr>
        <w:t>drawStart</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h / 2 + </w:t>
      </w:r>
      <w:proofErr w:type="spellStart"/>
      <w:r w:rsidRPr="000B103B">
        <w:rPr>
          <w:rFonts w:ascii="Courier New" w:eastAsia="Times New Roman" w:hAnsi="Courier New" w:cs="Courier New"/>
          <w:b/>
          <w:bCs/>
          <w:color w:val="800000"/>
          <w:kern w:val="0"/>
          <w:sz w:val="18"/>
          <w:szCs w:val="18"/>
          <w:lang w:val="en-US" w:eastAsia="it-IT"/>
          <w14:ligatures w14:val="none"/>
        </w:rPr>
        <w:t>lineHeight</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2) * step;</w:t>
      </w:r>
    </w:p>
    <w:p w14:paraId="7930FF7E"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for(int y = </w:t>
      </w:r>
      <w:proofErr w:type="spellStart"/>
      <w:r w:rsidRPr="000B103B">
        <w:rPr>
          <w:rFonts w:ascii="Courier New" w:eastAsia="Times New Roman" w:hAnsi="Courier New" w:cs="Courier New"/>
          <w:b/>
          <w:bCs/>
          <w:color w:val="800000"/>
          <w:kern w:val="0"/>
          <w:sz w:val="18"/>
          <w:szCs w:val="18"/>
          <w:lang w:val="en-US" w:eastAsia="it-IT"/>
          <w14:ligatures w14:val="none"/>
        </w:rPr>
        <w:t>drawStart</w:t>
      </w:r>
      <w:proofErr w:type="spellEnd"/>
      <w:r w:rsidRPr="000B103B">
        <w:rPr>
          <w:rFonts w:ascii="Courier New" w:eastAsia="Times New Roman" w:hAnsi="Courier New" w:cs="Courier New"/>
          <w:b/>
          <w:bCs/>
          <w:color w:val="800000"/>
          <w:kern w:val="0"/>
          <w:sz w:val="18"/>
          <w:szCs w:val="18"/>
          <w:lang w:val="en-US" w:eastAsia="it-IT"/>
          <w14:ligatures w14:val="none"/>
        </w:rPr>
        <w:t>; y&lt;</w:t>
      </w:r>
      <w:proofErr w:type="spellStart"/>
      <w:r w:rsidRPr="000B103B">
        <w:rPr>
          <w:rFonts w:ascii="Courier New" w:eastAsia="Times New Roman" w:hAnsi="Courier New" w:cs="Courier New"/>
          <w:b/>
          <w:bCs/>
          <w:color w:val="800000"/>
          <w:kern w:val="0"/>
          <w:sz w:val="18"/>
          <w:szCs w:val="18"/>
          <w:lang w:val="en-US" w:eastAsia="it-IT"/>
          <w14:ligatures w14:val="none"/>
        </w:rPr>
        <w:t>drawEnd</w:t>
      </w:r>
      <w:proofErr w:type="spellEnd"/>
      <w:r w:rsidRPr="000B103B">
        <w:rPr>
          <w:rFonts w:ascii="Courier New" w:eastAsia="Times New Roman" w:hAnsi="Courier New" w:cs="Courier New"/>
          <w:b/>
          <w:bCs/>
          <w:color w:val="800000"/>
          <w:kern w:val="0"/>
          <w:sz w:val="18"/>
          <w:szCs w:val="18"/>
          <w:lang w:val="en-US" w:eastAsia="it-IT"/>
          <w14:ligatures w14:val="none"/>
        </w:rPr>
        <w:t>; y++)</w:t>
      </w:r>
    </w:p>
    <w:p w14:paraId="67C6874C"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w:t>
      </w:r>
    </w:p>
    <w:p w14:paraId="464158A2" w14:textId="1A92B5CA"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99"/>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w:t>
      </w:r>
      <w:r w:rsidRPr="000B103B">
        <w:rPr>
          <w:rFonts w:ascii="Courier New" w:eastAsia="Times New Roman" w:hAnsi="Courier New" w:cs="Courier New"/>
          <w:b/>
          <w:bCs/>
          <w:color w:val="000099"/>
          <w:kern w:val="0"/>
          <w:sz w:val="18"/>
          <w:szCs w:val="18"/>
          <w:lang w:val="en-US" w:eastAsia="it-IT"/>
          <w14:ligatures w14:val="none"/>
        </w:rPr>
        <w:t>// Cast the texture coordinate to integer, and mask with (</w:t>
      </w:r>
      <w:proofErr w:type="spellStart"/>
      <w:r w:rsidRPr="000B103B">
        <w:rPr>
          <w:rFonts w:ascii="Courier New" w:eastAsia="Times New Roman" w:hAnsi="Courier New" w:cs="Courier New"/>
          <w:b/>
          <w:bCs/>
          <w:color w:val="000099"/>
          <w:kern w:val="0"/>
          <w:sz w:val="18"/>
          <w:szCs w:val="18"/>
          <w:lang w:val="en-US" w:eastAsia="it-IT"/>
          <w14:ligatures w14:val="none"/>
        </w:rPr>
        <w:t>texHeight</w:t>
      </w:r>
      <w:proofErr w:type="spellEnd"/>
      <w:r w:rsidRPr="000B103B">
        <w:rPr>
          <w:rFonts w:ascii="Courier New" w:eastAsia="Times New Roman" w:hAnsi="Courier New" w:cs="Courier New"/>
          <w:b/>
          <w:bCs/>
          <w:color w:val="000099"/>
          <w:kern w:val="0"/>
          <w:sz w:val="18"/>
          <w:szCs w:val="18"/>
          <w:lang w:val="en-US" w:eastAsia="it-IT"/>
          <w14:ligatures w14:val="none"/>
        </w:rPr>
        <w:t xml:space="preserve"> - 1) in case</w:t>
      </w:r>
      <w:r>
        <w:rPr>
          <w:rFonts w:ascii="Courier New" w:eastAsia="Times New Roman" w:hAnsi="Courier New" w:cs="Courier New"/>
          <w:b/>
          <w:bCs/>
          <w:color w:val="000099"/>
          <w:kern w:val="0"/>
          <w:sz w:val="18"/>
          <w:szCs w:val="18"/>
          <w:lang w:val="en-US" w:eastAsia="it-IT"/>
          <w14:ligatures w14:val="none"/>
        </w:rPr>
        <w:br/>
        <w:t xml:space="preserve">    </w:t>
      </w:r>
      <w:r w:rsidRPr="000B103B">
        <w:rPr>
          <w:rFonts w:ascii="Courier New" w:eastAsia="Times New Roman" w:hAnsi="Courier New" w:cs="Courier New"/>
          <w:b/>
          <w:bCs/>
          <w:color w:val="000099"/>
          <w:kern w:val="0"/>
          <w:sz w:val="18"/>
          <w:szCs w:val="18"/>
          <w:lang w:val="en-US" w:eastAsia="it-IT"/>
          <w14:ligatures w14:val="none"/>
        </w:rPr>
        <w:t xml:space="preserve"> </w:t>
      </w:r>
      <w:r>
        <w:rPr>
          <w:rFonts w:ascii="Courier New" w:eastAsia="Times New Roman" w:hAnsi="Courier New" w:cs="Courier New"/>
          <w:b/>
          <w:bCs/>
          <w:color w:val="000099"/>
          <w:kern w:val="0"/>
          <w:sz w:val="18"/>
          <w:szCs w:val="18"/>
          <w:lang w:val="en-US" w:eastAsia="it-IT"/>
          <w14:ligatures w14:val="none"/>
        </w:rPr>
        <w:t xml:space="preserve">   </w:t>
      </w:r>
      <w:r w:rsidRPr="000B103B">
        <w:rPr>
          <w:rFonts w:ascii="Courier New" w:eastAsia="Times New Roman" w:hAnsi="Courier New" w:cs="Courier New"/>
          <w:b/>
          <w:bCs/>
          <w:color w:val="000099"/>
          <w:kern w:val="0"/>
          <w:sz w:val="18"/>
          <w:szCs w:val="18"/>
          <w:lang w:val="en-US" w:eastAsia="it-IT"/>
          <w14:ligatures w14:val="none"/>
        </w:rPr>
        <w:t>of overflow</w:t>
      </w:r>
    </w:p>
    <w:p w14:paraId="53F21984"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int </w:t>
      </w:r>
      <w:proofErr w:type="spellStart"/>
      <w:r w:rsidRPr="000B103B">
        <w:rPr>
          <w:rFonts w:ascii="Courier New" w:eastAsia="Times New Roman" w:hAnsi="Courier New" w:cs="Courier New"/>
          <w:b/>
          <w:bCs/>
          <w:color w:val="800000"/>
          <w:kern w:val="0"/>
          <w:sz w:val="18"/>
          <w:szCs w:val="18"/>
          <w:lang w:val="en-US" w:eastAsia="it-IT"/>
          <w14:ligatures w14:val="none"/>
        </w:rPr>
        <w:t>texY</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(int)</w:t>
      </w:r>
      <w:proofErr w:type="spellStart"/>
      <w:r w:rsidRPr="000B103B">
        <w:rPr>
          <w:rFonts w:ascii="Courier New" w:eastAsia="Times New Roman" w:hAnsi="Courier New" w:cs="Courier New"/>
          <w:b/>
          <w:bCs/>
          <w:color w:val="800000"/>
          <w:kern w:val="0"/>
          <w:sz w:val="18"/>
          <w:szCs w:val="18"/>
          <w:lang w:val="en-US" w:eastAsia="it-IT"/>
          <w14:ligatures w14:val="none"/>
        </w:rPr>
        <w:t>texPos</w:t>
      </w:r>
      <w:proofErr w:type="spellEnd"/>
      <w:r w:rsidRPr="000B103B">
        <w:rPr>
          <w:rFonts w:ascii="Courier New" w:eastAsia="Times New Roman" w:hAnsi="Courier New" w:cs="Courier New"/>
          <w:b/>
          <w:bCs/>
          <w:color w:val="800000"/>
          <w:kern w:val="0"/>
          <w:sz w:val="18"/>
          <w:szCs w:val="18"/>
          <w:lang w:val="en-US" w:eastAsia="it-IT"/>
          <w14:ligatures w14:val="none"/>
        </w:rPr>
        <w:t xml:space="preserve"> &amp; (</w:t>
      </w:r>
      <w:proofErr w:type="spellStart"/>
      <w:r w:rsidRPr="000B103B">
        <w:rPr>
          <w:rFonts w:ascii="Courier New" w:eastAsia="Times New Roman" w:hAnsi="Courier New" w:cs="Courier New"/>
          <w:b/>
          <w:bCs/>
          <w:color w:val="800000"/>
          <w:kern w:val="0"/>
          <w:sz w:val="18"/>
          <w:szCs w:val="18"/>
          <w:lang w:val="en-US" w:eastAsia="it-IT"/>
          <w14:ligatures w14:val="none"/>
        </w:rPr>
        <w:t>texHeight</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- 1);</w:t>
      </w:r>
    </w:p>
    <w:p w14:paraId="09C9AE8E"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w:t>
      </w:r>
      <w:proofErr w:type="spellStart"/>
      <w:r w:rsidRPr="000B103B">
        <w:rPr>
          <w:rFonts w:ascii="Courier New" w:eastAsia="Times New Roman" w:hAnsi="Courier New" w:cs="Courier New"/>
          <w:b/>
          <w:bCs/>
          <w:color w:val="800000"/>
          <w:kern w:val="0"/>
          <w:sz w:val="18"/>
          <w:szCs w:val="18"/>
          <w:lang w:val="en-US" w:eastAsia="it-IT"/>
          <w14:ligatures w14:val="none"/>
        </w:rPr>
        <w:t>texPos</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step;</w:t>
      </w:r>
    </w:p>
    <w:p w14:paraId="193A29A5"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Uint32 color = texture[</w:t>
      </w:r>
      <w:proofErr w:type="spellStart"/>
      <w:r w:rsidRPr="000B103B">
        <w:rPr>
          <w:rFonts w:ascii="Courier New" w:eastAsia="Times New Roman" w:hAnsi="Courier New" w:cs="Courier New"/>
          <w:b/>
          <w:bCs/>
          <w:color w:val="800000"/>
          <w:kern w:val="0"/>
          <w:sz w:val="18"/>
          <w:szCs w:val="18"/>
          <w:lang w:val="en-US" w:eastAsia="it-IT"/>
          <w14:ligatures w14:val="none"/>
        </w:rPr>
        <w:t>texNum</w:t>
      </w:r>
      <w:proofErr w:type="spellEnd"/>
      <w:r w:rsidRPr="000B103B">
        <w:rPr>
          <w:rFonts w:ascii="Courier New" w:eastAsia="Times New Roman" w:hAnsi="Courier New" w:cs="Courier New"/>
          <w:b/>
          <w:bCs/>
          <w:color w:val="800000"/>
          <w:kern w:val="0"/>
          <w:sz w:val="18"/>
          <w:szCs w:val="18"/>
          <w:lang w:val="en-US" w:eastAsia="it-IT"/>
          <w14:ligatures w14:val="none"/>
        </w:rPr>
        <w:t>][</w:t>
      </w:r>
      <w:proofErr w:type="spellStart"/>
      <w:r w:rsidRPr="000B103B">
        <w:rPr>
          <w:rFonts w:ascii="Courier New" w:eastAsia="Times New Roman" w:hAnsi="Courier New" w:cs="Courier New"/>
          <w:b/>
          <w:bCs/>
          <w:color w:val="800000"/>
          <w:kern w:val="0"/>
          <w:sz w:val="18"/>
          <w:szCs w:val="18"/>
          <w:lang w:val="en-US" w:eastAsia="it-IT"/>
          <w14:ligatures w14:val="none"/>
        </w:rPr>
        <w:t>texHeight</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w:t>
      </w:r>
      <w:proofErr w:type="spellStart"/>
      <w:r w:rsidRPr="000B103B">
        <w:rPr>
          <w:rFonts w:ascii="Courier New" w:eastAsia="Times New Roman" w:hAnsi="Courier New" w:cs="Courier New"/>
          <w:b/>
          <w:bCs/>
          <w:color w:val="800000"/>
          <w:kern w:val="0"/>
          <w:sz w:val="18"/>
          <w:szCs w:val="18"/>
          <w:lang w:val="en-US" w:eastAsia="it-IT"/>
          <w14:ligatures w14:val="none"/>
        </w:rPr>
        <w:t>texY</w:t>
      </w:r>
      <w:proofErr w:type="spellEnd"/>
      <w:r w:rsidRPr="000B103B">
        <w:rPr>
          <w:rFonts w:ascii="Courier New" w:eastAsia="Times New Roman" w:hAnsi="Courier New" w:cs="Courier New"/>
          <w:b/>
          <w:bCs/>
          <w:color w:val="800000"/>
          <w:kern w:val="0"/>
          <w:sz w:val="18"/>
          <w:szCs w:val="18"/>
          <w:lang w:val="en-US" w:eastAsia="it-IT"/>
          <w14:ligatures w14:val="none"/>
        </w:rPr>
        <w:t xml:space="preserve"> + </w:t>
      </w:r>
      <w:proofErr w:type="spellStart"/>
      <w:r w:rsidRPr="000B103B">
        <w:rPr>
          <w:rFonts w:ascii="Courier New" w:eastAsia="Times New Roman" w:hAnsi="Courier New" w:cs="Courier New"/>
          <w:b/>
          <w:bCs/>
          <w:color w:val="800000"/>
          <w:kern w:val="0"/>
          <w:sz w:val="18"/>
          <w:szCs w:val="18"/>
          <w:lang w:val="en-US" w:eastAsia="it-IT"/>
          <w14:ligatures w14:val="none"/>
        </w:rPr>
        <w:t>texX</w:t>
      </w:r>
      <w:proofErr w:type="spellEnd"/>
      <w:r w:rsidRPr="000B103B">
        <w:rPr>
          <w:rFonts w:ascii="Courier New" w:eastAsia="Times New Roman" w:hAnsi="Courier New" w:cs="Courier New"/>
          <w:b/>
          <w:bCs/>
          <w:color w:val="800000"/>
          <w:kern w:val="0"/>
          <w:sz w:val="18"/>
          <w:szCs w:val="18"/>
          <w:lang w:val="en-US" w:eastAsia="it-IT"/>
          <w14:ligatures w14:val="none"/>
        </w:rPr>
        <w:t>];</w:t>
      </w:r>
    </w:p>
    <w:p w14:paraId="675C7149" w14:textId="3C027203"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99"/>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w:t>
      </w:r>
      <w:r w:rsidRPr="000B103B">
        <w:rPr>
          <w:rFonts w:ascii="Courier New" w:eastAsia="Times New Roman" w:hAnsi="Courier New" w:cs="Courier New"/>
          <w:b/>
          <w:bCs/>
          <w:color w:val="000099"/>
          <w:kern w:val="0"/>
          <w:sz w:val="18"/>
          <w:szCs w:val="18"/>
          <w:lang w:val="en-US" w:eastAsia="it-IT"/>
          <w14:ligatures w14:val="none"/>
        </w:rPr>
        <w:t>//make color darker for y-sides: R, G and B byte each divided through two with a</w:t>
      </w:r>
      <w:r>
        <w:rPr>
          <w:rFonts w:ascii="Courier New" w:eastAsia="Times New Roman" w:hAnsi="Courier New" w:cs="Courier New"/>
          <w:b/>
          <w:bCs/>
          <w:color w:val="000099"/>
          <w:kern w:val="0"/>
          <w:sz w:val="18"/>
          <w:szCs w:val="18"/>
          <w:lang w:val="en-US" w:eastAsia="it-IT"/>
          <w14:ligatures w14:val="none"/>
        </w:rPr>
        <w:br/>
        <w:t xml:space="preserve">       </w:t>
      </w:r>
      <w:r w:rsidRPr="000B103B">
        <w:rPr>
          <w:rFonts w:ascii="Courier New" w:eastAsia="Times New Roman" w:hAnsi="Courier New" w:cs="Courier New"/>
          <w:b/>
          <w:bCs/>
          <w:color w:val="000099"/>
          <w:kern w:val="0"/>
          <w:sz w:val="18"/>
          <w:szCs w:val="18"/>
          <w:lang w:val="en-US" w:eastAsia="it-IT"/>
          <w14:ligatures w14:val="none"/>
        </w:rPr>
        <w:t xml:space="preserve"> </w:t>
      </w:r>
      <w:r w:rsidRPr="000B103B">
        <w:rPr>
          <w:rFonts w:ascii="Courier New" w:eastAsia="Times New Roman" w:hAnsi="Courier New" w:cs="Courier New"/>
          <w:b/>
          <w:bCs/>
          <w:color w:val="FF0000"/>
          <w:kern w:val="0"/>
          <w:sz w:val="18"/>
          <w:szCs w:val="18"/>
          <w:lang w:val="en-US" w:eastAsia="it-IT"/>
          <w14:ligatures w14:val="none"/>
        </w:rPr>
        <w:t>"shift"</w:t>
      </w:r>
      <w:r w:rsidRPr="000B103B">
        <w:rPr>
          <w:rFonts w:ascii="Courier New" w:eastAsia="Times New Roman" w:hAnsi="Courier New" w:cs="Courier New"/>
          <w:b/>
          <w:bCs/>
          <w:color w:val="000099"/>
          <w:kern w:val="0"/>
          <w:sz w:val="18"/>
          <w:szCs w:val="18"/>
          <w:lang w:val="en-US" w:eastAsia="it-IT"/>
          <w14:ligatures w14:val="none"/>
        </w:rPr>
        <w:t xml:space="preserve"> and an </w:t>
      </w:r>
      <w:r w:rsidRPr="000B103B">
        <w:rPr>
          <w:rFonts w:ascii="Courier New" w:eastAsia="Times New Roman" w:hAnsi="Courier New" w:cs="Courier New"/>
          <w:b/>
          <w:bCs/>
          <w:color w:val="FF0000"/>
          <w:kern w:val="0"/>
          <w:sz w:val="18"/>
          <w:szCs w:val="18"/>
          <w:lang w:val="en-US" w:eastAsia="it-IT"/>
          <w14:ligatures w14:val="none"/>
        </w:rPr>
        <w:t>"and"</w:t>
      </w:r>
    </w:p>
    <w:p w14:paraId="6072EF42"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if(side == 1) color = (color &gt;&gt; 1) &amp; 8355711;</w:t>
      </w:r>
    </w:p>
    <w:p w14:paraId="3451ACD7"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val="en-US"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buffer[y][x] = color;</w:t>
      </w:r>
    </w:p>
    <w:p w14:paraId="3C60833B" w14:textId="77777777" w:rsidR="000B103B" w:rsidRPr="000B103B" w:rsidRDefault="000B103B" w:rsidP="000B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kern w:val="0"/>
          <w:sz w:val="18"/>
          <w:szCs w:val="18"/>
          <w:lang w:eastAsia="it-IT"/>
          <w14:ligatures w14:val="none"/>
        </w:rPr>
      </w:pPr>
      <w:r w:rsidRPr="000B103B">
        <w:rPr>
          <w:rFonts w:ascii="Courier New" w:eastAsia="Times New Roman" w:hAnsi="Courier New" w:cs="Courier New"/>
          <w:b/>
          <w:bCs/>
          <w:color w:val="800000"/>
          <w:kern w:val="0"/>
          <w:sz w:val="18"/>
          <w:szCs w:val="18"/>
          <w:lang w:val="en-US" w:eastAsia="it-IT"/>
          <w14:ligatures w14:val="none"/>
        </w:rPr>
        <w:t xml:space="preserve">      </w:t>
      </w:r>
      <w:r w:rsidRPr="000B103B">
        <w:rPr>
          <w:rFonts w:ascii="Courier New" w:eastAsia="Times New Roman" w:hAnsi="Courier New" w:cs="Courier New"/>
          <w:b/>
          <w:bCs/>
          <w:color w:val="800000"/>
          <w:kern w:val="0"/>
          <w:sz w:val="18"/>
          <w:szCs w:val="18"/>
          <w:lang w:eastAsia="it-IT"/>
          <w14:ligatures w14:val="none"/>
        </w:rPr>
        <w:t>}</w:t>
      </w:r>
    </w:p>
    <w:p w14:paraId="0EA9258F" w14:textId="0EA88385" w:rsidR="000B103B" w:rsidRDefault="000B103B" w:rsidP="000B103B">
      <w:pPr>
        <w:rPr>
          <w:rFonts w:ascii="Courier New" w:eastAsia="Times New Roman" w:hAnsi="Courier New" w:cs="Courier New"/>
          <w:b/>
          <w:bCs/>
          <w:color w:val="800000"/>
          <w:kern w:val="0"/>
          <w:sz w:val="18"/>
          <w:szCs w:val="18"/>
          <w:lang w:eastAsia="it-IT"/>
          <w14:ligatures w14:val="none"/>
        </w:rPr>
      </w:pPr>
      <w:r w:rsidRPr="000B103B">
        <w:rPr>
          <w:rFonts w:ascii="Courier New" w:eastAsia="Times New Roman" w:hAnsi="Courier New" w:cs="Courier New"/>
          <w:b/>
          <w:bCs/>
          <w:color w:val="800000"/>
          <w:kern w:val="0"/>
          <w:sz w:val="18"/>
          <w:szCs w:val="18"/>
          <w:lang w:eastAsia="it-IT"/>
          <w14:ligatures w14:val="none"/>
        </w:rPr>
        <w:t xml:space="preserve">    }</w:t>
      </w:r>
    </w:p>
    <w:p w14:paraId="02495396" w14:textId="77777777" w:rsidR="00BE5394" w:rsidRDefault="00BE5394" w:rsidP="000B103B">
      <w:pPr>
        <w:rPr>
          <w:rFonts w:ascii="Courier New" w:eastAsia="Times New Roman" w:hAnsi="Courier New" w:cs="Courier New"/>
          <w:b/>
          <w:bCs/>
          <w:color w:val="800000"/>
          <w:kern w:val="0"/>
          <w:sz w:val="18"/>
          <w:szCs w:val="18"/>
          <w:lang w:eastAsia="it-IT"/>
          <w14:ligatures w14:val="none"/>
        </w:rPr>
      </w:pPr>
    </w:p>
    <w:p w14:paraId="0B3597A0" w14:textId="77777777" w:rsidR="00BE5394" w:rsidRDefault="00BE5394" w:rsidP="000B103B">
      <w:pPr>
        <w:rPr>
          <w:rFonts w:ascii="Courier New" w:eastAsia="Times New Roman" w:hAnsi="Courier New" w:cs="Courier New"/>
          <w:b/>
          <w:bCs/>
          <w:color w:val="800000"/>
          <w:kern w:val="0"/>
          <w:sz w:val="18"/>
          <w:szCs w:val="18"/>
          <w:lang w:eastAsia="it-IT"/>
          <w14:ligatures w14:val="none"/>
        </w:rPr>
      </w:pPr>
    </w:p>
    <w:p w14:paraId="6EAAD983" w14:textId="77777777" w:rsidR="00BE5394" w:rsidRDefault="00BE5394" w:rsidP="000B103B">
      <w:pPr>
        <w:rPr>
          <w:rFonts w:ascii="Courier New" w:eastAsia="Times New Roman" w:hAnsi="Courier New" w:cs="Courier New"/>
          <w:b/>
          <w:bCs/>
          <w:color w:val="800000"/>
          <w:kern w:val="0"/>
          <w:sz w:val="18"/>
          <w:szCs w:val="18"/>
          <w:lang w:eastAsia="it-IT"/>
          <w14:ligatures w14:val="none"/>
        </w:rPr>
      </w:pPr>
    </w:p>
    <w:p w14:paraId="3A876407" w14:textId="77777777" w:rsidR="00BE5394" w:rsidRDefault="00BE5394" w:rsidP="000B103B">
      <w:pPr>
        <w:rPr>
          <w:rFonts w:ascii="Courier New" w:eastAsia="Times New Roman" w:hAnsi="Courier New" w:cs="Courier New"/>
          <w:b/>
          <w:bCs/>
          <w:color w:val="800000"/>
          <w:kern w:val="0"/>
          <w:sz w:val="18"/>
          <w:szCs w:val="18"/>
          <w:lang w:eastAsia="it-IT"/>
          <w14:ligatures w14:val="none"/>
        </w:rPr>
      </w:pPr>
    </w:p>
    <w:p w14:paraId="05EBE214" w14:textId="77777777" w:rsidR="00BE5394" w:rsidRDefault="00BE5394" w:rsidP="000B103B">
      <w:pPr>
        <w:rPr>
          <w:rFonts w:ascii="Courier New" w:eastAsia="Times New Roman" w:hAnsi="Courier New" w:cs="Courier New"/>
          <w:b/>
          <w:bCs/>
          <w:color w:val="800000"/>
          <w:kern w:val="0"/>
          <w:sz w:val="18"/>
          <w:szCs w:val="18"/>
          <w:lang w:eastAsia="it-IT"/>
          <w14:ligatures w14:val="none"/>
        </w:rPr>
      </w:pPr>
    </w:p>
    <w:p w14:paraId="63EC0C7D" w14:textId="3FB2E750" w:rsidR="00BE5394" w:rsidRDefault="00BE5394" w:rsidP="000B103B">
      <w:r w:rsidRPr="00BE5394">
        <w:rPr>
          <w:rFonts w:cstheme="minorHAnsi"/>
        </w:rPr>
        <w:t xml:space="preserve">• </w:t>
      </w:r>
      <w:r>
        <w:t>Ora il buffer deve ancora essere disegnato e successivamente svuotato (nella versione senza texture usavamo semplicemente il comando "</w:t>
      </w:r>
      <w:proofErr w:type="spellStart"/>
      <w:r>
        <w:t>cls</w:t>
      </w:r>
      <w:proofErr w:type="spellEnd"/>
      <w:r>
        <w:t xml:space="preserve">"). Assicurati di farlo in ordine di </w:t>
      </w:r>
      <w:proofErr w:type="spellStart"/>
      <w:r>
        <w:t>scanline</w:t>
      </w:r>
      <w:proofErr w:type="spellEnd"/>
      <w:r>
        <w:t xml:space="preserve"> per migliorare le prestazioni grazie alla località della memoria e alla cache. Il resto del codice è nuovamente identico.</w:t>
      </w:r>
    </w:p>
    <w:p w14:paraId="7202D698" w14:textId="77777777" w:rsidR="00BE5394" w:rsidRDefault="00BE5394" w:rsidP="000B103B"/>
    <w:p w14:paraId="1C345A87" w14:textId="77777777" w:rsidR="00BE5394" w:rsidRPr="00BE5394" w:rsidRDefault="00BE5394" w:rsidP="00BE5394">
      <w:pPr>
        <w:pStyle w:val="PreformattatoHTML"/>
        <w:shd w:val="clear" w:color="auto" w:fill="EEEEEE"/>
        <w:rPr>
          <w:rStyle w:val="code"/>
          <w:b/>
          <w:bCs/>
          <w:color w:val="800000"/>
          <w:sz w:val="18"/>
          <w:szCs w:val="18"/>
          <w:highlight w:val="yellow"/>
          <w:lang w:val="en-US"/>
        </w:rPr>
      </w:pPr>
      <w:r w:rsidRPr="00BE5394">
        <w:rPr>
          <w:rStyle w:val="code"/>
          <w:color w:val="800000"/>
          <w:sz w:val="18"/>
          <w:szCs w:val="18"/>
          <w:lang w:val="en-US"/>
        </w:rPr>
        <w:t xml:space="preserve">   </w:t>
      </w:r>
      <w:proofErr w:type="spellStart"/>
      <w:r w:rsidRPr="00BE5394">
        <w:rPr>
          <w:rStyle w:val="code"/>
          <w:b/>
          <w:bCs/>
          <w:color w:val="800000"/>
          <w:sz w:val="18"/>
          <w:szCs w:val="18"/>
          <w:highlight w:val="yellow"/>
          <w:lang w:val="en-US"/>
        </w:rPr>
        <w:t>drawBuffer</w:t>
      </w:r>
      <w:proofErr w:type="spellEnd"/>
      <w:r w:rsidRPr="00BE5394">
        <w:rPr>
          <w:rStyle w:val="code"/>
          <w:b/>
          <w:bCs/>
          <w:color w:val="800000"/>
          <w:sz w:val="18"/>
          <w:szCs w:val="18"/>
          <w:highlight w:val="yellow"/>
          <w:lang w:val="en-US"/>
        </w:rPr>
        <w:t>(buffer[0]);</w:t>
      </w:r>
    </w:p>
    <w:p w14:paraId="1F81A0F8"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b/>
          <w:bCs/>
          <w:color w:val="800000"/>
          <w:sz w:val="18"/>
          <w:szCs w:val="18"/>
          <w:highlight w:val="yellow"/>
          <w:lang w:val="en-US"/>
        </w:rPr>
        <w:t xml:space="preserve">    for(int y = 0; y &lt; h; y++) for(int x = 0; x &lt; w; x++) buffer[y][x] = 0; </w:t>
      </w:r>
      <w:r w:rsidRPr="00BE5394">
        <w:rPr>
          <w:rStyle w:val="code"/>
          <w:b/>
          <w:bCs/>
          <w:color w:val="000099"/>
          <w:sz w:val="18"/>
          <w:szCs w:val="18"/>
          <w:highlight w:val="yellow"/>
          <w:lang w:val="en-US"/>
        </w:rPr>
        <w:t xml:space="preserve">//clear the buffer instead of </w:t>
      </w:r>
      <w:proofErr w:type="spellStart"/>
      <w:r w:rsidRPr="00BE5394">
        <w:rPr>
          <w:rStyle w:val="code"/>
          <w:b/>
          <w:bCs/>
          <w:color w:val="000099"/>
          <w:sz w:val="18"/>
          <w:szCs w:val="18"/>
          <w:highlight w:val="yellow"/>
          <w:lang w:val="en-US"/>
        </w:rPr>
        <w:t>cls</w:t>
      </w:r>
      <w:proofErr w:type="spellEnd"/>
      <w:r w:rsidRPr="00BE5394">
        <w:rPr>
          <w:rStyle w:val="code"/>
          <w:b/>
          <w:bCs/>
          <w:color w:val="000099"/>
          <w:sz w:val="18"/>
          <w:szCs w:val="18"/>
          <w:highlight w:val="yellow"/>
          <w:lang w:val="en-US"/>
        </w:rPr>
        <w:t>()</w:t>
      </w:r>
    </w:p>
    <w:p w14:paraId="4B091F36" w14:textId="77777777" w:rsidR="00BE5394" w:rsidRPr="00BE5394" w:rsidRDefault="00BE5394" w:rsidP="00BE5394">
      <w:pPr>
        <w:pStyle w:val="PreformattatoHTML"/>
        <w:shd w:val="clear" w:color="auto" w:fill="EEEEEE"/>
        <w:rPr>
          <w:rStyle w:val="code"/>
          <w:color w:val="000099"/>
          <w:sz w:val="18"/>
          <w:szCs w:val="18"/>
          <w:lang w:val="en-US"/>
        </w:rPr>
      </w:pPr>
      <w:r w:rsidRPr="00BE5394">
        <w:rPr>
          <w:rStyle w:val="code"/>
          <w:color w:val="800000"/>
          <w:sz w:val="18"/>
          <w:szCs w:val="18"/>
          <w:lang w:val="en-US"/>
        </w:rPr>
        <w:t xml:space="preserve">    </w:t>
      </w:r>
      <w:r w:rsidRPr="00BE5394">
        <w:rPr>
          <w:rStyle w:val="code"/>
          <w:color w:val="000099"/>
          <w:sz w:val="18"/>
          <w:szCs w:val="18"/>
          <w:lang w:val="en-US"/>
        </w:rPr>
        <w:t>//timing for input and FPS counter</w:t>
      </w:r>
    </w:p>
    <w:p w14:paraId="37FF41A5"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w:t>
      </w:r>
      <w:proofErr w:type="spellStart"/>
      <w:r w:rsidRPr="00BE5394">
        <w:rPr>
          <w:rStyle w:val="code"/>
          <w:color w:val="800000"/>
          <w:sz w:val="18"/>
          <w:szCs w:val="18"/>
          <w:lang w:val="en-US"/>
        </w:rPr>
        <w:t>oldTime</w:t>
      </w:r>
      <w:proofErr w:type="spellEnd"/>
      <w:r w:rsidRPr="00BE5394">
        <w:rPr>
          <w:rStyle w:val="code"/>
          <w:color w:val="800000"/>
          <w:sz w:val="18"/>
          <w:szCs w:val="18"/>
          <w:lang w:val="en-US"/>
        </w:rPr>
        <w:t xml:space="preserve"> = time;</w:t>
      </w:r>
    </w:p>
    <w:p w14:paraId="5686276A"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time = </w:t>
      </w:r>
      <w:proofErr w:type="spellStart"/>
      <w:r w:rsidRPr="00BE5394">
        <w:rPr>
          <w:rStyle w:val="code"/>
          <w:color w:val="800000"/>
          <w:sz w:val="18"/>
          <w:szCs w:val="18"/>
          <w:lang w:val="en-US"/>
        </w:rPr>
        <w:t>getTicks</w:t>
      </w:r>
      <w:proofErr w:type="spellEnd"/>
      <w:r w:rsidRPr="00BE5394">
        <w:rPr>
          <w:rStyle w:val="code"/>
          <w:color w:val="800000"/>
          <w:sz w:val="18"/>
          <w:szCs w:val="18"/>
          <w:lang w:val="en-US"/>
        </w:rPr>
        <w:t>();</w:t>
      </w:r>
    </w:p>
    <w:p w14:paraId="73A2EA7E" w14:textId="77777777" w:rsidR="00BE5394" w:rsidRPr="00BE5394" w:rsidRDefault="00BE5394" w:rsidP="00BE5394">
      <w:pPr>
        <w:pStyle w:val="PreformattatoHTML"/>
        <w:shd w:val="clear" w:color="auto" w:fill="EEEEEE"/>
        <w:rPr>
          <w:rStyle w:val="code"/>
          <w:color w:val="000099"/>
          <w:sz w:val="18"/>
          <w:szCs w:val="18"/>
          <w:lang w:val="en-US"/>
        </w:rPr>
      </w:pPr>
      <w:r w:rsidRPr="00BE5394">
        <w:rPr>
          <w:rStyle w:val="code"/>
          <w:color w:val="800000"/>
          <w:sz w:val="18"/>
          <w:szCs w:val="18"/>
          <w:lang w:val="en-US"/>
        </w:rPr>
        <w:t xml:space="preserve">    double </w:t>
      </w:r>
      <w:proofErr w:type="spellStart"/>
      <w:r w:rsidRPr="00BE5394">
        <w:rPr>
          <w:rStyle w:val="code"/>
          <w:color w:val="800000"/>
          <w:sz w:val="18"/>
          <w:szCs w:val="18"/>
          <w:lang w:val="en-US"/>
        </w:rPr>
        <w:t>frameTime</w:t>
      </w:r>
      <w:proofErr w:type="spellEnd"/>
      <w:r w:rsidRPr="00BE5394">
        <w:rPr>
          <w:rStyle w:val="code"/>
          <w:color w:val="800000"/>
          <w:sz w:val="18"/>
          <w:szCs w:val="18"/>
          <w:lang w:val="en-US"/>
        </w:rPr>
        <w:t xml:space="preserve"> = (time - </w:t>
      </w:r>
      <w:proofErr w:type="spellStart"/>
      <w:r w:rsidRPr="00BE5394">
        <w:rPr>
          <w:rStyle w:val="code"/>
          <w:color w:val="800000"/>
          <w:sz w:val="18"/>
          <w:szCs w:val="18"/>
          <w:lang w:val="en-US"/>
        </w:rPr>
        <w:t>oldTime</w:t>
      </w:r>
      <w:proofErr w:type="spellEnd"/>
      <w:r w:rsidRPr="00BE5394">
        <w:rPr>
          <w:rStyle w:val="code"/>
          <w:color w:val="800000"/>
          <w:sz w:val="18"/>
          <w:szCs w:val="18"/>
          <w:lang w:val="en-US"/>
        </w:rPr>
        <w:t xml:space="preserve">) / 1000.0; </w:t>
      </w:r>
      <w:r w:rsidRPr="00BE5394">
        <w:rPr>
          <w:rStyle w:val="code"/>
          <w:color w:val="000099"/>
          <w:sz w:val="18"/>
          <w:szCs w:val="18"/>
          <w:lang w:val="en-US"/>
        </w:rPr>
        <w:t>//</w:t>
      </w:r>
      <w:proofErr w:type="spellStart"/>
      <w:r w:rsidRPr="00BE5394">
        <w:rPr>
          <w:rStyle w:val="code"/>
          <w:color w:val="000099"/>
          <w:sz w:val="18"/>
          <w:szCs w:val="18"/>
          <w:lang w:val="en-US"/>
        </w:rPr>
        <w:t>frametime</w:t>
      </w:r>
      <w:proofErr w:type="spellEnd"/>
      <w:r w:rsidRPr="00BE5394">
        <w:rPr>
          <w:rStyle w:val="code"/>
          <w:color w:val="000099"/>
          <w:sz w:val="18"/>
          <w:szCs w:val="18"/>
          <w:lang w:val="en-US"/>
        </w:rPr>
        <w:t xml:space="preserve"> is the time this frame has taken, in seconds</w:t>
      </w:r>
    </w:p>
    <w:p w14:paraId="4C0ACD92" w14:textId="77777777" w:rsidR="00BE5394" w:rsidRPr="00BE5394" w:rsidRDefault="00BE5394" w:rsidP="00BE5394">
      <w:pPr>
        <w:pStyle w:val="PreformattatoHTML"/>
        <w:shd w:val="clear" w:color="auto" w:fill="EEEEEE"/>
        <w:rPr>
          <w:rStyle w:val="code"/>
          <w:color w:val="000099"/>
          <w:sz w:val="18"/>
          <w:szCs w:val="18"/>
          <w:lang w:val="en-US"/>
        </w:rPr>
      </w:pPr>
      <w:r w:rsidRPr="00BE5394">
        <w:rPr>
          <w:rStyle w:val="code"/>
          <w:color w:val="800000"/>
          <w:sz w:val="18"/>
          <w:szCs w:val="18"/>
          <w:lang w:val="en-US"/>
        </w:rPr>
        <w:t xml:space="preserve">    print(1.0 / </w:t>
      </w:r>
      <w:proofErr w:type="spellStart"/>
      <w:r w:rsidRPr="00BE5394">
        <w:rPr>
          <w:rStyle w:val="code"/>
          <w:color w:val="800000"/>
          <w:sz w:val="18"/>
          <w:szCs w:val="18"/>
          <w:lang w:val="en-US"/>
        </w:rPr>
        <w:t>frameTime</w:t>
      </w:r>
      <w:proofErr w:type="spellEnd"/>
      <w:r w:rsidRPr="00BE5394">
        <w:rPr>
          <w:rStyle w:val="code"/>
          <w:color w:val="800000"/>
          <w:sz w:val="18"/>
          <w:szCs w:val="18"/>
          <w:lang w:val="en-US"/>
        </w:rPr>
        <w:t xml:space="preserve">); </w:t>
      </w:r>
      <w:r w:rsidRPr="00BE5394">
        <w:rPr>
          <w:rStyle w:val="code"/>
          <w:color w:val="000099"/>
          <w:sz w:val="18"/>
          <w:szCs w:val="18"/>
          <w:lang w:val="en-US"/>
        </w:rPr>
        <w:t>//FPS counter</w:t>
      </w:r>
    </w:p>
    <w:p w14:paraId="557D4629"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redraw();</w:t>
      </w:r>
    </w:p>
    <w:p w14:paraId="41F970DB" w14:textId="77777777" w:rsidR="00BE5394" w:rsidRPr="00BE5394" w:rsidRDefault="00BE5394" w:rsidP="00BE5394">
      <w:pPr>
        <w:pStyle w:val="PreformattatoHTML"/>
        <w:shd w:val="clear" w:color="auto" w:fill="EEEEEE"/>
        <w:rPr>
          <w:rStyle w:val="code"/>
          <w:color w:val="800000"/>
          <w:sz w:val="18"/>
          <w:szCs w:val="18"/>
          <w:lang w:val="en-US"/>
        </w:rPr>
      </w:pPr>
    </w:p>
    <w:p w14:paraId="196B52DC" w14:textId="77777777" w:rsidR="00BE5394" w:rsidRPr="00BE5394" w:rsidRDefault="00BE5394" w:rsidP="00BE5394">
      <w:pPr>
        <w:pStyle w:val="PreformattatoHTML"/>
        <w:shd w:val="clear" w:color="auto" w:fill="EEEEEE"/>
        <w:rPr>
          <w:rStyle w:val="code"/>
          <w:color w:val="000099"/>
          <w:sz w:val="18"/>
          <w:szCs w:val="18"/>
          <w:lang w:val="en-US"/>
        </w:rPr>
      </w:pPr>
      <w:r w:rsidRPr="00BE5394">
        <w:rPr>
          <w:rStyle w:val="code"/>
          <w:color w:val="800000"/>
          <w:sz w:val="18"/>
          <w:szCs w:val="18"/>
          <w:lang w:val="en-US"/>
        </w:rPr>
        <w:t xml:space="preserve">    </w:t>
      </w:r>
      <w:r w:rsidRPr="00BE5394">
        <w:rPr>
          <w:rStyle w:val="code"/>
          <w:color w:val="000099"/>
          <w:sz w:val="18"/>
          <w:szCs w:val="18"/>
          <w:lang w:val="en-US"/>
        </w:rPr>
        <w:t>//speed modifiers</w:t>
      </w:r>
    </w:p>
    <w:p w14:paraId="45567878" w14:textId="77777777" w:rsidR="00BE5394" w:rsidRPr="00BE5394" w:rsidRDefault="00BE5394" w:rsidP="00BE5394">
      <w:pPr>
        <w:pStyle w:val="PreformattatoHTML"/>
        <w:shd w:val="clear" w:color="auto" w:fill="EEEEEE"/>
        <w:rPr>
          <w:rStyle w:val="code"/>
          <w:color w:val="000099"/>
          <w:sz w:val="18"/>
          <w:szCs w:val="18"/>
          <w:lang w:val="en-US"/>
        </w:rPr>
      </w:pPr>
      <w:r w:rsidRPr="00BE5394">
        <w:rPr>
          <w:rStyle w:val="code"/>
          <w:color w:val="800000"/>
          <w:sz w:val="18"/>
          <w:szCs w:val="18"/>
          <w:lang w:val="en-US"/>
        </w:rPr>
        <w:t xml:space="preserve">    double </w:t>
      </w:r>
      <w:proofErr w:type="spellStart"/>
      <w:r w:rsidRPr="00BE5394">
        <w:rPr>
          <w:rStyle w:val="code"/>
          <w:color w:val="800000"/>
          <w:sz w:val="18"/>
          <w:szCs w:val="18"/>
          <w:lang w:val="en-US"/>
        </w:rPr>
        <w:t>moveSpeed</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frameTime</w:t>
      </w:r>
      <w:proofErr w:type="spellEnd"/>
      <w:r w:rsidRPr="00BE5394">
        <w:rPr>
          <w:rStyle w:val="code"/>
          <w:color w:val="800000"/>
          <w:sz w:val="18"/>
          <w:szCs w:val="18"/>
          <w:lang w:val="en-US"/>
        </w:rPr>
        <w:t xml:space="preserve"> * 5.0; </w:t>
      </w:r>
      <w:r w:rsidRPr="00BE5394">
        <w:rPr>
          <w:rStyle w:val="code"/>
          <w:color w:val="000099"/>
          <w:sz w:val="18"/>
          <w:szCs w:val="18"/>
          <w:lang w:val="en-US"/>
        </w:rPr>
        <w:t>//the constant value is in squares/second</w:t>
      </w:r>
    </w:p>
    <w:p w14:paraId="2158766D" w14:textId="77777777" w:rsidR="00BE5394" w:rsidRPr="00BE5394" w:rsidRDefault="00BE5394" w:rsidP="00BE5394">
      <w:pPr>
        <w:pStyle w:val="PreformattatoHTML"/>
        <w:shd w:val="clear" w:color="auto" w:fill="EEEEEE"/>
        <w:rPr>
          <w:color w:val="000000"/>
          <w:lang w:val="en-US"/>
        </w:rPr>
      </w:pPr>
      <w:r w:rsidRPr="00BE5394">
        <w:rPr>
          <w:rStyle w:val="code"/>
          <w:color w:val="800000"/>
          <w:sz w:val="18"/>
          <w:szCs w:val="18"/>
          <w:lang w:val="en-US"/>
        </w:rPr>
        <w:t xml:space="preserve">    double </w:t>
      </w:r>
      <w:proofErr w:type="spellStart"/>
      <w:r w:rsidRPr="00BE5394">
        <w:rPr>
          <w:rStyle w:val="code"/>
          <w:color w:val="800000"/>
          <w:sz w:val="18"/>
          <w:szCs w:val="18"/>
          <w:lang w:val="en-US"/>
        </w:rPr>
        <w:t>rotSpeed</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frameTime</w:t>
      </w:r>
      <w:proofErr w:type="spellEnd"/>
      <w:r w:rsidRPr="00BE5394">
        <w:rPr>
          <w:rStyle w:val="code"/>
          <w:color w:val="800000"/>
          <w:sz w:val="18"/>
          <w:szCs w:val="18"/>
          <w:lang w:val="en-US"/>
        </w:rPr>
        <w:t xml:space="preserve"> * 3.0; </w:t>
      </w:r>
      <w:r w:rsidRPr="00BE5394">
        <w:rPr>
          <w:rStyle w:val="code"/>
          <w:color w:val="000099"/>
          <w:sz w:val="18"/>
          <w:szCs w:val="18"/>
          <w:lang w:val="en-US"/>
        </w:rPr>
        <w:t>//the constant value is in radians/second</w:t>
      </w:r>
    </w:p>
    <w:p w14:paraId="0D7C6AF2" w14:textId="77777777" w:rsidR="00BE5394" w:rsidRDefault="00BE5394" w:rsidP="000B103B">
      <w:pPr>
        <w:rPr>
          <w:lang w:val="en-US"/>
        </w:rPr>
      </w:pPr>
    </w:p>
    <w:p w14:paraId="60DF9FBF" w14:textId="6F3A3F4B" w:rsidR="00BE5394" w:rsidRDefault="00BE5394" w:rsidP="000B103B">
      <w:r w:rsidRPr="00BE5394">
        <w:rPr>
          <w:rFonts w:cstheme="minorHAnsi"/>
        </w:rPr>
        <w:t>•</w:t>
      </w:r>
      <w:r>
        <w:rPr>
          <w:rFonts w:cstheme="minorHAnsi"/>
        </w:rPr>
        <w:t xml:space="preserve"> </w:t>
      </w:r>
      <w:r>
        <w:t xml:space="preserve">Ecco di nuovo i tasti; anche qui nulla è cambiato. Se vuoi, puoi provare ad aggiungere i tasti per lo </w:t>
      </w:r>
      <w:proofErr w:type="spellStart"/>
      <w:r>
        <w:t>strafe</w:t>
      </w:r>
      <w:proofErr w:type="spellEnd"/>
      <w:r>
        <w:t xml:space="preserve"> (per muoverti a sinistra e a destra). Questi devono essere implementati nello stesso modo dei tasti su e giù, ma utilizzando </w:t>
      </w:r>
      <w:proofErr w:type="spellStart"/>
      <w:r>
        <w:rPr>
          <w:rStyle w:val="CodiceHTML"/>
          <w:rFonts w:eastAsiaTheme="minorHAnsi"/>
        </w:rPr>
        <w:t>planeX</w:t>
      </w:r>
      <w:proofErr w:type="spellEnd"/>
      <w:r>
        <w:t xml:space="preserve"> e </w:t>
      </w:r>
      <w:proofErr w:type="spellStart"/>
      <w:r>
        <w:rPr>
          <w:rStyle w:val="CodiceHTML"/>
          <w:rFonts w:eastAsiaTheme="minorHAnsi"/>
        </w:rPr>
        <w:t>planeY</w:t>
      </w:r>
      <w:proofErr w:type="spellEnd"/>
      <w:r>
        <w:t xml:space="preserve"> invece di </w:t>
      </w:r>
      <w:proofErr w:type="spellStart"/>
      <w:r>
        <w:rPr>
          <w:rStyle w:val="CodiceHTML"/>
          <w:rFonts w:eastAsiaTheme="minorHAnsi"/>
        </w:rPr>
        <w:t>dirX</w:t>
      </w:r>
      <w:proofErr w:type="spellEnd"/>
      <w:r>
        <w:t xml:space="preserve"> e </w:t>
      </w:r>
      <w:proofErr w:type="spellStart"/>
      <w:r>
        <w:rPr>
          <w:rStyle w:val="CodiceHTML"/>
          <w:rFonts w:eastAsiaTheme="minorHAnsi"/>
        </w:rPr>
        <w:t>dirY</w:t>
      </w:r>
      <w:proofErr w:type="spellEnd"/>
      <w:r>
        <w:t>.</w:t>
      </w:r>
    </w:p>
    <w:p w14:paraId="65F0CD37" w14:textId="77777777" w:rsidR="00BE5394" w:rsidRPr="00BE5394" w:rsidRDefault="00BE5394" w:rsidP="00BE5394">
      <w:pPr>
        <w:pStyle w:val="PreformattatoHTML"/>
        <w:shd w:val="clear" w:color="auto" w:fill="EEEEEE"/>
        <w:rPr>
          <w:rStyle w:val="code"/>
          <w:color w:val="800000"/>
          <w:sz w:val="18"/>
          <w:szCs w:val="18"/>
          <w:lang w:val="en-US"/>
        </w:rPr>
      </w:pPr>
      <w:r w:rsidRPr="00A93AA3">
        <w:rPr>
          <w:rStyle w:val="code"/>
          <w:color w:val="800000"/>
          <w:sz w:val="18"/>
          <w:szCs w:val="18"/>
        </w:rPr>
        <w:t xml:space="preserve">    </w:t>
      </w:r>
      <w:proofErr w:type="spellStart"/>
      <w:r w:rsidRPr="00BE5394">
        <w:rPr>
          <w:rStyle w:val="code"/>
          <w:color w:val="800000"/>
          <w:sz w:val="18"/>
          <w:szCs w:val="18"/>
          <w:lang w:val="en-US"/>
        </w:rPr>
        <w:t>readKeys</w:t>
      </w:r>
      <w:proofErr w:type="spellEnd"/>
      <w:r w:rsidRPr="00BE5394">
        <w:rPr>
          <w:rStyle w:val="code"/>
          <w:color w:val="800000"/>
          <w:sz w:val="18"/>
          <w:szCs w:val="18"/>
          <w:lang w:val="en-US"/>
        </w:rPr>
        <w:t>();</w:t>
      </w:r>
    </w:p>
    <w:p w14:paraId="61FD9E88" w14:textId="77777777" w:rsidR="00BE5394" w:rsidRPr="00BE5394" w:rsidRDefault="00BE5394" w:rsidP="00BE5394">
      <w:pPr>
        <w:pStyle w:val="PreformattatoHTML"/>
        <w:shd w:val="clear" w:color="auto" w:fill="EEEEEE"/>
        <w:rPr>
          <w:rStyle w:val="code"/>
          <w:color w:val="000099"/>
          <w:sz w:val="18"/>
          <w:szCs w:val="18"/>
          <w:lang w:val="en-US"/>
        </w:rPr>
      </w:pPr>
      <w:r w:rsidRPr="00BE5394">
        <w:rPr>
          <w:rStyle w:val="code"/>
          <w:color w:val="800000"/>
          <w:sz w:val="18"/>
          <w:szCs w:val="18"/>
          <w:lang w:val="en-US"/>
        </w:rPr>
        <w:t xml:space="preserve">    </w:t>
      </w:r>
      <w:r w:rsidRPr="00BE5394">
        <w:rPr>
          <w:rStyle w:val="code"/>
          <w:color w:val="000099"/>
          <w:sz w:val="18"/>
          <w:szCs w:val="18"/>
          <w:lang w:val="en-US"/>
        </w:rPr>
        <w:t>//move forward if no wall in front of you</w:t>
      </w:r>
    </w:p>
    <w:p w14:paraId="59B7A24B"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if (</w:t>
      </w:r>
      <w:proofErr w:type="spellStart"/>
      <w:r w:rsidRPr="00BE5394">
        <w:rPr>
          <w:rStyle w:val="code"/>
          <w:color w:val="800000"/>
          <w:sz w:val="18"/>
          <w:szCs w:val="18"/>
          <w:lang w:val="en-US"/>
        </w:rPr>
        <w:t>keyDown</w:t>
      </w:r>
      <w:proofErr w:type="spellEnd"/>
      <w:r w:rsidRPr="00BE5394">
        <w:rPr>
          <w:rStyle w:val="code"/>
          <w:color w:val="800000"/>
          <w:sz w:val="18"/>
          <w:szCs w:val="18"/>
          <w:lang w:val="en-US"/>
        </w:rPr>
        <w:t>(SDLK_UP))</w:t>
      </w:r>
    </w:p>
    <w:p w14:paraId="74D9FDBF"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w:t>
      </w:r>
    </w:p>
    <w:p w14:paraId="69E874CE"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if(</w:t>
      </w:r>
      <w:proofErr w:type="spellStart"/>
      <w:r w:rsidRPr="00BE5394">
        <w:rPr>
          <w:rStyle w:val="code"/>
          <w:color w:val="800000"/>
          <w:sz w:val="18"/>
          <w:szCs w:val="18"/>
          <w:lang w:val="en-US"/>
        </w:rPr>
        <w:t>worldMap</w:t>
      </w:r>
      <w:proofErr w:type="spellEnd"/>
      <w:r w:rsidRPr="00BE5394">
        <w:rPr>
          <w:rStyle w:val="code"/>
          <w:color w:val="800000"/>
          <w:sz w:val="18"/>
          <w:szCs w:val="18"/>
          <w:lang w:val="en-US"/>
        </w:rPr>
        <w:t>[int(</w:t>
      </w:r>
      <w:proofErr w:type="spellStart"/>
      <w:r w:rsidRPr="00BE5394">
        <w:rPr>
          <w:rStyle w:val="code"/>
          <w:color w:val="800000"/>
          <w:sz w:val="18"/>
          <w:szCs w:val="18"/>
          <w:lang w:val="en-US"/>
        </w:rPr>
        <w:t>posX</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dirX</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moveSpeed</w:t>
      </w:r>
      <w:proofErr w:type="spellEnd"/>
      <w:r w:rsidRPr="00BE5394">
        <w:rPr>
          <w:rStyle w:val="code"/>
          <w:color w:val="800000"/>
          <w:sz w:val="18"/>
          <w:szCs w:val="18"/>
          <w:lang w:val="en-US"/>
        </w:rPr>
        <w:t>)][int(</w:t>
      </w:r>
      <w:proofErr w:type="spellStart"/>
      <w:r w:rsidRPr="00BE5394">
        <w:rPr>
          <w:rStyle w:val="code"/>
          <w:color w:val="800000"/>
          <w:sz w:val="18"/>
          <w:szCs w:val="18"/>
          <w:lang w:val="en-US"/>
        </w:rPr>
        <w:t>posY</w:t>
      </w:r>
      <w:proofErr w:type="spellEnd"/>
      <w:r w:rsidRPr="00BE5394">
        <w:rPr>
          <w:rStyle w:val="code"/>
          <w:color w:val="800000"/>
          <w:sz w:val="18"/>
          <w:szCs w:val="18"/>
          <w:lang w:val="en-US"/>
        </w:rPr>
        <w:t xml:space="preserve">)] == false) </w:t>
      </w:r>
      <w:proofErr w:type="spellStart"/>
      <w:r w:rsidRPr="00BE5394">
        <w:rPr>
          <w:rStyle w:val="code"/>
          <w:color w:val="800000"/>
          <w:sz w:val="18"/>
          <w:szCs w:val="18"/>
          <w:lang w:val="en-US"/>
        </w:rPr>
        <w:t>posX</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dirX</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moveSpeed</w:t>
      </w:r>
      <w:proofErr w:type="spellEnd"/>
      <w:r w:rsidRPr="00BE5394">
        <w:rPr>
          <w:rStyle w:val="code"/>
          <w:color w:val="800000"/>
          <w:sz w:val="18"/>
          <w:szCs w:val="18"/>
          <w:lang w:val="en-US"/>
        </w:rPr>
        <w:t>;</w:t>
      </w:r>
    </w:p>
    <w:p w14:paraId="15D5FCBF"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if(</w:t>
      </w:r>
      <w:proofErr w:type="spellStart"/>
      <w:r w:rsidRPr="00BE5394">
        <w:rPr>
          <w:rStyle w:val="code"/>
          <w:color w:val="800000"/>
          <w:sz w:val="18"/>
          <w:szCs w:val="18"/>
          <w:lang w:val="en-US"/>
        </w:rPr>
        <w:t>worldMap</w:t>
      </w:r>
      <w:proofErr w:type="spellEnd"/>
      <w:r w:rsidRPr="00BE5394">
        <w:rPr>
          <w:rStyle w:val="code"/>
          <w:color w:val="800000"/>
          <w:sz w:val="18"/>
          <w:szCs w:val="18"/>
          <w:lang w:val="en-US"/>
        </w:rPr>
        <w:t>[int(</w:t>
      </w:r>
      <w:proofErr w:type="spellStart"/>
      <w:r w:rsidRPr="00BE5394">
        <w:rPr>
          <w:rStyle w:val="code"/>
          <w:color w:val="800000"/>
          <w:sz w:val="18"/>
          <w:szCs w:val="18"/>
          <w:lang w:val="en-US"/>
        </w:rPr>
        <w:t>posX</w:t>
      </w:r>
      <w:proofErr w:type="spellEnd"/>
      <w:r w:rsidRPr="00BE5394">
        <w:rPr>
          <w:rStyle w:val="code"/>
          <w:color w:val="800000"/>
          <w:sz w:val="18"/>
          <w:szCs w:val="18"/>
          <w:lang w:val="en-US"/>
        </w:rPr>
        <w:t>)][int(</w:t>
      </w:r>
      <w:proofErr w:type="spellStart"/>
      <w:r w:rsidRPr="00BE5394">
        <w:rPr>
          <w:rStyle w:val="code"/>
          <w:color w:val="800000"/>
          <w:sz w:val="18"/>
          <w:szCs w:val="18"/>
          <w:lang w:val="en-US"/>
        </w:rPr>
        <w:t>posY</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dirY</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moveSpeed</w:t>
      </w:r>
      <w:proofErr w:type="spellEnd"/>
      <w:r w:rsidRPr="00BE5394">
        <w:rPr>
          <w:rStyle w:val="code"/>
          <w:color w:val="800000"/>
          <w:sz w:val="18"/>
          <w:szCs w:val="18"/>
          <w:lang w:val="en-US"/>
        </w:rPr>
        <w:t xml:space="preserve">)] == false) </w:t>
      </w:r>
      <w:proofErr w:type="spellStart"/>
      <w:r w:rsidRPr="00BE5394">
        <w:rPr>
          <w:rStyle w:val="code"/>
          <w:color w:val="800000"/>
          <w:sz w:val="18"/>
          <w:szCs w:val="18"/>
          <w:lang w:val="en-US"/>
        </w:rPr>
        <w:t>posY</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dirY</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moveSpeed</w:t>
      </w:r>
      <w:proofErr w:type="spellEnd"/>
      <w:r w:rsidRPr="00BE5394">
        <w:rPr>
          <w:rStyle w:val="code"/>
          <w:color w:val="800000"/>
          <w:sz w:val="18"/>
          <w:szCs w:val="18"/>
          <w:lang w:val="en-US"/>
        </w:rPr>
        <w:t>;</w:t>
      </w:r>
    </w:p>
    <w:p w14:paraId="4D4DF32B"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w:t>
      </w:r>
    </w:p>
    <w:p w14:paraId="427692E9" w14:textId="77777777" w:rsidR="00BE5394" w:rsidRPr="00BE5394" w:rsidRDefault="00BE5394" w:rsidP="00BE5394">
      <w:pPr>
        <w:pStyle w:val="PreformattatoHTML"/>
        <w:shd w:val="clear" w:color="auto" w:fill="EEEEEE"/>
        <w:rPr>
          <w:rStyle w:val="code"/>
          <w:color w:val="000099"/>
          <w:sz w:val="18"/>
          <w:szCs w:val="18"/>
          <w:lang w:val="en-US"/>
        </w:rPr>
      </w:pPr>
      <w:r w:rsidRPr="00BE5394">
        <w:rPr>
          <w:rStyle w:val="code"/>
          <w:color w:val="800000"/>
          <w:sz w:val="18"/>
          <w:szCs w:val="18"/>
          <w:lang w:val="en-US"/>
        </w:rPr>
        <w:t xml:space="preserve">    </w:t>
      </w:r>
      <w:r w:rsidRPr="00BE5394">
        <w:rPr>
          <w:rStyle w:val="code"/>
          <w:color w:val="000099"/>
          <w:sz w:val="18"/>
          <w:szCs w:val="18"/>
          <w:lang w:val="en-US"/>
        </w:rPr>
        <w:t>//move backwards if no wall behind you</w:t>
      </w:r>
    </w:p>
    <w:p w14:paraId="59EEC9C3"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if (</w:t>
      </w:r>
      <w:proofErr w:type="spellStart"/>
      <w:r w:rsidRPr="00BE5394">
        <w:rPr>
          <w:rStyle w:val="code"/>
          <w:color w:val="800000"/>
          <w:sz w:val="18"/>
          <w:szCs w:val="18"/>
          <w:lang w:val="en-US"/>
        </w:rPr>
        <w:t>keyDown</w:t>
      </w:r>
      <w:proofErr w:type="spellEnd"/>
      <w:r w:rsidRPr="00BE5394">
        <w:rPr>
          <w:rStyle w:val="code"/>
          <w:color w:val="800000"/>
          <w:sz w:val="18"/>
          <w:szCs w:val="18"/>
          <w:lang w:val="en-US"/>
        </w:rPr>
        <w:t>(SDLK_DOWN))</w:t>
      </w:r>
    </w:p>
    <w:p w14:paraId="38BF24DE"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w:t>
      </w:r>
    </w:p>
    <w:p w14:paraId="17F62920"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if(</w:t>
      </w:r>
      <w:proofErr w:type="spellStart"/>
      <w:r w:rsidRPr="00BE5394">
        <w:rPr>
          <w:rStyle w:val="code"/>
          <w:color w:val="800000"/>
          <w:sz w:val="18"/>
          <w:szCs w:val="18"/>
          <w:lang w:val="en-US"/>
        </w:rPr>
        <w:t>worldMap</w:t>
      </w:r>
      <w:proofErr w:type="spellEnd"/>
      <w:r w:rsidRPr="00BE5394">
        <w:rPr>
          <w:rStyle w:val="code"/>
          <w:color w:val="800000"/>
          <w:sz w:val="18"/>
          <w:szCs w:val="18"/>
          <w:lang w:val="en-US"/>
        </w:rPr>
        <w:t>[int(</w:t>
      </w:r>
      <w:proofErr w:type="spellStart"/>
      <w:r w:rsidRPr="00BE5394">
        <w:rPr>
          <w:rStyle w:val="code"/>
          <w:color w:val="800000"/>
          <w:sz w:val="18"/>
          <w:szCs w:val="18"/>
          <w:lang w:val="en-US"/>
        </w:rPr>
        <w:t>posX</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dirX</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moveSpeed</w:t>
      </w:r>
      <w:proofErr w:type="spellEnd"/>
      <w:r w:rsidRPr="00BE5394">
        <w:rPr>
          <w:rStyle w:val="code"/>
          <w:color w:val="800000"/>
          <w:sz w:val="18"/>
          <w:szCs w:val="18"/>
          <w:lang w:val="en-US"/>
        </w:rPr>
        <w:t>)][int(</w:t>
      </w:r>
      <w:proofErr w:type="spellStart"/>
      <w:r w:rsidRPr="00BE5394">
        <w:rPr>
          <w:rStyle w:val="code"/>
          <w:color w:val="800000"/>
          <w:sz w:val="18"/>
          <w:szCs w:val="18"/>
          <w:lang w:val="en-US"/>
        </w:rPr>
        <w:t>posY</w:t>
      </w:r>
      <w:proofErr w:type="spellEnd"/>
      <w:r w:rsidRPr="00BE5394">
        <w:rPr>
          <w:rStyle w:val="code"/>
          <w:color w:val="800000"/>
          <w:sz w:val="18"/>
          <w:szCs w:val="18"/>
          <w:lang w:val="en-US"/>
        </w:rPr>
        <w:t xml:space="preserve">)] == false) </w:t>
      </w:r>
      <w:proofErr w:type="spellStart"/>
      <w:r w:rsidRPr="00BE5394">
        <w:rPr>
          <w:rStyle w:val="code"/>
          <w:color w:val="800000"/>
          <w:sz w:val="18"/>
          <w:szCs w:val="18"/>
          <w:lang w:val="en-US"/>
        </w:rPr>
        <w:t>posX</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dirX</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moveSpeed</w:t>
      </w:r>
      <w:proofErr w:type="spellEnd"/>
      <w:r w:rsidRPr="00BE5394">
        <w:rPr>
          <w:rStyle w:val="code"/>
          <w:color w:val="800000"/>
          <w:sz w:val="18"/>
          <w:szCs w:val="18"/>
          <w:lang w:val="en-US"/>
        </w:rPr>
        <w:t>;</w:t>
      </w:r>
    </w:p>
    <w:p w14:paraId="5994673F"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if(</w:t>
      </w:r>
      <w:proofErr w:type="spellStart"/>
      <w:r w:rsidRPr="00BE5394">
        <w:rPr>
          <w:rStyle w:val="code"/>
          <w:color w:val="800000"/>
          <w:sz w:val="18"/>
          <w:szCs w:val="18"/>
          <w:lang w:val="en-US"/>
        </w:rPr>
        <w:t>worldMap</w:t>
      </w:r>
      <w:proofErr w:type="spellEnd"/>
      <w:r w:rsidRPr="00BE5394">
        <w:rPr>
          <w:rStyle w:val="code"/>
          <w:color w:val="800000"/>
          <w:sz w:val="18"/>
          <w:szCs w:val="18"/>
          <w:lang w:val="en-US"/>
        </w:rPr>
        <w:t>[int(</w:t>
      </w:r>
      <w:proofErr w:type="spellStart"/>
      <w:r w:rsidRPr="00BE5394">
        <w:rPr>
          <w:rStyle w:val="code"/>
          <w:color w:val="800000"/>
          <w:sz w:val="18"/>
          <w:szCs w:val="18"/>
          <w:lang w:val="en-US"/>
        </w:rPr>
        <w:t>posX</w:t>
      </w:r>
      <w:proofErr w:type="spellEnd"/>
      <w:r w:rsidRPr="00BE5394">
        <w:rPr>
          <w:rStyle w:val="code"/>
          <w:color w:val="800000"/>
          <w:sz w:val="18"/>
          <w:szCs w:val="18"/>
          <w:lang w:val="en-US"/>
        </w:rPr>
        <w:t>)][int(</w:t>
      </w:r>
      <w:proofErr w:type="spellStart"/>
      <w:r w:rsidRPr="00BE5394">
        <w:rPr>
          <w:rStyle w:val="code"/>
          <w:color w:val="800000"/>
          <w:sz w:val="18"/>
          <w:szCs w:val="18"/>
          <w:lang w:val="en-US"/>
        </w:rPr>
        <w:t>posY</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dirY</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moveSpeed</w:t>
      </w:r>
      <w:proofErr w:type="spellEnd"/>
      <w:r w:rsidRPr="00BE5394">
        <w:rPr>
          <w:rStyle w:val="code"/>
          <w:color w:val="800000"/>
          <w:sz w:val="18"/>
          <w:szCs w:val="18"/>
          <w:lang w:val="en-US"/>
        </w:rPr>
        <w:t xml:space="preserve">)] == false) </w:t>
      </w:r>
      <w:proofErr w:type="spellStart"/>
      <w:r w:rsidRPr="00BE5394">
        <w:rPr>
          <w:rStyle w:val="code"/>
          <w:color w:val="800000"/>
          <w:sz w:val="18"/>
          <w:szCs w:val="18"/>
          <w:lang w:val="en-US"/>
        </w:rPr>
        <w:t>posY</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dirY</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moveSpeed</w:t>
      </w:r>
      <w:proofErr w:type="spellEnd"/>
      <w:r w:rsidRPr="00BE5394">
        <w:rPr>
          <w:rStyle w:val="code"/>
          <w:color w:val="800000"/>
          <w:sz w:val="18"/>
          <w:szCs w:val="18"/>
          <w:lang w:val="en-US"/>
        </w:rPr>
        <w:t>;</w:t>
      </w:r>
    </w:p>
    <w:p w14:paraId="2D49C5B0"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w:t>
      </w:r>
    </w:p>
    <w:p w14:paraId="0231B6B3" w14:textId="77777777" w:rsidR="00BE5394" w:rsidRPr="00BE5394" w:rsidRDefault="00BE5394" w:rsidP="00BE5394">
      <w:pPr>
        <w:pStyle w:val="PreformattatoHTML"/>
        <w:shd w:val="clear" w:color="auto" w:fill="EEEEEE"/>
        <w:rPr>
          <w:rStyle w:val="code"/>
          <w:color w:val="000099"/>
          <w:sz w:val="18"/>
          <w:szCs w:val="18"/>
          <w:lang w:val="en-US"/>
        </w:rPr>
      </w:pPr>
      <w:r w:rsidRPr="00BE5394">
        <w:rPr>
          <w:rStyle w:val="code"/>
          <w:color w:val="800000"/>
          <w:sz w:val="18"/>
          <w:szCs w:val="18"/>
          <w:lang w:val="en-US"/>
        </w:rPr>
        <w:t xml:space="preserve">    </w:t>
      </w:r>
      <w:r w:rsidRPr="00BE5394">
        <w:rPr>
          <w:rStyle w:val="code"/>
          <w:color w:val="000099"/>
          <w:sz w:val="18"/>
          <w:szCs w:val="18"/>
          <w:lang w:val="en-US"/>
        </w:rPr>
        <w:t>//rotate to the right</w:t>
      </w:r>
    </w:p>
    <w:p w14:paraId="483AA8A0"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if (</w:t>
      </w:r>
      <w:proofErr w:type="spellStart"/>
      <w:r w:rsidRPr="00BE5394">
        <w:rPr>
          <w:rStyle w:val="code"/>
          <w:color w:val="800000"/>
          <w:sz w:val="18"/>
          <w:szCs w:val="18"/>
          <w:lang w:val="en-US"/>
        </w:rPr>
        <w:t>keyDown</w:t>
      </w:r>
      <w:proofErr w:type="spellEnd"/>
      <w:r w:rsidRPr="00BE5394">
        <w:rPr>
          <w:rStyle w:val="code"/>
          <w:color w:val="800000"/>
          <w:sz w:val="18"/>
          <w:szCs w:val="18"/>
          <w:lang w:val="en-US"/>
        </w:rPr>
        <w:t>(SDLK_RIGHT))</w:t>
      </w:r>
    </w:p>
    <w:p w14:paraId="0D63D36E"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w:t>
      </w:r>
    </w:p>
    <w:p w14:paraId="49B2CA26" w14:textId="77777777" w:rsidR="00BE5394" w:rsidRPr="00BE5394" w:rsidRDefault="00BE5394" w:rsidP="00BE5394">
      <w:pPr>
        <w:pStyle w:val="PreformattatoHTML"/>
        <w:shd w:val="clear" w:color="auto" w:fill="EEEEEE"/>
        <w:rPr>
          <w:rStyle w:val="code"/>
          <w:color w:val="000099"/>
          <w:sz w:val="18"/>
          <w:szCs w:val="18"/>
          <w:lang w:val="en-US"/>
        </w:rPr>
      </w:pPr>
      <w:r w:rsidRPr="00BE5394">
        <w:rPr>
          <w:rStyle w:val="code"/>
          <w:color w:val="800000"/>
          <w:sz w:val="18"/>
          <w:szCs w:val="18"/>
          <w:lang w:val="en-US"/>
        </w:rPr>
        <w:t xml:space="preserve">      </w:t>
      </w:r>
      <w:r w:rsidRPr="00BE5394">
        <w:rPr>
          <w:rStyle w:val="code"/>
          <w:color w:val="000099"/>
          <w:sz w:val="18"/>
          <w:szCs w:val="18"/>
          <w:lang w:val="en-US"/>
        </w:rPr>
        <w:t>//both camera direction and camera plane must be rotated</w:t>
      </w:r>
    </w:p>
    <w:p w14:paraId="6B01ED91"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double </w:t>
      </w:r>
      <w:proofErr w:type="spellStart"/>
      <w:r w:rsidRPr="00BE5394">
        <w:rPr>
          <w:rStyle w:val="code"/>
          <w:color w:val="800000"/>
          <w:sz w:val="18"/>
          <w:szCs w:val="18"/>
          <w:lang w:val="en-US"/>
        </w:rPr>
        <w:t>oldDirX</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dirX</w:t>
      </w:r>
      <w:proofErr w:type="spellEnd"/>
      <w:r w:rsidRPr="00BE5394">
        <w:rPr>
          <w:rStyle w:val="code"/>
          <w:color w:val="800000"/>
          <w:sz w:val="18"/>
          <w:szCs w:val="18"/>
          <w:lang w:val="en-US"/>
        </w:rPr>
        <w:t>;</w:t>
      </w:r>
    </w:p>
    <w:p w14:paraId="4403C4BE"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w:t>
      </w:r>
      <w:proofErr w:type="spellStart"/>
      <w:r w:rsidRPr="00BE5394">
        <w:rPr>
          <w:rStyle w:val="code"/>
          <w:color w:val="800000"/>
          <w:sz w:val="18"/>
          <w:szCs w:val="18"/>
          <w:lang w:val="en-US"/>
        </w:rPr>
        <w:t>dirX</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dirX</w:t>
      </w:r>
      <w:proofErr w:type="spellEnd"/>
      <w:r w:rsidRPr="00BE5394">
        <w:rPr>
          <w:rStyle w:val="code"/>
          <w:color w:val="800000"/>
          <w:sz w:val="18"/>
          <w:szCs w:val="18"/>
          <w:lang w:val="en-US"/>
        </w:rPr>
        <w:t xml:space="preserve"> * cos(-</w:t>
      </w:r>
      <w:proofErr w:type="spellStart"/>
      <w:r w:rsidRPr="00BE5394">
        <w:rPr>
          <w:rStyle w:val="code"/>
          <w:color w:val="800000"/>
          <w:sz w:val="18"/>
          <w:szCs w:val="18"/>
          <w:lang w:val="en-US"/>
        </w:rPr>
        <w:t>rotSpeed</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dirY</w:t>
      </w:r>
      <w:proofErr w:type="spellEnd"/>
      <w:r w:rsidRPr="00BE5394">
        <w:rPr>
          <w:rStyle w:val="code"/>
          <w:color w:val="800000"/>
          <w:sz w:val="18"/>
          <w:szCs w:val="18"/>
          <w:lang w:val="en-US"/>
        </w:rPr>
        <w:t xml:space="preserve"> * sin(-</w:t>
      </w:r>
      <w:proofErr w:type="spellStart"/>
      <w:r w:rsidRPr="00BE5394">
        <w:rPr>
          <w:rStyle w:val="code"/>
          <w:color w:val="800000"/>
          <w:sz w:val="18"/>
          <w:szCs w:val="18"/>
          <w:lang w:val="en-US"/>
        </w:rPr>
        <w:t>rotSpeed</w:t>
      </w:r>
      <w:proofErr w:type="spellEnd"/>
      <w:r w:rsidRPr="00BE5394">
        <w:rPr>
          <w:rStyle w:val="code"/>
          <w:color w:val="800000"/>
          <w:sz w:val="18"/>
          <w:szCs w:val="18"/>
          <w:lang w:val="en-US"/>
        </w:rPr>
        <w:t>);</w:t>
      </w:r>
    </w:p>
    <w:p w14:paraId="5F9F8A9B"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w:t>
      </w:r>
      <w:proofErr w:type="spellStart"/>
      <w:r w:rsidRPr="00BE5394">
        <w:rPr>
          <w:rStyle w:val="code"/>
          <w:color w:val="800000"/>
          <w:sz w:val="18"/>
          <w:szCs w:val="18"/>
          <w:lang w:val="en-US"/>
        </w:rPr>
        <w:t>dirY</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oldDirX</w:t>
      </w:r>
      <w:proofErr w:type="spellEnd"/>
      <w:r w:rsidRPr="00BE5394">
        <w:rPr>
          <w:rStyle w:val="code"/>
          <w:color w:val="800000"/>
          <w:sz w:val="18"/>
          <w:szCs w:val="18"/>
          <w:lang w:val="en-US"/>
        </w:rPr>
        <w:t xml:space="preserve"> * sin(-</w:t>
      </w:r>
      <w:proofErr w:type="spellStart"/>
      <w:r w:rsidRPr="00BE5394">
        <w:rPr>
          <w:rStyle w:val="code"/>
          <w:color w:val="800000"/>
          <w:sz w:val="18"/>
          <w:szCs w:val="18"/>
          <w:lang w:val="en-US"/>
        </w:rPr>
        <w:t>rotSpeed</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dirY</w:t>
      </w:r>
      <w:proofErr w:type="spellEnd"/>
      <w:r w:rsidRPr="00BE5394">
        <w:rPr>
          <w:rStyle w:val="code"/>
          <w:color w:val="800000"/>
          <w:sz w:val="18"/>
          <w:szCs w:val="18"/>
          <w:lang w:val="en-US"/>
        </w:rPr>
        <w:t xml:space="preserve"> * cos(-</w:t>
      </w:r>
      <w:proofErr w:type="spellStart"/>
      <w:r w:rsidRPr="00BE5394">
        <w:rPr>
          <w:rStyle w:val="code"/>
          <w:color w:val="800000"/>
          <w:sz w:val="18"/>
          <w:szCs w:val="18"/>
          <w:lang w:val="en-US"/>
        </w:rPr>
        <w:t>rotSpeed</w:t>
      </w:r>
      <w:proofErr w:type="spellEnd"/>
      <w:r w:rsidRPr="00BE5394">
        <w:rPr>
          <w:rStyle w:val="code"/>
          <w:color w:val="800000"/>
          <w:sz w:val="18"/>
          <w:szCs w:val="18"/>
          <w:lang w:val="en-US"/>
        </w:rPr>
        <w:t>);</w:t>
      </w:r>
    </w:p>
    <w:p w14:paraId="0695577F"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double </w:t>
      </w:r>
      <w:proofErr w:type="spellStart"/>
      <w:r w:rsidRPr="00BE5394">
        <w:rPr>
          <w:rStyle w:val="code"/>
          <w:color w:val="800000"/>
          <w:sz w:val="18"/>
          <w:szCs w:val="18"/>
          <w:lang w:val="en-US"/>
        </w:rPr>
        <w:t>oldPlaneX</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planeX</w:t>
      </w:r>
      <w:proofErr w:type="spellEnd"/>
      <w:r w:rsidRPr="00BE5394">
        <w:rPr>
          <w:rStyle w:val="code"/>
          <w:color w:val="800000"/>
          <w:sz w:val="18"/>
          <w:szCs w:val="18"/>
          <w:lang w:val="en-US"/>
        </w:rPr>
        <w:t>;</w:t>
      </w:r>
    </w:p>
    <w:p w14:paraId="2A4A47EE"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w:t>
      </w:r>
      <w:proofErr w:type="spellStart"/>
      <w:r w:rsidRPr="00BE5394">
        <w:rPr>
          <w:rStyle w:val="code"/>
          <w:color w:val="800000"/>
          <w:sz w:val="18"/>
          <w:szCs w:val="18"/>
          <w:lang w:val="en-US"/>
        </w:rPr>
        <w:t>planeX</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planeX</w:t>
      </w:r>
      <w:proofErr w:type="spellEnd"/>
      <w:r w:rsidRPr="00BE5394">
        <w:rPr>
          <w:rStyle w:val="code"/>
          <w:color w:val="800000"/>
          <w:sz w:val="18"/>
          <w:szCs w:val="18"/>
          <w:lang w:val="en-US"/>
        </w:rPr>
        <w:t xml:space="preserve"> * cos(-</w:t>
      </w:r>
      <w:proofErr w:type="spellStart"/>
      <w:r w:rsidRPr="00BE5394">
        <w:rPr>
          <w:rStyle w:val="code"/>
          <w:color w:val="800000"/>
          <w:sz w:val="18"/>
          <w:szCs w:val="18"/>
          <w:lang w:val="en-US"/>
        </w:rPr>
        <w:t>rotSpeed</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planeY</w:t>
      </w:r>
      <w:proofErr w:type="spellEnd"/>
      <w:r w:rsidRPr="00BE5394">
        <w:rPr>
          <w:rStyle w:val="code"/>
          <w:color w:val="800000"/>
          <w:sz w:val="18"/>
          <w:szCs w:val="18"/>
          <w:lang w:val="en-US"/>
        </w:rPr>
        <w:t xml:space="preserve"> * sin(-</w:t>
      </w:r>
      <w:proofErr w:type="spellStart"/>
      <w:r w:rsidRPr="00BE5394">
        <w:rPr>
          <w:rStyle w:val="code"/>
          <w:color w:val="800000"/>
          <w:sz w:val="18"/>
          <w:szCs w:val="18"/>
          <w:lang w:val="en-US"/>
        </w:rPr>
        <w:t>rotSpeed</w:t>
      </w:r>
      <w:proofErr w:type="spellEnd"/>
      <w:r w:rsidRPr="00BE5394">
        <w:rPr>
          <w:rStyle w:val="code"/>
          <w:color w:val="800000"/>
          <w:sz w:val="18"/>
          <w:szCs w:val="18"/>
          <w:lang w:val="en-US"/>
        </w:rPr>
        <w:t>);</w:t>
      </w:r>
    </w:p>
    <w:p w14:paraId="7EB6300D"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w:t>
      </w:r>
      <w:proofErr w:type="spellStart"/>
      <w:r w:rsidRPr="00BE5394">
        <w:rPr>
          <w:rStyle w:val="code"/>
          <w:color w:val="800000"/>
          <w:sz w:val="18"/>
          <w:szCs w:val="18"/>
          <w:lang w:val="en-US"/>
        </w:rPr>
        <w:t>planeY</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oldPlaneX</w:t>
      </w:r>
      <w:proofErr w:type="spellEnd"/>
      <w:r w:rsidRPr="00BE5394">
        <w:rPr>
          <w:rStyle w:val="code"/>
          <w:color w:val="800000"/>
          <w:sz w:val="18"/>
          <w:szCs w:val="18"/>
          <w:lang w:val="en-US"/>
        </w:rPr>
        <w:t xml:space="preserve"> * sin(-</w:t>
      </w:r>
      <w:proofErr w:type="spellStart"/>
      <w:r w:rsidRPr="00BE5394">
        <w:rPr>
          <w:rStyle w:val="code"/>
          <w:color w:val="800000"/>
          <w:sz w:val="18"/>
          <w:szCs w:val="18"/>
          <w:lang w:val="en-US"/>
        </w:rPr>
        <w:t>rotSpeed</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planeY</w:t>
      </w:r>
      <w:proofErr w:type="spellEnd"/>
      <w:r w:rsidRPr="00BE5394">
        <w:rPr>
          <w:rStyle w:val="code"/>
          <w:color w:val="800000"/>
          <w:sz w:val="18"/>
          <w:szCs w:val="18"/>
          <w:lang w:val="en-US"/>
        </w:rPr>
        <w:t xml:space="preserve"> * cos(-</w:t>
      </w:r>
      <w:proofErr w:type="spellStart"/>
      <w:r w:rsidRPr="00BE5394">
        <w:rPr>
          <w:rStyle w:val="code"/>
          <w:color w:val="800000"/>
          <w:sz w:val="18"/>
          <w:szCs w:val="18"/>
          <w:lang w:val="en-US"/>
        </w:rPr>
        <w:t>rotSpeed</w:t>
      </w:r>
      <w:proofErr w:type="spellEnd"/>
      <w:r w:rsidRPr="00BE5394">
        <w:rPr>
          <w:rStyle w:val="code"/>
          <w:color w:val="800000"/>
          <w:sz w:val="18"/>
          <w:szCs w:val="18"/>
          <w:lang w:val="en-US"/>
        </w:rPr>
        <w:t>);</w:t>
      </w:r>
    </w:p>
    <w:p w14:paraId="2E5E6493"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w:t>
      </w:r>
    </w:p>
    <w:p w14:paraId="76452CFF" w14:textId="77777777" w:rsidR="00BE5394" w:rsidRPr="00BE5394" w:rsidRDefault="00BE5394" w:rsidP="00BE5394">
      <w:pPr>
        <w:pStyle w:val="PreformattatoHTML"/>
        <w:shd w:val="clear" w:color="auto" w:fill="EEEEEE"/>
        <w:rPr>
          <w:rStyle w:val="code"/>
          <w:color w:val="000099"/>
          <w:sz w:val="18"/>
          <w:szCs w:val="18"/>
          <w:lang w:val="en-US"/>
        </w:rPr>
      </w:pPr>
      <w:r w:rsidRPr="00BE5394">
        <w:rPr>
          <w:rStyle w:val="code"/>
          <w:color w:val="800000"/>
          <w:sz w:val="18"/>
          <w:szCs w:val="18"/>
          <w:lang w:val="en-US"/>
        </w:rPr>
        <w:t xml:space="preserve">    </w:t>
      </w:r>
      <w:r w:rsidRPr="00BE5394">
        <w:rPr>
          <w:rStyle w:val="code"/>
          <w:color w:val="000099"/>
          <w:sz w:val="18"/>
          <w:szCs w:val="18"/>
          <w:lang w:val="en-US"/>
        </w:rPr>
        <w:t>//rotate to the left</w:t>
      </w:r>
    </w:p>
    <w:p w14:paraId="56DC2B6C"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if (</w:t>
      </w:r>
      <w:proofErr w:type="spellStart"/>
      <w:r w:rsidRPr="00BE5394">
        <w:rPr>
          <w:rStyle w:val="code"/>
          <w:color w:val="800000"/>
          <w:sz w:val="18"/>
          <w:szCs w:val="18"/>
          <w:lang w:val="en-US"/>
        </w:rPr>
        <w:t>keyDown</w:t>
      </w:r>
      <w:proofErr w:type="spellEnd"/>
      <w:r w:rsidRPr="00BE5394">
        <w:rPr>
          <w:rStyle w:val="code"/>
          <w:color w:val="800000"/>
          <w:sz w:val="18"/>
          <w:szCs w:val="18"/>
          <w:lang w:val="en-US"/>
        </w:rPr>
        <w:t>(SDLK_LEFT))</w:t>
      </w:r>
    </w:p>
    <w:p w14:paraId="577AA094"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w:t>
      </w:r>
    </w:p>
    <w:p w14:paraId="166F3F82" w14:textId="77777777" w:rsidR="00BE5394" w:rsidRPr="00BE5394" w:rsidRDefault="00BE5394" w:rsidP="00BE5394">
      <w:pPr>
        <w:pStyle w:val="PreformattatoHTML"/>
        <w:shd w:val="clear" w:color="auto" w:fill="EEEEEE"/>
        <w:rPr>
          <w:rStyle w:val="code"/>
          <w:color w:val="000099"/>
          <w:sz w:val="18"/>
          <w:szCs w:val="18"/>
          <w:lang w:val="en-US"/>
        </w:rPr>
      </w:pPr>
      <w:r w:rsidRPr="00BE5394">
        <w:rPr>
          <w:rStyle w:val="code"/>
          <w:color w:val="800000"/>
          <w:sz w:val="18"/>
          <w:szCs w:val="18"/>
          <w:lang w:val="en-US"/>
        </w:rPr>
        <w:t xml:space="preserve">      </w:t>
      </w:r>
      <w:r w:rsidRPr="00BE5394">
        <w:rPr>
          <w:rStyle w:val="code"/>
          <w:color w:val="000099"/>
          <w:sz w:val="18"/>
          <w:szCs w:val="18"/>
          <w:lang w:val="en-US"/>
        </w:rPr>
        <w:t>//both camera direction and camera plane must be rotated</w:t>
      </w:r>
    </w:p>
    <w:p w14:paraId="44E42DBA"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double </w:t>
      </w:r>
      <w:proofErr w:type="spellStart"/>
      <w:r w:rsidRPr="00BE5394">
        <w:rPr>
          <w:rStyle w:val="code"/>
          <w:color w:val="800000"/>
          <w:sz w:val="18"/>
          <w:szCs w:val="18"/>
          <w:lang w:val="en-US"/>
        </w:rPr>
        <w:t>oldDirX</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dirX</w:t>
      </w:r>
      <w:proofErr w:type="spellEnd"/>
      <w:r w:rsidRPr="00BE5394">
        <w:rPr>
          <w:rStyle w:val="code"/>
          <w:color w:val="800000"/>
          <w:sz w:val="18"/>
          <w:szCs w:val="18"/>
          <w:lang w:val="en-US"/>
        </w:rPr>
        <w:t>;</w:t>
      </w:r>
    </w:p>
    <w:p w14:paraId="00BB07B3"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w:t>
      </w:r>
      <w:proofErr w:type="spellStart"/>
      <w:r w:rsidRPr="00BE5394">
        <w:rPr>
          <w:rStyle w:val="code"/>
          <w:color w:val="800000"/>
          <w:sz w:val="18"/>
          <w:szCs w:val="18"/>
          <w:lang w:val="en-US"/>
        </w:rPr>
        <w:t>dirX</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dirX</w:t>
      </w:r>
      <w:proofErr w:type="spellEnd"/>
      <w:r w:rsidRPr="00BE5394">
        <w:rPr>
          <w:rStyle w:val="code"/>
          <w:color w:val="800000"/>
          <w:sz w:val="18"/>
          <w:szCs w:val="18"/>
          <w:lang w:val="en-US"/>
        </w:rPr>
        <w:t xml:space="preserve"> * cos(</w:t>
      </w:r>
      <w:proofErr w:type="spellStart"/>
      <w:r w:rsidRPr="00BE5394">
        <w:rPr>
          <w:rStyle w:val="code"/>
          <w:color w:val="800000"/>
          <w:sz w:val="18"/>
          <w:szCs w:val="18"/>
          <w:lang w:val="en-US"/>
        </w:rPr>
        <w:t>rotSpeed</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dirY</w:t>
      </w:r>
      <w:proofErr w:type="spellEnd"/>
      <w:r w:rsidRPr="00BE5394">
        <w:rPr>
          <w:rStyle w:val="code"/>
          <w:color w:val="800000"/>
          <w:sz w:val="18"/>
          <w:szCs w:val="18"/>
          <w:lang w:val="en-US"/>
        </w:rPr>
        <w:t xml:space="preserve"> * sin(</w:t>
      </w:r>
      <w:proofErr w:type="spellStart"/>
      <w:r w:rsidRPr="00BE5394">
        <w:rPr>
          <w:rStyle w:val="code"/>
          <w:color w:val="800000"/>
          <w:sz w:val="18"/>
          <w:szCs w:val="18"/>
          <w:lang w:val="en-US"/>
        </w:rPr>
        <w:t>rotSpeed</w:t>
      </w:r>
      <w:proofErr w:type="spellEnd"/>
      <w:r w:rsidRPr="00BE5394">
        <w:rPr>
          <w:rStyle w:val="code"/>
          <w:color w:val="800000"/>
          <w:sz w:val="18"/>
          <w:szCs w:val="18"/>
          <w:lang w:val="en-US"/>
        </w:rPr>
        <w:t>);</w:t>
      </w:r>
    </w:p>
    <w:p w14:paraId="22230A50"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w:t>
      </w:r>
      <w:proofErr w:type="spellStart"/>
      <w:r w:rsidRPr="00BE5394">
        <w:rPr>
          <w:rStyle w:val="code"/>
          <w:color w:val="800000"/>
          <w:sz w:val="18"/>
          <w:szCs w:val="18"/>
          <w:lang w:val="en-US"/>
        </w:rPr>
        <w:t>dirY</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oldDirX</w:t>
      </w:r>
      <w:proofErr w:type="spellEnd"/>
      <w:r w:rsidRPr="00BE5394">
        <w:rPr>
          <w:rStyle w:val="code"/>
          <w:color w:val="800000"/>
          <w:sz w:val="18"/>
          <w:szCs w:val="18"/>
          <w:lang w:val="en-US"/>
        </w:rPr>
        <w:t xml:space="preserve"> * sin(</w:t>
      </w:r>
      <w:proofErr w:type="spellStart"/>
      <w:r w:rsidRPr="00BE5394">
        <w:rPr>
          <w:rStyle w:val="code"/>
          <w:color w:val="800000"/>
          <w:sz w:val="18"/>
          <w:szCs w:val="18"/>
          <w:lang w:val="en-US"/>
        </w:rPr>
        <w:t>rotSpeed</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dirY</w:t>
      </w:r>
      <w:proofErr w:type="spellEnd"/>
      <w:r w:rsidRPr="00BE5394">
        <w:rPr>
          <w:rStyle w:val="code"/>
          <w:color w:val="800000"/>
          <w:sz w:val="18"/>
          <w:szCs w:val="18"/>
          <w:lang w:val="en-US"/>
        </w:rPr>
        <w:t xml:space="preserve"> * cos(</w:t>
      </w:r>
      <w:proofErr w:type="spellStart"/>
      <w:r w:rsidRPr="00BE5394">
        <w:rPr>
          <w:rStyle w:val="code"/>
          <w:color w:val="800000"/>
          <w:sz w:val="18"/>
          <w:szCs w:val="18"/>
          <w:lang w:val="en-US"/>
        </w:rPr>
        <w:t>rotSpeed</w:t>
      </w:r>
      <w:proofErr w:type="spellEnd"/>
      <w:r w:rsidRPr="00BE5394">
        <w:rPr>
          <w:rStyle w:val="code"/>
          <w:color w:val="800000"/>
          <w:sz w:val="18"/>
          <w:szCs w:val="18"/>
          <w:lang w:val="en-US"/>
        </w:rPr>
        <w:t>);</w:t>
      </w:r>
    </w:p>
    <w:p w14:paraId="354F5FF4"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double </w:t>
      </w:r>
      <w:proofErr w:type="spellStart"/>
      <w:r w:rsidRPr="00BE5394">
        <w:rPr>
          <w:rStyle w:val="code"/>
          <w:color w:val="800000"/>
          <w:sz w:val="18"/>
          <w:szCs w:val="18"/>
          <w:lang w:val="en-US"/>
        </w:rPr>
        <w:t>oldPlaneX</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planeX</w:t>
      </w:r>
      <w:proofErr w:type="spellEnd"/>
      <w:r w:rsidRPr="00BE5394">
        <w:rPr>
          <w:rStyle w:val="code"/>
          <w:color w:val="800000"/>
          <w:sz w:val="18"/>
          <w:szCs w:val="18"/>
          <w:lang w:val="en-US"/>
        </w:rPr>
        <w:t>;</w:t>
      </w:r>
    </w:p>
    <w:p w14:paraId="4120DE28"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w:t>
      </w:r>
      <w:proofErr w:type="spellStart"/>
      <w:r w:rsidRPr="00BE5394">
        <w:rPr>
          <w:rStyle w:val="code"/>
          <w:color w:val="800000"/>
          <w:sz w:val="18"/>
          <w:szCs w:val="18"/>
          <w:lang w:val="en-US"/>
        </w:rPr>
        <w:t>planeX</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planeX</w:t>
      </w:r>
      <w:proofErr w:type="spellEnd"/>
      <w:r w:rsidRPr="00BE5394">
        <w:rPr>
          <w:rStyle w:val="code"/>
          <w:color w:val="800000"/>
          <w:sz w:val="18"/>
          <w:szCs w:val="18"/>
          <w:lang w:val="en-US"/>
        </w:rPr>
        <w:t xml:space="preserve"> * cos(</w:t>
      </w:r>
      <w:proofErr w:type="spellStart"/>
      <w:r w:rsidRPr="00BE5394">
        <w:rPr>
          <w:rStyle w:val="code"/>
          <w:color w:val="800000"/>
          <w:sz w:val="18"/>
          <w:szCs w:val="18"/>
          <w:lang w:val="en-US"/>
        </w:rPr>
        <w:t>rotSpeed</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planeY</w:t>
      </w:r>
      <w:proofErr w:type="spellEnd"/>
      <w:r w:rsidRPr="00BE5394">
        <w:rPr>
          <w:rStyle w:val="code"/>
          <w:color w:val="800000"/>
          <w:sz w:val="18"/>
          <w:szCs w:val="18"/>
          <w:lang w:val="en-US"/>
        </w:rPr>
        <w:t xml:space="preserve"> * sin(</w:t>
      </w:r>
      <w:proofErr w:type="spellStart"/>
      <w:r w:rsidRPr="00BE5394">
        <w:rPr>
          <w:rStyle w:val="code"/>
          <w:color w:val="800000"/>
          <w:sz w:val="18"/>
          <w:szCs w:val="18"/>
          <w:lang w:val="en-US"/>
        </w:rPr>
        <w:t>rotSpeed</w:t>
      </w:r>
      <w:proofErr w:type="spellEnd"/>
      <w:r w:rsidRPr="00BE5394">
        <w:rPr>
          <w:rStyle w:val="code"/>
          <w:color w:val="800000"/>
          <w:sz w:val="18"/>
          <w:szCs w:val="18"/>
          <w:lang w:val="en-US"/>
        </w:rPr>
        <w:t>);</w:t>
      </w:r>
    </w:p>
    <w:p w14:paraId="24F783CE" w14:textId="77777777" w:rsidR="00BE5394" w:rsidRPr="00BE5394" w:rsidRDefault="00BE5394" w:rsidP="00BE5394">
      <w:pPr>
        <w:pStyle w:val="PreformattatoHTML"/>
        <w:shd w:val="clear" w:color="auto" w:fill="EEEEEE"/>
        <w:rPr>
          <w:rStyle w:val="code"/>
          <w:color w:val="800000"/>
          <w:sz w:val="18"/>
          <w:szCs w:val="18"/>
          <w:lang w:val="en-US"/>
        </w:rPr>
      </w:pPr>
      <w:r w:rsidRPr="00BE5394">
        <w:rPr>
          <w:rStyle w:val="code"/>
          <w:color w:val="800000"/>
          <w:sz w:val="18"/>
          <w:szCs w:val="18"/>
          <w:lang w:val="en-US"/>
        </w:rPr>
        <w:t xml:space="preserve">      </w:t>
      </w:r>
      <w:proofErr w:type="spellStart"/>
      <w:r w:rsidRPr="00BE5394">
        <w:rPr>
          <w:rStyle w:val="code"/>
          <w:color w:val="800000"/>
          <w:sz w:val="18"/>
          <w:szCs w:val="18"/>
          <w:lang w:val="en-US"/>
        </w:rPr>
        <w:t>planeY</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oldPlaneX</w:t>
      </w:r>
      <w:proofErr w:type="spellEnd"/>
      <w:r w:rsidRPr="00BE5394">
        <w:rPr>
          <w:rStyle w:val="code"/>
          <w:color w:val="800000"/>
          <w:sz w:val="18"/>
          <w:szCs w:val="18"/>
          <w:lang w:val="en-US"/>
        </w:rPr>
        <w:t xml:space="preserve"> * sin(</w:t>
      </w:r>
      <w:proofErr w:type="spellStart"/>
      <w:r w:rsidRPr="00BE5394">
        <w:rPr>
          <w:rStyle w:val="code"/>
          <w:color w:val="800000"/>
          <w:sz w:val="18"/>
          <w:szCs w:val="18"/>
          <w:lang w:val="en-US"/>
        </w:rPr>
        <w:t>rotSpeed</w:t>
      </w:r>
      <w:proofErr w:type="spellEnd"/>
      <w:r w:rsidRPr="00BE5394">
        <w:rPr>
          <w:rStyle w:val="code"/>
          <w:color w:val="800000"/>
          <w:sz w:val="18"/>
          <w:szCs w:val="18"/>
          <w:lang w:val="en-US"/>
        </w:rPr>
        <w:t xml:space="preserve">) + </w:t>
      </w:r>
      <w:proofErr w:type="spellStart"/>
      <w:r w:rsidRPr="00BE5394">
        <w:rPr>
          <w:rStyle w:val="code"/>
          <w:color w:val="800000"/>
          <w:sz w:val="18"/>
          <w:szCs w:val="18"/>
          <w:lang w:val="en-US"/>
        </w:rPr>
        <w:t>planeY</w:t>
      </w:r>
      <w:proofErr w:type="spellEnd"/>
      <w:r w:rsidRPr="00BE5394">
        <w:rPr>
          <w:rStyle w:val="code"/>
          <w:color w:val="800000"/>
          <w:sz w:val="18"/>
          <w:szCs w:val="18"/>
          <w:lang w:val="en-US"/>
        </w:rPr>
        <w:t xml:space="preserve"> * cos(</w:t>
      </w:r>
      <w:proofErr w:type="spellStart"/>
      <w:r w:rsidRPr="00BE5394">
        <w:rPr>
          <w:rStyle w:val="code"/>
          <w:color w:val="800000"/>
          <w:sz w:val="18"/>
          <w:szCs w:val="18"/>
          <w:lang w:val="en-US"/>
        </w:rPr>
        <w:t>rotSpeed</w:t>
      </w:r>
      <w:proofErr w:type="spellEnd"/>
      <w:r w:rsidRPr="00BE5394">
        <w:rPr>
          <w:rStyle w:val="code"/>
          <w:color w:val="800000"/>
          <w:sz w:val="18"/>
          <w:szCs w:val="18"/>
          <w:lang w:val="en-US"/>
        </w:rPr>
        <w:t>);</w:t>
      </w:r>
    </w:p>
    <w:p w14:paraId="46883AC5" w14:textId="77777777" w:rsidR="00BE5394" w:rsidRDefault="00BE5394" w:rsidP="00BE5394">
      <w:pPr>
        <w:pStyle w:val="PreformattatoHTML"/>
        <w:shd w:val="clear" w:color="auto" w:fill="EEEEEE"/>
        <w:rPr>
          <w:rStyle w:val="code"/>
          <w:color w:val="800000"/>
          <w:sz w:val="18"/>
          <w:szCs w:val="18"/>
        </w:rPr>
      </w:pPr>
      <w:r w:rsidRPr="00BE5394">
        <w:rPr>
          <w:rStyle w:val="code"/>
          <w:color w:val="800000"/>
          <w:sz w:val="18"/>
          <w:szCs w:val="18"/>
          <w:lang w:val="en-US"/>
        </w:rPr>
        <w:t xml:space="preserve">    </w:t>
      </w:r>
      <w:r>
        <w:rPr>
          <w:rStyle w:val="code"/>
          <w:color w:val="800000"/>
          <w:sz w:val="18"/>
          <w:szCs w:val="18"/>
        </w:rPr>
        <w:t>}</w:t>
      </w:r>
    </w:p>
    <w:p w14:paraId="73437599" w14:textId="77777777" w:rsidR="00BE5394" w:rsidRDefault="00BE5394" w:rsidP="00BE5394">
      <w:pPr>
        <w:pStyle w:val="PreformattatoHTML"/>
        <w:shd w:val="clear" w:color="auto" w:fill="EEEEEE"/>
        <w:rPr>
          <w:rStyle w:val="code"/>
          <w:color w:val="800000"/>
          <w:sz w:val="18"/>
          <w:szCs w:val="18"/>
        </w:rPr>
      </w:pPr>
      <w:r>
        <w:rPr>
          <w:rStyle w:val="code"/>
          <w:color w:val="800000"/>
          <w:sz w:val="18"/>
          <w:szCs w:val="18"/>
        </w:rPr>
        <w:lastRenderedPageBreak/>
        <w:t xml:space="preserve">  }</w:t>
      </w:r>
    </w:p>
    <w:p w14:paraId="7E036D35" w14:textId="77777777" w:rsidR="00BE5394" w:rsidRDefault="00BE5394" w:rsidP="00BE5394">
      <w:pPr>
        <w:pStyle w:val="PreformattatoHTML"/>
        <w:shd w:val="clear" w:color="auto" w:fill="EEEEEE"/>
        <w:rPr>
          <w:color w:val="000000"/>
        </w:rPr>
      </w:pPr>
      <w:r>
        <w:rPr>
          <w:rStyle w:val="code"/>
          <w:color w:val="800000"/>
          <w:sz w:val="18"/>
          <w:szCs w:val="18"/>
        </w:rPr>
        <w:t>}</w:t>
      </w:r>
    </w:p>
    <w:p w14:paraId="192D0A3A" w14:textId="769F9AD3" w:rsidR="00BE5394" w:rsidRDefault="00BE5394" w:rsidP="000B103B">
      <w:r>
        <w:t xml:space="preserve">Nota: Di solito, le immagini sono memorizzate per </w:t>
      </w:r>
      <w:proofErr w:type="spellStart"/>
      <w:r>
        <w:t>scanline</w:t>
      </w:r>
      <w:proofErr w:type="spellEnd"/>
      <w:r>
        <w:t xml:space="preserve"> orizzontali, ma per un </w:t>
      </w:r>
      <w:proofErr w:type="spellStart"/>
      <w:r>
        <w:t>raycaster</w:t>
      </w:r>
      <w:proofErr w:type="spellEnd"/>
      <w:r>
        <w:t xml:space="preserve"> le texture vengono disegnate come strisce verticali. Pertanto, per utilizzare in modo ottimale la cache della CPU e evitare i page fault, potrebbe essere più efficiente memorizzare le texture in memoria per strisce verticali anziché per </w:t>
      </w:r>
      <w:proofErr w:type="spellStart"/>
      <w:r>
        <w:t>scanline</w:t>
      </w:r>
      <w:proofErr w:type="spellEnd"/>
      <w:r>
        <w:t xml:space="preserve"> orizzontali. Per fare ciò, dopo aver generato le texture, scambia le loro coordinate X e Y (questo codice funziona solo se </w:t>
      </w:r>
      <w:proofErr w:type="spellStart"/>
      <w:r>
        <w:rPr>
          <w:rStyle w:val="CodiceHTML"/>
          <w:rFonts w:eastAsiaTheme="minorHAnsi"/>
        </w:rPr>
        <w:t>texWidth</w:t>
      </w:r>
      <w:proofErr w:type="spellEnd"/>
      <w:r>
        <w:t xml:space="preserve"> e </w:t>
      </w:r>
      <w:proofErr w:type="spellStart"/>
      <w:r>
        <w:rPr>
          <w:rStyle w:val="CodiceHTML"/>
          <w:rFonts w:eastAsiaTheme="minorHAnsi"/>
        </w:rPr>
        <w:t>texHeight</w:t>
      </w:r>
      <w:proofErr w:type="spellEnd"/>
      <w:r>
        <w:t xml:space="preserve"> sono uguali):</w:t>
      </w:r>
    </w:p>
    <w:p w14:paraId="7937D0DB" w14:textId="77777777" w:rsidR="00BE5394" w:rsidRPr="00BE5394" w:rsidRDefault="00BE5394" w:rsidP="00BE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kern w:val="0"/>
          <w:sz w:val="18"/>
          <w:szCs w:val="18"/>
          <w:lang w:val="en-US" w:eastAsia="it-IT"/>
          <w14:ligatures w14:val="none"/>
        </w:rPr>
      </w:pPr>
      <w:r w:rsidRPr="00A93AA3">
        <w:rPr>
          <w:rFonts w:ascii="Courier New" w:eastAsia="Times New Roman" w:hAnsi="Courier New" w:cs="Courier New"/>
          <w:color w:val="800000"/>
          <w:kern w:val="0"/>
          <w:sz w:val="18"/>
          <w:szCs w:val="18"/>
          <w:lang w:eastAsia="it-IT"/>
          <w14:ligatures w14:val="none"/>
        </w:rPr>
        <w:t xml:space="preserve">  </w:t>
      </w:r>
      <w:r w:rsidRPr="00BE5394">
        <w:rPr>
          <w:rFonts w:ascii="Courier New" w:eastAsia="Times New Roman" w:hAnsi="Courier New" w:cs="Courier New"/>
          <w:color w:val="000099"/>
          <w:kern w:val="0"/>
          <w:sz w:val="18"/>
          <w:szCs w:val="18"/>
          <w:lang w:val="en-US" w:eastAsia="it-IT"/>
          <w14:ligatures w14:val="none"/>
        </w:rPr>
        <w:t>//swap texture X/Y since they'll be used as vertical stripes</w:t>
      </w:r>
    </w:p>
    <w:p w14:paraId="6D54570B" w14:textId="77777777" w:rsidR="00BE5394" w:rsidRPr="00BE5394" w:rsidRDefault="00BE5394" w:rsidP="00BE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BE5394">
        <w:rPr>
          <w:rFonts w:ascii="Courier New" w:eastAsia="Times New Roman" w:hAnsi="Courier New" w:cs="Courier New"/>
          <w:color w:val="800000"/>
          <w:kern w:val="0"/>
          <w:sz w:val="18"/>
          <w:szCs w:val="18"/>
          <w:lang w:val="en-US" w:eastAsia="it-IT"/>
          <w14:ligatures w14:val="none"/>
        </w:rPr>
        <w:t xml:space="preserve">  for(</w:t>
      </w:r>
      <w:proofErr w:type="spellStart"/>
      <w:r w:rsidRPr="00BE5394">
        <w:rPr>
          <w:rFonts w:ascii="Courier New" w:eastAsia="Times New Roman" w:hAnsi="Courier New" w:cs="Courier New"/>
          <w:color w:val="800000"/>
          <w:kern w:val="0"/>
          <w:sz w:val="18"/>
          <w:szCs w:val="18"/>
          <w:lang w:val="en-US" w:eastAsia="it-IT"/>
          <w14:ligatures w14:val="none"/>
        </w:rPr>
        <w:t>size_t</w:t>
      </w:r>
      <w:proofErr w:type="spellEnd"/>
      <w:r w:rsidRPr="00BE5394">
        <w:rPr>
          <w:rFonts w:ascii="Courier New" w:eastAsia="Times New Roman" w:hAnsi="Courier New" w:cs="Courier New"/>
          <w:color w:val="800000"/>
          <w:kern w:val="0"/>
          <w:sz w:val="18"/>
          <w:szCs w:val="18"/>
          <w:lang w:val="en-US" w:eastAsia="it-IT"/>
          <w14:ligatures w14:val="none"/>
        </w:rPr>
        <w:t xml:space="preserve"> </w:t>
      </w:r>
      <w:proofErr w:type="spellStart"/>
      <w:r w:rsidRPr="00BE5394">
        <w:rPr>
          <w:rFonts w:ascii="Courier New" w:eastAsia="Times New Roman" w:hAnsi="Courier New" w:cs="Courier New"/>
          <w:color w:val="800000"/>
          <w:kern w:val="0"/>
          <w:sz w:val="18"/>
          <w:szCs w:val="18"/>
          <w:lang w:val="en-US" w:eastAsia="it-IT"/>
          <w14:ligatures w14:val="none"/>
        </w:rPr>
        <w:t>i</w:t>
      </w:r>
      <w:proofErr w:type="spellEnd"/>
      <w:r w:rsidRPr="00BE5394">
        <w:rPr>
          <w:rFonts w:ascii="Courier New" w:eastAsia="Times New Roman" w:hAnsi="Courier New" w:cs="Courier New"/>
          <w:color w:val="800000"/>
          <w:kern w:val="0"/>
          <w:sz w:val="18"/>
          <w:szCs w:val="18"/>
          <w:lang w:val="en-US" w:eastAsia="it-IT"/>
          <w14:ligatures w14:val="none"/>
        </w:rPr>
        <w:t xml:space="preserve"> = 0; </w:t>
      </w:r>
      <w:proofErr w:type="spellStart"/>
      <w:r w:rsidRPr="00BE5394">
        <w:rPr>
          <w:rFonts w:ascii="Courier New" w:eastAsia="Times New Roman" w:hAnsi="Courier New" w:cs="Courier New"/>
          <w:color w:val="800000"/>
          <w:kern w:val="0"/>
          <w:sz w:val="18"/>
          <w:szCs w:val="18"/>
          <w:lang w:val="en-US" w:eastAsia="it-IT"/>
          <w14:ligatures w14:val="none"/>
        </w:rPr>
        <w:t>i</w:t>
      </w:r>
      <w:proofErr w:type="spellEnd"/>
      <w:r w:rsidRPr="00BE5394">
        <w:rPr>
          <w:rFonts w:ascii="Courier New" w:eastAsia="Times New Roman" w:hAnsi="Courier New" w:cs="Courier New"/>
          <w:color w:val="800000"/>
          <w:kern w:val="0"/>
          <w:sz w:val="18"/>
          <w:szCs w:val="18"/>
          <w:lang w:val="en-US" w:eastAsia="it-IT"/>
          <w14:ligatures w14:val="none"/>
        </w:rPr>
        <w:t xml:space="preserve"> &lt; 8; </w:t>
      </w:r>
      <w:proofErr w:type="spellStart"/>
      <w:r w:rsidRPr="00BE5394">
        <w:rPr>
          <w:rFonts w:ascii="Courier New" w:eastAsia="Times New Roman" w:hAnsi="Courier New" w:cs="Courier New"/>
          <w:color w:val="800000"/>
          <w:kern w:val="0"/>
          <w:sz w:val="18"/>
          <w:szCs w:val="18"/>
          <w:lang w:val="en-US" w:eastAsia="it-IT"/>
          <w14:ligatures w14:val="none"/>
        </w:rPr>
        <w:t>i</w:t>
      </w:r>
      <w:proofErr w:type="spellEnd"/>
      <w:r w:rsidRPr="00BE5394">
        <w:rPr>
          <w:rFonts w:ascii="Courier New" w:eastAsia="Times New Roman" w:hAnsi="Courier New" w:cs="Courier New"/>
          <w:color w:val="800000"/>
          <w:kern w:val="0"/>
          <w:sz w:val="18"/>
          <w:szCs w:val="18"/>
          <w:lang w:val="en-US" w:eastAsia="it-IT"/>
          <w14:ligatures w14:val="none"/>
        </w:rPr>
        <w:t>++)</w:t>
      </w:r>
    </w:p>
    <w:p w14:paraId="579C3A01" w14:textId="77777777" w:rsidR="00BE5394" w:rsidRPr="00BE5394" w:rsidRDefault="00BE5394" w:rsidP="00BE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BE5394">
        <w:rPr>
          <w:rFonts w:ascii="Courier New" w:eastAsia="Times New Roman" w:hAnsi="Courier New" w:cs="Courier New"/>
          <w:color w:val="800000"/>
          <w:kern w:val="0"/>
          <w:sz w:val="18"/>
          <w:szCs w:val="18"/>
          <w:lang w:val="en-US" w:eastAsia="it-IT"/>
          <w14:ligatures w14:val="none"/>
        </w:rPr>
        <w:t xml:space="preserve">  for(</w:t>
      </w:r>
      <w:proofErr w:type="spellStart"/>
      <w:r w:rsidRPr="00BE5394">
        <w:rPr>
          <w:rFonts w:ascii="Courier New" w:eastAsia="Times New Roman" w:hAnsi="Courier New" w:cs="Courier New"/>
          <w:color w:val="800000"/>
          <w:kern w:val="0"/>
          <w:sz w:val="18"/>
          <w:szCs w:val="18"/>
          <w:lang w:val="en-US" w:eastAsia="it-IT"/>
          <w14:ligatures w14:val="none"/>
        </w:rPr>
        <w:t>size_t</w:t>
      </w:r>
      <w:proofErr w:type="spellEnd"/>
      <w:r w:rsidRPr="00BE5394">
        <w:rPr>
          <w:rFonts w:ascii="Courier New" w:eastAsia="Times New Roman" w:hAnsi="Courier New" w:cs="Courier New"/>
          <w:color w:val="800000"/>
          <w:kern w:val="0"/>
          <w:sz w:val="18"/>
          <w:szCs w:val="18"/>
          <w:lang w:val="en-US" w:eastAsia="it-IT"/>
          <w14:ligatures w14:val="none"/>
        </w:rPr>
        <w:t xml:space="preserve"> x = 0; x &lt; </w:t>
      </w:r>
      <w:proofErr w:type="spellStart"/>
      <w:r w:rsidRPr="00BE5394">
        <w:rPr>
          <w:rFonts w:ascii="Courier New" w:eastAsia="Times New Roman" w:hAnsi="Courier New" w:cs="Courier New"/>
          <w:color w:val="800000"/>
          <w:kern w:val="0"/>
          <w:sz w:val="18"/>
          <w:szCs w:val="18"/>
          <w:lang w:val="en-US" w:eastAsia="it-IT"/>
          <w14:ligatures w14:val="none"/>
        </w:rPr>
        <w:t>texSize</w:t>
      </w:r>
      <w:proofErr w:type="spellEnd"/>
      <w:r w:rsidRPr="00BE5394">
        <w:rPr>
          <w:rFonts w:ascii="Courier New" w:eastAsia="Times New Roman" w:hAnsi="Courier New" w:cs="Courier New"/>
          <w:color w:val="800000"/>
          <w:kern w:val="0"/>
          <w:sz w:val="18"/>
          <w:szCs w:val="18"/>
          <w:lang w:val="en-US" w:eastAsia="it-IT"/>
          <w14:ligatures w14:val="none"/>
        </w:rPr>
        <w:t>; x++)</w:t>
      </w:r>
    </w:p>
    <w:p w14:paraId="1F6A1FB1" w14:textId="77777777" w:rsidR="00BE5394" w:rsidRPr="00BE5394" w:rsidRDefault="00BE5394" w:rsidP="00BE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18"/>
          <w:szCs w:val="18"/>
          <w:lang w:val="en-US" w:eastAsia="it-IT"/>
          <w14:ligatures w14:val="none"/>
        </w:rPr>
      </w:pPr>
      <w:r w:rsidRPr="00BE5394">
        <w:rPr>
          <w:rFonts w:ascii="Courier New" w:eastAsia="Times New Roman" w:hAnsi="Courier New" w:cs="Courier New"/>
          <w:color w:val="800000"/>
          <w:kern w:val="0"/>
          <w:sz w:val="18"/>
          <w:szCs w:val="18"/>
          <w:lang w:val="en-US" w:eastAsia="it-IT"/>
          <w14:ligatures w14:val="none"/>
        </w:rPr>
        <w:t xml:space="preserve">  for(</w:t>
      </w:r>
      <w:proofErr w:type="spellStart"/>
      <w:r w:rsidRPr="00BE5394">
        <w:rPr>
          <w:rFonts w:ascii="Courier New" w:eastAsia="Times New Roman" w:hAnsi="Courier New" w:cs="Courier New"/>
          <w:color w:val="800000"/>
          <w:kern w:val="0"/>
          <w:sz w:val="18"/>
          <w:szCs w:val="18"/>
          <w:lang w:val="en-US" w:eastAsia="it-IT"/>
          <w14:ligatures w14:val="none"/>
        </w:rPr>
        <w:t>size_t</w:t>
      </w:r>
      <w:proofErr w:type="spellEnd"/>
      <w:r w:rsidRPr="00BE5394">
        <w:rPr>
          <w:rFonts w:ascii="Courier New" w:eastAsia="Times New Roman" w:hAnsi="Courier New" w:cs="Courier New"/>
          <w:color w:val="800000"/>
          <w:kern w:val="0"/>
          <w:sz w:val="18"/>
          <w:szCs w:val="18"/>
          <w:lang w:val="en-US" w:eastAsia="it-IT"/>
          <w14:ligatures w14:val="none"/>
        </w:rPr>
        <w:t xml:space="preserve"> y = 0; y &lt; x; y++)</w:t>
      </w:r>
    </w:p>
    <w:p w14:paraId="7008CC2B" w14:textId="71DBB005" w:rsidR="00BE5394" w:rsidRDefault="00BE5394" w:rsidP="00BE5394">
      <w:pPr>
        <w:rPr>
          <w:rFonts w:ascii="Courier New" w:eastAsia="Times New Roman" w:hAnsi="Courier New" w:cs="Courier New"/>
          <w:color w:val="800000"/>
          <w:kern w:val="0"/>
          <w:sz w:val="18"/>
          <w:szCs w:val="18"/>
          <w:lang w:val="en-US" w:eastAsia="it-IT"/>
          <w14:ligatures w14:val="none"/>
        </w:rPr>
      </w:pPr>
      <w:r w:rsidRPr="00BE5394">
        <w:rPr>
          <w:rFonts w:ascii="Courier New" w:eastAsia="Times New Roman" w:hAnsi="Courier New" w:cs="Courier New"/>
          <w:color w:val="800000"/>
          <w:kern w:val="0"/>
          <w:sz w:val="18"/>
          <w:szCs w:val="18"/>
          <w:lang w:val="en-US" w:eastAsia="it-IT"/>
          <w14:ligatures w14:val="none"/>
        </w:rPr>
        <w:t xml:space="preserve">  std::swap(texture[</w:t>
      </w:r>
      <w:proofErr w:type="spellStart"/>
      <w:r w:rsidRPr="00BE5394">
        <w:rPr>
          <w:rFonts w:ascii="Courier New" w:eastAsia="Times New Roman" w:hAnsi="Courier New" w:cs="Courier New"/>
          <w:color w:val="800000"/>
          <w:kern w:val="0"/>
          <w:sz w:val="18"/>
          <w:szCs w:val="18"/>
          <w:lang w:val="en-US" w:eastAsia="it-IT"/>
          <w14:ligatures w14:val="none"/>
        </w:rPr>
        <w:t>i</w:t>
      </w:r>
      <w:proofErr w:type="spellEnd"/>
      <w:r w:rsidRPr="00BE5394">
        <w:rPr>
          <w:rFonts w:ascii="Courier New" w:eastAsia="Times New Roman" w:hAnsi="Courier New" w:cs="Courier New"/>
          <w:color w:val="800000"/>
          <w:kern w:val="0"/>
          <w:sz w:val="18"/>
          <w:szCs w:val="18"/>
          <w:lang w:val="en-US" w:eastAsia="it-IT"/>
          <w14:ligatures w14:val="none"/>
        </w:rPr>
        <w:t>][</w:t>
      </w:r>
      <w:proofErr w:type="spellStart"/>
      <w:r w:rsidRPr="00BE5394">
        <w:rPr>
          <w:rFonts w:ascii="Courier New" w:eastAsia="Times New Roman" w:hAnsi="Courier New" w:cs="Courier New"/>
          <w:color w:val="800000"/>
          <w:kern w:val="0"/>
          <w:sz w:val="18"/>
          <w:szCs w:val="18"/>
          <w:lang w:val="en-US" w:eastAsia="it-IT"/>
          <w14:ligatures w14:val="none"/>
        </w:rPr>
        <w:t>texSize</w:t>
      </w:r>
      <w:proofErr w:type="spellEnd"/>
      <w:r w:rsidRPr="00BE5394">
        <w:rPr>
          <w:rFonts w:ascii="Courier New" w:eastAsia="Times New Roman" w:hAnsi="Courier New" w:cs="Courier New"/>
          <w:color w:val="800000"/>
          <w:kern w:val="0"/>
          <w:sz w:val="18"/>
          <w:szCs w:val="18"/>
          <w:lang w:val="en-US" w:eastAsia="it-IT"/>
          <w14:ligatures w14:val="none"/>
        </w:rPr>
        <w:t xml:space="preserve"> * y + x], texture[</w:t>
      </w:r>
      <w:proofErr w:type="spellStart"/>
      <w:r w:rsidRPr="00BE5394">
        <w:rPr>
          <w:rFonts w:ascii="Courier New" w:eastAsia="Times New Roman" w:hAnsi="Courier New" w:cs="Courier New"/>
          <w:color w:val="800000"/>
          <w:kern w:val="0"/>
          <w:sz w:val="18"/>
          <w:szCs w:val="18"/>
          <w:lang w:val="en-US" w:eastAsia="it-IT"/>
          <w14:ligatures w14:val="none"/>
        </w:rPr>
        <w:t>i</w:t>
      </w:r>
      <w:proofErr w:type="spellEnd"/>
      <w:r w:rsidRPr="00BE5394">
        <w:rPr>
          <w:rFonts w:ascii="Courier New" w:eastAsia="Times New Roman" w:hAnsi="Courier New" w:cs="Courier New"/>
          <w:color w:val="800000"/>
          <w:kern w:val="0"/>
          <w:sz w:val="18"/>
          <w:szCs w:val="18"/>
          <w:lang w:val="en-US" w:eastAsia="it-IT"/>
          <w14:ligatures w14:val="none"/>
        </w:rPr>
        <w:t>][</w:t>
      </w:r>
      <w:proofErr w:type="spellStart"/>
      <w:r w:rsidRPr="00BE5394">
        <w:rPr>
          <w:rFonts w:ascii="Courier New" w:eastAsia="Times New Roman" w:hAnsi="Courier New" w:cs="Courier New"/>
          <w:color w:val="800000"/>
          <w:kern w:val="0"/>
          <w:sz w:val="18"/>
          <w:szCs w:val="18"/>
          <w:lang w:val="en-US" w:eastAsia="it-IT"/>
          <w14:ligatures w14:val="none"/>
        </w:rPr>
        <w:t>texSize</w:t>
      </w:r>
      <w:proofErr w:type="spellEnd"/>
      <w:r w:rsidRPr="00BE5394">
        <w:rPr>
          <w:rFonts w:ascii="Courier New" w:eastAsia="Times New Roman" w:hAnsi="Courier New" w:cs="Courier New"/>
          <w:color w:val="800000"/>
          <w:kern w:val="0"/>
          <w:sz w:val="18"/>
          <w:szCs w:val="18"/>
          <w:lang w:val="en-US" w:eastAsia="it-IT"/>
          <w14:ligatures w14:val="none"/>
        </w:rPr>
        <w:t xml:space="preserve"> * x + y]);</w:t>
      </w:r>
    </w:p>
    <w:p w14:paraId="61371D45" w14:textId="77777777" w:rsidR="00BE5394" w:rsidRDefault="00BE5394" w:rsidP="00BE5394">
      <w:pPr>
        <w:rPr>
          <w:rFonts w:ascii="Courier New" w:eastAsia="Times New Roman" w:hAnsi="Courier New" w:cs="Courier New"/>
          <w:color w:val="800000"/>
          <w:kern w:val="0"/>
          <w:sz w:val="18"/>
          <w:szCs w:val="18"/>
          <w:lang w:val="en-US" w:eastAsia="it-IT"/>
          <w14:ligatures w14:val="none"/>
        </w:rPr>
      </w:pPr>
    </w:p>
    <w:p w14:paraId="0D2E16A7" w14:textId="18AD125E" w:rsidR="00BE5394" w:rsidRDefault="00BE5394" w:rsidP="00BE5394">
      <w:r>
        <w:t xml:space="preserve">Oppure, puoi semplicemente scambiare X e Y quando le texture vengono generate, ma in molti casi, dopo aver caricato un'immagine o ottenuto una texture da altri formati, la troverai comunque organizzata per </w:t>
      </w:r>
      <w:proofErr w:type="spellStart"/>
      <w:r>
        <w:t>scanline</w:t>
      </w:r>
      <w:proofErr w:type="spellEnd"/>
      <w:r>
        <w:t xml:space="preserve"> e dovrai scambiarla in questo modo.</w:t>
      </w:r>
    </w:p>
    <w:p w14:paraId="5F633D9D" w14:textId="77777777" w:rsidR="00BE5394" w:rsidRDefault="00BE5394" w:rsidP="00BE5394"/>
    <w:p w14:paraId="5E7160C6" w14:textId="3E9A84B7" w:rsidR="00BE5394" w:rsidRPr="00BE5394" w:rsidRDefault="00BE5394" w:rsidP="00BE5394">
      <w:pPr>
        <w:pStyle w:val="PreformattatoHTML"/>
        <w:rPr>
          <w:color w:val="000000"/>
        </w:rPr>
      </w:pPr>
      <w:r>
        <w:t>Quando ottieni il pixel dalla texture, usa il seguente codice:</w:t>
      </w:r>
      <w:r>
        <w:br/>
      </w:r>
      <w:r w:rsidRPr="00BE5394">
        <w:rPr>
          <w:color w:val="800000"/>
          <w:sz w:val="18"/>
          <w:szCs w:val="18"/>
        </w:rPr>
        <w:t>Uint32 color = texture[</w:t>
      </w:r>
      <w:proofErr w:type="spellStart"/>
      <w:r w:rsidRPr="00BE5394">
        <w:rPr>
          <w:color w:val="800000"/>
          <w:sz w:val="18"/>
          <w:szCs w:val="18"/>
        </w:rPr>
        <w:t>texNum</w:t>
      </w:r>
      <w:proofErr w:type="spellEnd"/>
      <w:r w:rsidRPr="00BE5394">
        <w:rPr>
          <w:color w:val="800000"/>
          <w:sz w:val="18"/>
          <w:szCs w:val="18"/>
        </w:rPr>
        <w:t>][</w:t>
      </w:r>
      <w:proofErr w:type="spellStart"/>
      <w:r w:rsidRPr="00BE5394">
        <w:rPr>
          <w:color w:val="800000"/>
          <w:sz w:val="18"/>
          <w:szCs w:val="18"/>
        </w:rPr>
        <w:t>texSize</w:t>
      </w:r>
      <w:proofErr w:type="spellEnd"/>
      <w:r w:rsidRPr="00BE5394">
        <w:rPr>
          <w:color w:val="800000"/>
          <w:sz w:val="18"/>
          <w:szCs w:val="18"/>
        </w:rPr>
        <w:t xml:space="preserve"> * </w:t>
      </w:r>
      <w:proofErr w:type="spellStart"/>
      <w:r w:rsidRPr="00BE5394">
        <w:rPr>
          <w:color w:val="800000"/>
          <w:sz w:val="18"/>
          <w:szCs w:val="18"/>
        </w:rPr>
        <w:t>texX</w:t>
      </w:r>
      <w:proofErr w:type="spellEnd"/>
      <w:r w:rsidRPr="00BE5394">
        <w:rPr>
          <w:color w:val="800000"/>
          <w:sz w:val="18"/>
          <w:szCs w:val="18"/>
        </w:rPr>
        <w:t xml:space="preserve"> + texY];</w:t>
      </w:r>
    </w:p>
    <w:p w14:paraId="2625AF3A" w14:textId="775A3294" w:rsidR="00BE5394" w:rsidRDefault="00BE5394" w:rsidP="00BE5394"/>
    <w:p w14:paraId="48013242" w14:textId="77777777" w:rsidR="00BE5394" w:rsidRDefault="00BE5394" w:rsidP="00BE5394"/>
    <w:p w14:paraId="0B03B25A" w14:textId="05A2D4AD" w:rsidR="00BE5394" w:rsidRDefault="00BE5394" w:rsidP="00BE5394"/>
    <w:p w14:paraId="3079168D" w14:textId="75FC91DE" w:rsidR="007940CE" w:rsidRPr="00DF63EF" w:rsidRDefault="007940CE" w:rsidP="008506EB"/>
    <w:sectPr w:rsidR="007940CE" w:rsidRPr="00DF63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63732"/>
    <w:multiLevelType w:val="hybridMultilevel"/>
    <w:tmpl w:val="38A45E52"/>
    <w:lvl w:ilvl="0" w:tplc="4720E6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245245"/>
    <w:multiLevelType w:val="multilevel"/>
    <w:tmpl w:val="E94E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551DE"/>
    <w:multiLevelType w:val="multilevel"/>
    <w:tmpl w:val="CC80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C7AA1"/>
    <w:multiLevelType w:val="multilevel"/>
    <w:tmpl w:val="7602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2236F"/>
    <w:multiLevelType w:val="multilevel"/>
    <w:tmpl w:val="2C0C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65241">
    <w:abstractNumId w:val="4"/>
  </w:num>
  <w:num w:numId="2" w16cid:durableId="380860788">
    <w:abstractNumId w:val="0"/>
  </w:num>
  <w:num w:numId="3" w16cid:durableId="712845382">
    <w:abstractNumId w:val="3"/>
  </w:num>
  <w:num w:numId="4" w16cid:durableId="1241138257">
    <w:abstractNumId w:val="2"/>
  </w:num>
  <w:num w:numId="5" w16cid:durableId="2110739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66"/>
    <w:rsid w:val="000313E3"/>
    <w:rsid w:val="000345FE"/>
    <w:rsid w:val="000A48F3"/>
    <w:rsid w:val="000B103B"/>
    <w:rsid w:val="000B4E66"/>
    <w:rsid w:val="000C5977"/>
    <w:rsid w:val="000E0732"/>
    <w:rsid w:val="000E34D3"/>
    <w:rsid w:val="000F1F40"/>
    <w:rsid w:val="00104AE3"/>
    <w:rsid w:val="00112460"/>
    <w:rsid w:val="00113807"/>
    <w:rsid w:val="001168CF"/>
    <w:rsid w:val="00135905"/>
    <w:rsid w:val="0014006F"/>
    <w:rsid w:val="00151716"/>
    <w:rsid w:val="00155D50"/>
    <w:rsid w:val="001736A4"/>
    <w:rsid w:val="00180216"/>
    <w:rsid w:val="001B14A1"/>
    <w:rsid w:val="001C3210"/>
    <w:rsid w:val="001D53A5"/>
    <w:rsid w:val="001F2818"/>
    <w:rsid w:val="001F5822"/>
    <w:rsid w:val="00210E40"/>
    <w:rsid w:val="00213E9A"/>
    <w:rsid w:val="002236DD"/>
    <w:rsid w:val="00237A56"/>
    <w:rsid w:val="002856B9"/>
    <w:rsid w:val="0029130A"/>
    <w:rsid w:val="00293E76"/>
    <w:rsid w:val="002940CB"/>
    <w:rsid w:val="002A0B16"/>
    <w:rsid w:val="002A3AB8"/>
    <w:rsid w:val="002B1157"/>
    <w:rsid w:val="002B24C3"/>
    <w:rsid w:val="002C355A"/>
    <w:rsid w:val="002E73AC"/>
    <w:rsid w:val="002F6E11"/>
    <w:rsid w:val="00310008"/>
    <w:rsid w:val="0035496F"/>
    <w:rsid w:val="00380AA1"/>
    <w:rsid w:val="00391BD8"/>
    <w:rsid w:val="003C2544"/>
    <w:rsid w:val="0043069D"/>
    <w:rsid w:val="00435261"/>
    <w:rsid w:val="004409EB"/>
    <w:rsid w:val="004500CF"/>
    <w:rsid w:val="004500E8"/>
    <w:rsid w:val="00494008"/>
    <w:rsid w:val="004B6DCE"/>
    <w:rsid w:val="004D7EAD"/>
    <w:rsid w:val="004E5361"/>
    <w:rsid w:val="004E567B"/>
    <w:rsid w:val="00524024"/>
    <w:rsid w:val="00534BC6"/>
    <w:rsid w:val="00561035"/>
    <w:rsid w:val="0056626F"/>
    <w:rsid w:val="00566CE8"/>
    <w:rsid w:val="0057101E"/>
    <w:rsid w:val="005A2812"/>
    <w:rsid w:val="005C2A12"/>
    <w:rsid w:val="005F4B66"/>
    <w:rsid w:val="00615CDC"/>
    <w:rsid w:val="00634229"/>
    <w:rsid w:val="006448CA"/>
    <w:rsid w:val="00646722"/>
    <w:rsid w:val="00653FE9"/>
    <w:rsid w:val="006823FC"/>
    <w:rsid w:val="00685BA8"/>
    <w:rsid w:val="00695AE4"/>
    <w:rsid w:val="006A67F9"/>
    <w:rsid w:val="006E2492"/>
    <w:rsid w:val="007175D5"/>
    <w:rsid w:val="00747580"/>
    <w:rsid w:val="00761C8D"/>
    <w:rsid w:val="00761F42"/>
    <w:rsid w:val="00774313"/>
    <w:rsid w:val="00775E8F"/>
    <w:rsid w:val="007834B9"/>
    <w:rsid w:val="00793F83"/>
    <w:rsid w:val="007940CE"/>
    <w:rsid w:val="007B752A"/>
    <w:rsid w:val="007C3AF8"/>
    <w:rsid w:val="007E0D9A"/>
    <w:rsid w:val="007E7F9D"/>
    <w:rsid w:val="007F58F8"/>
    <w:rsid w:val="008268C3"/>
    <w:rsid w:val="008428B7"/>
    <w:rsid w:val="00844922"/>
    <w:rsid w:val="008506EB"/>
    <w:rsid w:val="008721A7"/>
    <w:rsid w:val="0087468E"/>
    <w:rsid w:val="008970AF"/>
    <w:rsid w:val="008A12BC"/>
    <w:rsid w:val="008A5060"/>
    <w:rsid w:val="008B7795"/>
    <w:rsid w:val="008D3080"/>
    <w:rsid w:val="008F73BF"/>
    <w:rsid w:val="00901A51"/>
    <w:rsid w:val="0090420D"/>
    <w:rsid w:val="009203DC"/>
    <w:rsid w:val="00944A9A"/>
    <w:rsid w:val="0095039E"/>
    <w:rsid w:val="00960262"/>
    <w:rsid w:val="009803BB"/>
    <w:rsid w:val="009B094D"/>
    <w:rsid w:val="009C0980"/>
    <w:rsid w:val="009E38B7"/>
    <w:rsid w:val="009F7248"/>
    <w:rsid w:val="00A1014D"/>
    <w:rsid w:val="00A13065"/>
    <w:rsid w:val="00A343A6"/>
    <w:rsid w:val="00A50143"/>
    <w:rsid w:val="00A52AAD"/>
    <w:rsid w:val="00A629FF"/>
    <w:rsid w:val="00A74B63"/>
    <w:rsid w:val="00A822DA"/>
    <w:rsid w:val="00A93AA3"/>
    <w:rsid w:val="00AE02EA"/>
    <w:rsid w:val="00AF5528"/>
    <w:rsid w:val="00B24E50"/>
    <w:rsid w:val="00B27E74"/>
    <w:rsid w:val="00B3679D"/>
    <w:rsid w:val="00B4093E"/>
    <w:rsid w:val="00B63333"/>
    <w:rsid w:val="00B753B0"/>
    <w:rsid w:val="00B80D1A"/>
    <w:rsid w:val="00B92CF1"/>
    <w:rsid w:val="00BA07B7"/>
    <w:rsid w:val="00BB76E7"/>
    <w:rsid w:val="00BC5316"/>
    <w:rsid w:val="00BE5394"/>
    <w:rsid w:val="00BE5612"/>
    <w:rsid w:val="00C318E4"/>
    <w:rsid w:val="00CC7698"/>
    <w:rsid w:val="00CE100A"/>
    <w:rsid w:val="00CE5591"/>
    <w:rsid w:val="00CF3CAB"/>
    <w:rsid w:val="00D008FF"/>
    <w:rsid w:val="00D310BA"/>
    <w:rsid w:val="00D35B5B"/>
    <w:rsid w:val="00D6076C"/>
    <w:rsid w:val="00D91F0C"/>
    <w:rsid w:val="00DE4877"/>
    <w:rsid w:val="00DF63EF"/>
    <w:rsid w:val="00E07804"/>
    <w:rsid w:val="00E158CA"/>
    <w:rsid w:val="00E62FEA"/>
    <w:rsid w:val="00E66A01"/>
    <w:rsid w:val="00ED1151"/>
    <w:rsid w:val="00EE7BA1"/>
    <w:rsid w:val="00EF6E2D"/>
    <w:rsid w:val="00F052FC"/>
    <w:rsid w:val="00F10DE6"/>
    <w:rsid w:val="00F349CA"/>
    <w:rsid w:val="00F70CFC"/>
    <w:rsid w:val="00F71079"/>
    <w:rsid w:val="00F73AA5"/>
    <w:rsid w:val="00F9312B"/>
    <w:rsid w:val="00FA2054"/>
    <w:rsid w:val="00FC61ED"/>
    <w:rsid w:val="00FD06A5"/>
    <w:rsid w:val="00FD7D4E"/>
    <w:rsid w:val="00FE38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8A4A"/>
  <w15:chartTrackingRefBased/>
  <w15:docId w15:val="{F95C3DBC-28E7-49B5-B851-440570CA5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0B4E66"/>
    <w:rPr>
      <w:color w:val="666666"/>
    </w:rPr>
  </w:style>
  <w:style w:type="table" w:styleId="Grigliatabella">
    <w:name w:val="Table Grid"/>
    <w:basedOn w:val="Tabellanormale"/>
    <w:uiPriority w:val="39"/>
    <w:rsid w:val="000F1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0F1F40"/>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PreformattatoHTML">
    <w:name w:val="HTML Preformatted"/>
    <w:basedOn w:val="Normale"/>
    <w:link w:val="PreformattatoHTMLCarattere"/>
    <w:uiPriority w:val="99"/>
    <w:semiHidden/>
    <w:unhideWhenUsed/>
    <w:rsid w:val="00761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761C8D"/>
    <w:rPr>
      <w:rFonts w:ascii="Courier New" w:eastAsia="Times New Roman" w:hAnsi="Courier New" w:cs="Courier New"/>
      <w:kern w:val="0"/>
      <w:sz w:val="20"/>
      <w:szCs w:val="20"/>
      <w:lang w:eastAsia="it-IT"/>
      <w14:ligatures w14:val="none"/>
    </w:rPr>
  </w:style>
  <w:style w:type="character" w:customStyle="1" w:styleId="code">
    <w:name w:val="code"/>
    <w:basedOn w:val="Carpredefinitoparagrafo"/>
    <w:rsid w:val="00761C8D"/>
  </w:style>
  <w:style w:type="paragraph" w:styleId="Paragrafoelenco">
    <w:name w:val="List Paragraph"/>
    <w:basedOn w:val="Normale"/>
    <w:uiPriority w:val="34"/>
    <w:qFormat/>
    <w:rsid w:val="00844922"/>
    <w:pPr>
      <w:ind w:left="720"/>
      <w:contextualSpacing/>
    </w:pPr>
  </w:style>
  <w:style w:type="character" w:styleId="CodiceHTML">
    <w:name w:val="HTML Code"/>
    <w:basedOn w:val="Carpredefinitoparagrafo"/>
    <w:uiPriority w:val="99"/>
    <w:semiHidden/>
    <w:unhideWhenUsed/>
    <w:rsid w:val="005240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89238">
      <w:bodyDiv w:val="1"/>
      <w:marLeft w:val="0"/>
      <w:marRight w:val="0"/>
      <w:marTop w:val="0"/>
      <w:marBottom w:val="0"/>
      <w:divBdr>
        <w:top w:val="none" w:sz="0" w:space="0" w:color="auto"/>
        <w:left w:val="none" w:sz="0" w:space="0" w:color="auto"/>
        <w:bottom w:val="none" w:sz="0" w:space="0" w:color="auto"/>
        <w:right w:val="none" w:sz="0" w:space="0" w:color="auto"/>
      </w:divBdr>
    </w:div>
    <w:div w:id="130826726">
      <w:bodyDiv w:val="1"/>
      <w:marLeft w:val="0"/>
      <w:marRight w:val="0"/>
      <w:marTop w:val="0"/>
      <w:marBottom w:val="0"/>
      <w:divBdr>
        <w:top w:val="none" w:sz="0" w:space="0" w:color="auto"/>
        <w:left w:val="none" w:sz="0" w:space="0" w:color="auto"/>
        <w:bottom w:val="none" w:sz="0" w:space="0" w:color="auto"/>
        <w:right w:val="none" w:sz="0" w:space="0" w:color="auto"/>
      </w:divBdr>
    </w:div>
    <w:div w:id="193232308">
      <w:bodyDiv w:val="1"/>
      <w:marLeft w:val="0"/>
      <w:marRight w:val="0"/>
      <w:marTop w:val="0"/>
      <w:marBottom w:val="0"/>
      <w:divBdr>
        <w:top w:val="none" w:sz="0" w:space="0" w:color="auto"/>
        <w:left w:val="none" w:sz="0" w:space="0" w:color="auto"/>
        <w:bottom w:val="none" w:sz="0" w:space="0" w:color="auto"/>
        <w:right w:val="none" w:sz="0" w:space="0" w:color="auto"/>
      </w:divBdr>
    </w:div>
    <w:div w:id="391200583">
      <w:bodyDiv w:val="1"/>
      <w:marLeft w:val="0"/>
      <w:marRight w:val="0"/>
      <w:marTop w:val="0"/>
      <w:marBottom w:val="0"/>
      <w:divBdr>
        <w:top w:val="none" w:sz="0" w:space="0" w:color="auto"/>
        <w:left w:val="none" w:sz="0" w:space="0" w:color="auto"/>
        <w:bottom w:val="none" w:sz="0" w:space="0" w:color="auto"/>
        <w:right w:val="none" w:sz="0" w:space="0" w:color="auto"/>
      </w:divBdr>
    </w:div>
    <w:div w:id="412748220">
      <w:bodyDiv w:val="1"/>
      <w:marLeft w:val="0"/>
      <w:marRight w:val="0"/>
      <w:marTop w:val="0"/>
      <w:marBottom w:val="0"/>
      <w:divBdr>
        <w:top w:val="none" w:sz="0" w:space="0" w:color="auto"/>
        <w:left w:val="none" w:sz="0" w:space="0" w:color="auto"/>
        <w:bottom w:val="none" w:sz="0" w:space="0" w:color="auto"/>
        <w:right w:val="none" w:sz="0" w:space="0" w:color="auto"/>
      </w:divBdr>
    </w:div>
    <w:div w:id="494300445">
      <w:bodyDiv w:val="1"/>
      <w:marLeft w:val="0"/>
      <w:marRight w:val="0"/>
      <w:marTop w:val="0"/>
      <w:marBottom w:val="0"/>
      <w:divBdr>
        <w:top w:val="none" w:sz="0" w:space="0" w:color="auto"/>
        <w:left w:val="none" w:sz="0" w:space="0" w:color="auto"/>
        <w:bottom w:val="none" w:sz="0" w:space="0" w:color="auto"/>
        <w:right w:val="none" w:sz="0" w:space="0" w:color="auto"/>
      </w:divBdr>
    </w:div>
    <w:div w:id="560754340">
      <w:bodyDiv w:val="1"/>
      <w:marLeft w:val="0"/>
      <w:marRight w:val="0"/>
      <w:marTop w:val="0"/>
      <w:marBottom w:val="0"/>
      <w:divBdr>
        <w:top w:val="none" w:sz="0" w:space="0" w:color="auto"/>
        <w:left w:val="none" w:sz="0" w:space="0" w:color="auto"/>
        <w:bottom w:val="none" w:sz="0" w:space="0" w:color="auto"/>
        <w:right w:val="none" w:sz="0" w:space="0" w:color="auto"/>
      </w:divBdr>
    </w:div>
    <w:div w:id="605235065">
      <w:bodyDiv w:val="1"/>
      <w:marLeft w:val="0"/>
      <w:marRight w:val="0"/>
      <w:marTop w:val="0"/>
      <w:marBottom w:val="0"/>
      <w:divBdr>
        <w:top w:val="none" w:sz="0" w:space="0" w:color="auto"/>
        <w:left w:val="none" w:sz="0" w:space="0" w:color="auto"/>
        <w:bottom w:val="none" w:sz="0" w:space="0" w:color="auto"/>
        <w:right w:val="none" w:sz="0" w:space="0" w:color="auto"/>
      </w:divBdr>
    </w:div>
    <w:div w:id="606157534">
      <w:bodyDiv w:val="1"/>
      <w:marLeft w:val="0"/>
      <w:marRight w:val="0"/>
      <w:marTop w:val="0"/>
      <w:marBottom w:val="0"/>
      <w:divBdr>
        <w:top w:val="none" w:sz="0" w:space="0" w:color="auto"/>
        <w:left w:val="none" w:sz="0" w:space="0" w:color="auto"/>
        <w:bottom w:val="none" w:sz="0" w:space="0" w:color="auto"/>
        <w:right w:val="none" w:sz="0" w:space="0" w:color="auto"/>
      </w:divBdr>
    </w:div>
    <w:div w:id="651059756">
      <w:bodyDiv w:val="1"/>
      <w:marLeft w:val="0"/>
      <w:marRight w:val="0"/>
      <w:marTop w:val="0"/>
      <w:marBottom w:val="0"/>
      <w:divBdr>
        <w:top w:val="none" w:sz="0" w:space="0" w:color="auto"/>
        <w:left w:val="none" w:sz="0" w:space="0" w:color="auto"/>
        <w:bottom w:val="none" w:sz="0" w:space="0" w:color="auto"/>
        <w:right w:val="none" w:sz="0" w:space="0" w:color="auto"/>
      </w:divBdr>
      <w:divsChild>
        <w:div w:id="858202305">
          <w:marLeft w:val="0"/>
          <w:marRight w:val="0"/>
          <w:marTop w:val="0"/>
          <w:marBottom w:val="0"/>
          <w:divBdr>
            <w:top w:val="none" w:sz="0" w:space="0" w:color="auto"/>
            <w:left w:val="none" w:sz="0" w:space="0" w:color="auto"/>
            <w:bottom w:val="none" w:sz="0" w:space="0" w:color="auto"/>
            <w:right w:val="none" w:sz="0" w:space="0" w:color="auto"/>
          </w:divBdr>
          <w:divsChild>
            <w:div w:id="495220716">
              <w:marLeft w:val="0"/>
              <w:marRight w:val="0"/>
              <w:marTop w:val="0"/>
              <w:marBottom w:val="0"/>
              <w:divBdr>
                <w:top w:val="none" w:sz="0" w:space="0" w:color="auto"/>
                <w:left w:val="none" w:sz="0" w:space="0" w:color="auto"/>
                <w:bottom w:val="none" w:sz="0" w:space="0" w:color="auto"/>
                <w:right w:val="none" w:sz="0" w:space="0" w:color="auto"/>
              </w:divBdr>
              <w:divsChild>
                <w:div w:id="1228809730">
                  <w:marLeft w:val="0"/>
                  <w:marRight w:val="0"/>
                  <w:marTop w:val="0"/>
                  <w:marBottom w:val="0"/>
                  <w:divBdr>
                    <w:top w:val="none" w:sz="0" w:space="0" w:color="auto"/>
                    <w:left w:val="none" w:sz="0" w:space="0" w:color="auto"/>
                    <w:bottom w:val="none" w:sz="0" w:space="0" w:color="auto"/>
                    <w:right w:val="none" w:sz="0" w:space="0" w:color="auto"/>
                  </w:divBdr>
                  <w:divsChild>
                    <w:div w:id="2055301032">
                      <w:marLeft w:val="0"/>
                      <w:marRight w:val="0"/>
                      <w:marTop w:val="0"/>
                      <w:marBottom w:val="0"/>
                      <w:divBdr>
                        <w:top w:val="none" w:sz="0" w:space="0" w:color="auto"/>
                        <w:left w:val="none" w:sz="0" w:space="0" w:color="auto"/>
                        <w:bottom w:val="none" w:sz="0" w:space="0" w:color="auto"/>
                        <w:right w:val="none" w:sz="0" w:space="0" w:color="auto"/>
                      </w:divBdr>
                      <w:divsChild>
                        <w:div w:id="287471401">
                          <w:marLeft w:val="0"/>
                          <w:marRight w:val="0"/>
                          <w:marTop w:val="0"/>
                          <w:marBottom w:val="0"/>
                          <w:divBdr>
                            <w:top w:val="none" w:sz="0" w:space="0" w:color="auto"/>
                            <w:left w:val="none" w:sz="0" w:space="0" w:color="auto"/>
                            <w:bottom w:val="none" w:sz="0" w:space="0" w:color="auto"/>
                            <w:right w:val="none" w:sz="0" w:space="0" w:color="auto"/>
                          </w:divBdr>
                          <w:divsChild>
                            <w:div w:id="12141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761996">
      <w:bodyDiv w:val="1"/>
      <w:marLeft w:val="0"/>
      <w:marRight w:val="0"/>
      <w:marTop w:val="0"/>
      <w:marBottom w:val="0"/>
      <w:divBdr>
        <w:top w:val="none" w:sz="0" w:space="0" w:color="auto"/>
        <w:left w:val="none" w:sz="0" w:space="0" w:color="auto"/>
        <w:bottom w:val="none" w:sz="0" w:space="0" w:color="auto"/>
        <w:right w:val="none" w:sz="0" w:space="0" w:color="auto"/>
      </w:divBdr>
    </w:div>
    <w:div w:id="749470763">
      <w:bodyDiv w:val="1"/>
      <w:marLeft w:val="0"/>
      <w:marRight w:val="0"/>
      <w:marTop w:val="0"/>
      <w:marBottom w:val="0"/>
      <w:divBdr>
        <w:top w:val="none" w:sz="0" w:space="0" w:color="auto"/>
        <w:left w:val="none" w:sz="0" w:space="0" w:color="auto"/>
        <w:bottom w:val="none" w:sz="0" w:space="0" w:color="auto"/>
        <w:right w:val="none" w:sz="0" w:space="0" w:color="auto"/>
      </w:divBdr>
      <w:divsChild>
        <w:div w:id="455953021">
          <w:marLeft w:val="0"/>
          <w:marRight w:val="0"/>
          <w:marTop w:val="0"/>
          <w:marBottom w:val="0"/>
          <w:divBdr>
            <w:top w:val="none" w:sz="0" w:space="0" w:color="auto"/>
            <w:left w:val="none" w:sz="0" w:space="0" w:color="auto"/>
            <w:bottom w:val="none" w:sz="0" w:space="0" w:color="auto"/>
            <w:right w:val="none" w:sz="0" w:space="0" w:color="auto"/>
          </w:divBdr>
          <w:divsChild>
            <w:div w:id="781536505">
              <w:marLeft w:val="0"/>
              <w:marRight w:val="0"/>
              <w:marTop w:val="0"/>
              <w:marBottom w:val="0"/>
              <w:divBdr>
                <w:top w:val="none" w:sz="0" w:space="0" w:color="auto"/>
                <w:left w:val="none" w:sz="0" w:space="0" w:color="auto"/>
                <w:bottom w:val="none" w:sz="0" w:space="0" w:color="auto"/>
                <w:right w:val="none" w:sz="0" w:space="0" w:color="auto"/>
              </w:divBdr>
              <w:divsChild>
                <w:div w:id="806240322">
                  <w:marLeft w:val="0"/>
                  <w:marRight w:val="0"/>
                  <w:marTop w:val="0"/>
                  <w:marBottom w:val="0"/>
                  <w:divBdr>
                    <w:top w:val="none" w:sz="0" w:space="0" w:color="auto"/>
                    <w:left w:val="none" w:sz="0" w:space="0" w:color="auto"/>
                    <w:bottom w:val="none" w:sz="0" w:space="0" w:color="auto"/>
                    <w:right w:val="none" w:sz="0" w:space="0" w:color="auto"/>
                  </w:divBdr>
                  <w:divsChild>
                    <w:div w:id="677733007">
                      <w:marLeft w:val="0"/>
                      <w:marRight w:val="0"/>
                      <w:marTop w:val="0"/>
                      <w:marBottom w:val="0"/>
                      <w:divBdr>
                        <w:top w:val="none" w:sz="0" w:space="0" w:color="auto"/>
                        <w:left w:val="none" w:sz="0" w:space="0" w:color="auto"/>
                        <w:bottom w:val="none" w:sz="0" w:space="0" w:color="auto"/>
                        <w:right w:val="none" w:sz="0" w:space="0" w:color="auto"/>
                      </w:divBdr>
                      <w:divsChild>
                        <w:div w:id="1556309203">
                          <w:marLeft w:val="0"/>
                          <w:marRight w:val="0"/>
                          <w:marTop w:val="0"/>
                          <w:marBottom w:val="0"/>
                          <w:divBdr>
                            <w:top w:val="none" w:sz="0" w:space="0" w:color="auto"/>
                            <w:left w:val="none" w:sz="0" w:space="0" w:color="auto"/>
                            <w:bottom w:val="none" w:sz="0" w:space="0" w:color="auto"/>
                            <w:right w:val="none" w:sz="0" w:space="0" w:color="auto"/>
                          </w:divBdr>
                          <w:divsChild>
                            <w:div w:id="19709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920348">
      <w:bodyDiv w:val="1"/>
      <w:marLeft w:val="0"/>
      <w:marRight w:val="0"/>
      <w:marTop w:val="0"/>
      <w:marBottom w:val="0"/>
      <w:divBdr>
        <w:top w:val="none" w:sz="0" w:space="0" w:color="auto"/>
        <w:left w:val="none" w:sz="0" w:space="0" w:color="auto"/>
        <w:bottom w:val="none" w:sz="0" w:space="0" w:color="auto"/>
        <w:right w:val="none" w:sz="0" w:space="0" w:color="auto"/>
      </w:divBdr>
    </w:div>
    <w:div w:id="823666872">
      <w:bodyDiv w:val="1"/>
      <w:marLeft w:val="0"/>
      <w:marRight w:val="0"/>
      <w:marTop w:val="0"/>
      <w:marBottom w:val="0"/>
      <w:divBdr>
        <w:top w:val="none" w:sz="0" w:space="0" w:color="auto"/>
        <w:left w:val="none" w:sz="0" w:space="0" w:color="auto"/>
        <w:bottom w:val="none" w:sz="0" w:space="0" w:color="auto"/>
        <w:right w:val="none" w:sz="0" w:space="0" w:color="auto"/>
      </w:divBdr>
      <w:divsChild>
        <w:div w:id="494414972">
          <w:marLeft w:val="0"/>
          <w:marRight w:val="0"/>
          <w:marTop w:val="0"/>
          <w:marBottom w:val="0"/>
          <w:divBdr>
            <w:top w:val="none" w:sz="0" w:space="0" w:color="auto"/>
            <w:left w:val="none" w:sz="0" w:space="0" w:color="auto"/>
            <w:bottom w:val="none" w:sz="0" w:space="0" w:color="auto"/>
            <w:right w:val="none" w:sz="0" w:space="0" w:color="auto"/>
          </w:divBdr>
          <w:divsChild>
            <w:div w:id="555508590">
              <w:marLeft w:val="0"/>
              <w:marRight w:val="0"/>
              <w:marTop w:val="0"/>
              <w:marBottom w:val="0"/>
              <w:divBdr>
                <w:top w:val="none" w:sz="0" w:space="0" w:color="auto"/>
                <w:left w:val="none" w:sz="0" w:space="0" w:color="auto"/>
                <w:bottom w:val="none" w:sz="0" w:space="0" w:color="auto"/>
                <w:right w:val="none" w:sz="0" w:space="0" w:color="auto"/>
              </w:divBdr>
            </w:div>
            <w:div w:id="3549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6122">
      <w:bodyDiv w:val="1"/>
      <w:marLeft w:val="0"/>
      <w:marRight w:val="0"/>
      <w:marTop w:val="0"/>
      <w:marBottom w:val="0"/>
      <w:divBdr>
        <w:top w:val="none" w:sz="0" w:space="0" w:color="auto"/>
        <w:left w:val="none" w:sz="0" w:space="0" w:color="auto"/>
        <w:bottom w:val="none" w:sz="0" w:space="0" w:color="auto"/>
        <w:right w:val="none" w:sz="0" w:space="0" w:color="auto"/>
      </w:divBdr>
      <w:divsChild>
        <w:div w:id="652181478">
          <w:marLeft w:val="0"/>
          <w:marRight w:val="0"/>
          <w:marTop w:val="0"/>
          <w:marBottom w:val="0"/>
          <w:divBdr>
            <w:top w:val="none" w:sz="0" w:space="0" w:color="auto"/>
            <w:left w:val="none" w:sz="0" w:space="0" w:color="auto"/>
            <w:bottom w:val="none" w:sz="0" w:space="0" w:color="auto"/>
            <w:right w:val="none" w:sz="0" w:space="0" w:color="auto"/>
          </w:divBdr>
          <w:divsChild>
            <w:div w:id="1602028221">
              <w:marLeft w:val="0"/>
              <w:marRight w:val="0"/>
              <w:marTop w:val="0"/>
              <w:marBottom w:val="0"/>
              <w:divBdr>
                <w:top w:val="none" w:sz="0" w:space="0" w:color="auto"/>
                <w:left w:val="none" w:sz="0" w:space="0" w:color="auto"/>
                <w:bottom w:val="none" w:sz="0" w:space="0" w:color="auto"/>
                <w:right w:val="none" w:sz="0" w:space="0" w:color="auto"/>
              </w:divBdr>
            </w:div>
            <w:div w:id="4967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20076">
      <w:bodyDiv w:val="1"/>
      <w:marLeft w:val="0"/>
      <w:marRight w:val="0"/>
      <w:marTop w:val="0"/>
      <w:marBottom w:val="0"/>
      <w:divBdr>
        <w:top w:val="none" w:sz="0" w:space="0" w:color="auto"/>
        <w:left w:val="none" w:sz="0" w:space="0" w:color="auto"/>
        <w:bottom w:val="none" w:sz="0" w:space="0" w:color="auto"/>
        <w:right w:val="none" w:sz="0" w:space="0" w:color="auto"/>
      </w:divBdr>
    </w:div>
    <w:div w:id="1009406371">
      <w:bodyDiv w:val="1"/>
      <w:marLeft w:val="0"/>
      <w:marRight w:val="0"/>
      <w:marTop w:val="0"/>
      <w:marBottom w:val="0"/>
      <w:divBdr>
        <w:top w:val="none" w:sz="0" w:space="0" w:color="auto"/>
        <w:left w:val="none" w:sz="0" w:space="0" w:color="auto"/>
        <w:bottom w:val="none" w:sz="0" w:space="0" w:color="auto"/>
        <w:right w:val="none" w:sz="0" w:space="0" w:color="auto"/>
      </w:divBdr>
    </w:div>
    <w:div w:id="1055273907">
      <w:bodyDiv w:val="1"/>
      <w:marLeft w:val="0"/>
      <w:marRight w:val="0"/>
      <w:marTop w:val="0"/>
      <w:marBottom w:val="0"/>
      <w:divBdr>
        <w:top w:val="none" w:sz="0" w:space="0" w:color="auto"/>
        <w:left w:val="none" w:sz="0" w:space="0" w:color="auto"/>
        <w:bottom w:val="none" w:sz="0" w:space="0" w:color="auto"/>
        <w:right w:val="none" w:sz="0" w:space="0" w:color="auto"/>
      </w:divBdr>
    </w:div>
    <w:div w:id="1089471600">
      <w:bodyDiv w:val="1"/>
      <w:marLeft w:val="0"/>
      <w:marRight w:val="0"/>
      <w:marTop w:val="0"/>
      <w:marBottom w:val="0"/>
      <w:divBdr>
        <w:top w:val="none" w:sz="0" w:space="0" w:color="auto"/>
        <w:left w:val="none" w:sz="0" w:space="0" w:color="auto"/>
        <w:bottom w:val="none" w:sz="0" w:space="0" w:color="auto"/>
        <w:right w:val="none" w:sz="0" w:space="0" w:color="auto"/>
      </w:divBdr>
    </w:div>
    <w:div w:id="1101994443">
      <w:bodyDiv w:val="1"/>
      <w:marLeft w:val="0"/>
      <w:marRight w:val="0"/>
      <w:marTop w:val="0"/>
      <w:marBottom w:val="0"/>
      <w:divBdr>
        <w:top w:val="none" w:sz="0" w:space="0" w:color="auto"/>
        <w:left w:val="none" w:sz="0" w:space="0" w:color="auto"/>
        <w:bottom w:val="none" w:sz="0" w:space="0" w:color="auto"/>
        <w:right w:val="none" w:sz="0" w:space="0" w:color="auto"/>
      </w:divBdr>
    </w:div>
    <w:div w:id="1116368688">
      <w:bodyDiv w:val="1"/>
      <w:marLeft w:val="0"/>
      <w:marRight w:val="0"/>
      <w:marTop w:val="0"/>
      <w:marBottom w:val="0"/>
      <w:divBdr>
        <w:top w:val="none" w:sz="0" w:space="0" w:color="auto"/>
        <w:left w:val="none" w:sz="0" w:space="0" w:color="auto"/>
        <w:bottom w:val="none" w:sz="0" w:space="0" w:color="auto"/>
        <w:right w:val="none" w:sz="0" w:space="0" w:color="auto"/>
      </w:divBdr>
    </w:div>
    <w:div w:id="1120955558">
      <w:bodyDiv w:val="1"/>
      <w:marLeft w:val="0"/>
      <w:marRight w:val="0"/>
      <w:marTop w:val="0"/>
      <w:marBottom w:val="0"/>
      <w:divBdr>
        <w:top w:val="none" w:sz="0" w:space="0" w:color="auto"/>
        <w:left w:val="none" w:sz="0" w:space="0" w:color="auto"/>
        <w:bottom w:val="none" w:sz="0" w:space="0" w:color="auto"/>
        <w:right w:val="none" w:sz="0" w:space="0" w:color="auto"/>
      </w:divBdr>
    </w:div>
    <w:div w:id="1134060725">
      <w:bodyDiv w:val="1"/>
      <w:marLeft w:val="0"/>
      <w:marRight w:val="0"/>
      <w:marTop w:val="0"/>
      <w:marBottom w:val="0"/>
      <w:divBdr>
        <w:top w:val="none" w:sz="0" w:space="0" w:color="auto"/>
        <w:left w:val="none" w:sz="0" w:space="0" w:color="auto"/>
        <w:bottom w:val="none" w:sz="0" w:space="0" w:color="auto"/>
        <w:right w:val="none" w:sz="0" w:space="0" w:color="auto"/>
      </w:divBdr>
    </w:div>
    <w:div w:id="1156261205">
      <w:bodyDiv w:val="1"/>
      <w:marLeft w:val="0"/>
      <w:marRight w:val="0"/>
      <w:marTop w:val="0"/>
      <w:marBottom w:val="0"/>
      <w:divBdr>
        <w:top w:val="none" w:sz="0" w:space="0" w:color="auto"/>
        <w:left w:val="none" w:sz="0" w:space="0" w:color="auto"/>
        <w:bottom w:val="none" w:sz="0" w:space="0" w:color="auto"/>
        <w:right w:val="none" w:sz="0" w:space="0" w:color="auto"/>
      </w:divBdr>
      <w:divsChild>
        <w:div w:id="1159537001">
          <w:marLeft w:val="0"/>
          <w:marRight w:val="0"/>
          <w:marTop w:val="0"/>
          <w:marBottom w:val="0"/>
          <w:divBdr>
            <w:top w:val="none" w:sz="0" w:space="0" w:color="auto"/>
            <w:left w:val="none" w:sz="0" w:space="0" w:color="auto"/>
            <w:bottom w:val="none" w:sz="0" w:space="0" w:color="auto"/>
            <w:right w:val="none" w:sz="0" w:space="0" w:color="auto"/>
          </w:divBdr>
          <w:divsChild>
            <w:div w:id="1638678349">
              <w:marLeft w:val="0"/>
              <w:marRight w:val="0"/>
              <w:marTop w:val="0"/>
              <w:marBottom w:val="0"/>
              <w:divBdr>
                <w:top w:val="none" w:sz="0" w:space="0" w:color="auto"/>
                <w:left w:val="none" w:sz="0" w:space="0" w:color="auto"/>
                <w:bottom w:val="none" w:sz="0" w:space="0" w:color="auto"/>
                <w:right w:val="none" w:sz="0" w:space="0" w:color="auto"/>
              </w:divBdr>
            </w:div>
            <w:div w:id="2113746801">
              <w:marLeft w:val="0"/>
              <w:marRight w:val="0"/>
              <w:marTop w:val="0"/>
              <w:marBottom w:val="0"/>
              <w:divBdr>
                <w:top w:val="none" w:sz="0" w:space="0" w:color="auto"/>
                <w:left w:val="none" w:sz="0" w:space="0" w:color="auto"/>
                <w:bottom w:val="none" w:sz="0" w:space="0" w:color="auto"/>
                <w:right w:val="none" w:sz="0" w:space="0" w:color="auto"/>
              </w:divBdr>
            </w:div>
            <w:div w:id="1920208311">
              <w:marLeft w:val="0"/>
              <w:marRight w:val="0"/>
              <w:marTop w:val="0"/>
              <w:marBottom w:val="0"/>
              <w:divBdr>
                <w:top w:val="none" w:sz="0" w:space="0" w:color="auto"/>
                <w:left w:val="none" w:sz="0" w:space="0" w:color="auto"/>
                <w:bottom w:val="none" w:sz="0" w:space="0" w:color="auto"/>
                <w:right w:val="none" w:sz="0" w:space="0" w:color="auto"/>
              </w:divBdr>
            </w:div>
            <w:div w:id="780999122">
              <w:marLeft w:val="0"/>
              <w:marRight w:val="0"/>
              <w:marTop w:val="0"/>
              <w:marBottom w:val="0"/>
              <w:divBdr>
                <w:top w:val="none" w:sz="0" w:space="0" w:color="auto"/>
                <w:left w:val="none" w:sz="0" w:space="0" w:color="auto"/>
                <w:bottom w:val="none" w:sz="0" w:space="0" w:color="auto"/>
                <w:right w:val="none" w:sz="0" w:space="0" w:color="auto"/>
              </w:divBdr>
            </w:div>
            <w:div w:id="7347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2423">
      <w:bodyDiv w:val="1"/>
      <w:marLeft w:val="0"/>
      <w:marRight w:val="0"/>
      <w:marTop w:val="0"/>
      <w:marBottom w:val="0"/>
      <w:divBdr>
        <w:top w:val="none" w:sz="0" w:space="0" w:color="auto"/>
        <w:left w:val="none" w:sz="0" w:space="0" w:color="auto"/>
        <w:bottom w:val="none" w:sz="0" w:space="0" w:color="auto"/>
        <w:right w:val="none" w:sz="0" w:space="0" w:color="auto"/>
      </w:divBdr>
    </w:div>
    <w:div w:id="1180583324">
      <w:bodyDiv w:val="1"/>
      <w:marLeft w:val="0"/>
      <w:marRight w:val="0"/>
      <w:marTop w:val="0"/>
      <w:marBottom w:val="0"/>
      <w:divBdr>
        <w:top w:val="none" w:sz="0" w:space="0" w:color="auto"/>
        <w:left w:val="none" w:sz="0" w:space="0" w:color="auto"/>
        <w:bottom w:val="none" w:sz="0" w:space="0" w:color="auto"/>
        <w:right w:val="none" w:sz="0" w:space="0" w:color="auto"/>
      </w:divBdr>
    </w:div>
    <w:div w:id="1246571692">
      <w:bodyDiv w:val="1"/>
      <w:marLeft w:val="0"/>
      <w:marRight w:val="0"/>
      <w:marTop w:val="0"/>
      <w:marBottom w:val="0"/>
      <w:divBdr>
        <w:top w:val="none" w:sz="0" w:space="0" w:color="auto"/>
        <w:left w:val="none" w:sz="0" w:space="0" w:color="auto"/>
        <w:bottom w:val="none" w:sz="0" w:space="0" w:color="auto"/>
        <w:right w:val="none" w:sz="0" w:space="0" w:color="auto"/>
      </w:divBdr>
    </w:div>
    <w:div w:id="1257329331">
      <w:bodyDiv w:val="1"/>
      <w:marLeft w:val="0"/>
      <w:marRight w:val="0"/>
      <w:marTop w:val="0"/>
      <w:marBottom w:val="0"/>
      <w:divBdr>
        <w:top w:val="none" w:sz="0" w:space="0" w:color="auto"/>
        <w:left w:val="none" w:sz="0" w:space="0" w:color="auto"/>
        <w:bottom w:val="none" w:sz="0" w:space="0" w:color="auto"/>
        <w:right w:val="none" w:sz="0" w:space="0" w:color="auto"/>
      </w:divBdr>
      <w:divsChild>
        <w:div w:id="828639164">
          <w:marLeft w:val="0"/>
          <w:marRight w:val="0"/>
          <w:marTop w:val="0"/>
          <w:marBottom w:val="0"/>
          <w:divBdr>
            <w:top w:val="none" w:sz="0" w:space="0" w:color="auto"/>
            <w:left w:val="none" w:sz="0" w:space="0" w:color="auto"/>
            <w:bottom w:val="none" w:sz="0" w:space="0" w:color="auto"/>
            <w:right w:val="none" w:sz="0" w:space="0" w:color="auto"/>
          </w:divBdr>
          <w:divsChild>
            <w:div w:id="116414993">
              <w:marLeft w:val="0"/>
              <w:marRight w:val="0"/>
              <w:marTop w:val="0"/>
              <w:marBottom w:val="0"/>
              <w:divBdr>
                <w:top w:val="none" w:sz="0" w:space="0" w:color="auto"/>
                <w:left w:val="none" w:sz="0" w:space="0" w:color="auto"/>
                <w:bottom w:val="none" w:sz="0" w:space="0" w:color="auto"/>
                <w:right w:val="none" w:sz="0" w:space="0" w:color="auto"/>
              </w:divBdr>
            </w:div>
            <w:div w:id="16312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3274">
      <w:bodyDiv w:val="1"/>
      <w:marLeft w:val="0"/>
      <w:marRight w:val="0"/>
      <w:marTop w:val="0"/>
      <w:marBottom w:val="0"/>
      <w:divBdr>
        <w:top w:val="none" w:sz="0" w:space="0" w:color="auto"/>
        <w:left w:val="none" w:sz="0" w:space="0" w:color="auto"/>
        <w:bottom w:val="none" w:sz="0" w:space="0" w:color="auto"/>
        <w:right w:val="none" w:sz="0" w:space="0" w:color="auto"/>
      </w:divBdr>
    </w:div>
    <w:div w:id="1306542685">
      <w:bodyDiv w:val="1"/>
      <w:marLeft w:val="0"/>
      <w:marRight w:val="0"/>
      <w:marTop w:val="0"/>
      <w:marBottom w:val="0"/>
      <w:divBdr>
        <w:top w:val="none" w:sz="0" w:space="0" w:color="auto"/>
        <w:left w:val="none" w:sz="0" w:space="0" w:color="auto"/>
        <w:bottom w:val="none" w:sz="0" w:space="0" w:color="auto"/>
        <w:right w:val="none" w:sz="0" w:space="0" w:color="auto"/>
      </w:divBdr>
    </w:div>
    <w:div w:id="1331174171">
      <w:bodyDiv w:val="1"/>
      <w:marLeft w:val="0"/>
      <w:marRight w:val="0"/>
      <w:marTop w:val="0"/>
      <w:marBottom w:val="0"/>
      <w:divBdr>
        <w:top w:val="none" w:sz="0" w:space="0" w:color="auto"/>
        <w:left w:val="none" w:sz="0" w:space="0" w:color="auto"/>
        <w:bottom w:val="none" w:sz="0" w:space="0" w:color="auto"/>
        <w:right w:val="none" w:sz="0" w:space="0" w:color="auto"/>
      </w:divBdr>
    </w:div>
    <w:div w:id="1377972832">
      <w:bodyDiv w:val="1"/>
      <w:marLeft w:val="0"/>
      <w:marRight w:val="0"/>
      <w:marTop w:val="0"/>
      <w:marBottom w:val="0"/>
      <w:divBdr>
        <w:top w:val="none" w:sz="0" w:space="0" w:color="auto"/>
        <w:left w:val="none" w:sz="0" w:space="0" w:color="auto"/>
        <w:bottom w:val="none" w:sz="0" w:space="0" w:color="auto"/>
        <w:right w:val="none" w:sz="0" w:space="0" w:color="auto"/>
      </w:divBdr>
    </w:div>
    <w:div w:id="1633368811">
      <w:bodyDiv w:val="1"/>
      <w:marLeft w:val="0"/>
      <w:marRight w:val="0"/>
      <w:marTop w:val="0"/>
      <w:marBottom w:val="0"/>
      <w:divBdr>
        <w:top w:val="none" w:sz="0" w:space="0" w:color="auto"/>
        <w:left w:val="none" w:sz="0" w:space="0" w:color="auto"/>
        <w:bottom w:val="none" w:sz="0" w:space="0" w:color="auto"/>
        <w:right w:val="none" w:sz="0" w:space="0" w:color="auto"/>
      </w:divBdr>
    </w:div>
    <w:div w:id="1752922121">
      <w:bodyDiv w:val="1"/>
      <w:marLeft w:val="0"/>
      <w:marRight w:val="0"/>
      <w:marTop w:val="0"/>
      <w:marBottom w:val="0"/>
      <w:divBdr>
        <w:top w:val="none" w:sz="0" w:space="0" w:color="auto"/>
        <w:left w:val="none" w:sz="0" w:space="0" w:color="auto"/>
        <w:bottom w:val="none" w:sz="0" w:space="0" w:color="auto"/>
        <w:right w:val="none" w:sz="0" w:space="0" w:color="auto"/>
      </w:divBdr>
    </w:div>
    <w:div w:id="1902521106">
      <w:bodyDiv w:val="1"/>
      <w:marLeft w:val="0"/>
      <w:marRight w:val="0"/>
      <w:marTop w:val="0"/>
      <w:marBottom w:val="0"/>
      <w:divBdr>
        <w:top w:val="none" w:sz="0" w:space="0" w:color="auto"/>
        <w:left w:val="none" w:sz="0" w:space="0" w:color="auto"/>
        <w:bottom w:val="none" w:sz="0" w:space="0" w:color="auto"/>
        <w:right w:val="none" w:sz="0" w:space="0" w:color="auto"/>
      </w:divBdr>
    </w:div>
    <w:div w:id="1921140792">
      <w:bodyDiv w:val="1"/>
      <w:marLeft w:val="0"/>
      <w:marRight w:val="0"/>
      <w:marTop w:val="0"/>
      <w:marBottom w:val="0"/>
      <w:divBdr>
        <w:top w:val="none" w:sz="0" w:space="0" w:color="auto"/>
        <w:left w:val="none" w:sz="0" w:space="0" w:color="auto"/>
        <w:bottom w:val="none" w:sz="0" w:space="0" w:color="auto"/>
        <w:right w:val="none" w:sz="0" w:space="0" w:color="auto"/>
      </w:divBdr>
      <w:divsChild>
        <w:div w:id="1398475656">
          <w:marLeft w:val="0"/>
          <w:marRight w:val="0"/>
          <w:marTop w:val="0"/>
          <w:marBottom w:val="0"/>
          <w:divBdr>
            <w:top w:val="none" w:sz="0" w:space="0" w:color="auto"/>
            <w:left w:val="none" w:sz="0" w:space="0" w:color="auto"/>
            <w:bottom w:val="none" w:sz="0" w:space="0" w:color="auto"/>
            <w:right w:val="none" w:sz="0" w:space="0" w:color="auto"/>
          </w:divBdr>
          <w:divsChild>
            <w:div w:id="171996584">
              <w:marLeft w:val="0"/>
              <w:marRight w:val="0"/>
              <w:marTop w:val="0"/>
              <w:marBottom w:val="0"/>
              <w:divBdr>
                <w:top w:val="none" w:sz="0" w:space="0" w:color="auto"/>
                <w:left w:val="none" w:sz="0" w:space="0" w:color="auto"/>
                <w:bottom w:val="none" w:sz="0" w:space="0" w:color="auto"/>
                <w:right w:val="none" w:sz="0" w:space="0" w:color="auto"/>
              </w:divBdr>
            </w:div>
            <w:div w:id="344938947">
              <w:marLeft w:val="0"/>
              <w:marRight w:val="0"/>
              <w:marTop w:val="0"/>
              <w:marBottom w:val="0"/>
              <w:divBdr>
                <w:top w:val="none" w:sz="0" w:space="0" w:color="auto"/>
                <w:left w:val="none" w:sz="0" w:space="0" w:color="auto"/>
                <w:bottom w:val="none" w:sz="0" w:space="0" w:color="auto"/>
                <w:right w:val="none" w:sz="0" w:space="0" w:color="auto"/>
              </w:divBdr>
            </w:div>
            <w:div w:id="380175864">
              <w:marLeft w:val="0"/>
              <w:marRight w:val="0"/>
              <w:marTop w:val="0"/>
              <w:marBottom w:val="0"/>
              <w:divBdr>
                <w:top w:val="none" w:sz="0" w:space="0" w:color="auto"/>
                <w:left w:val="none" w:sz="0" w:space="0" w:color="auto"/>
                <w:bottom w:val="none" w:sz="0" w:space="0" w:color="auto"/>
                <w:right w:val="none" w:sz="0" w:space="0" w:color="auto"/>
              </w:divBdr>
            </w:div>
            <w:div w:id="483474040">
              <w:marLeft w:val="0"/>
              <w:marRight w:val="0"/>
              <w:marTop w:val="0"/>
              <w:marBottom w:val="0"/>
              <w:divBdr>
                <w:top w:val="none" w:sz="0" w:space="0" w:color="auto"/>
                <w:left w:val="none" w:sz="0" w:space="0" w:color="auto"/>
                <w:bottom w:val="none" w:sz="0" w:space="0" w:color="auto"/>
                <w:right w:val="none" w:sz="0" w:space="0" w:color="auto"/>
              </w:divBdr>
            </w:div>
            <w:div w:id="550118960">
              <w:marLeft w:val="0"/>
              <w:marRight w:val="0"/>
              <w:marTop w:val="0"/>
              <w:marBottom w:val="0"/>
              <w:divBdr>
                <w:top w:val="none" w:sz="0" w:space="0" w:color="auto"/>
                <w:left w:val="none" w:sz="0" w:space="0" w:color="auto"/>
                <w:bottom w:val="none" w:sz="0" w:space="0" w:color="auto"/>
                <w:right w:val="none" w:sz="0" w:space="0" w:color="auto"/>
              </w:divBdr>
            </w:div>
            <w:div w:id="551775198">
              <w:marLeft w:val="0"/>
              <w:marRight w:val="0"/>
              <w:marTop w:val="0"/>
              <w:marBottom w:val="0"/>
              <w:divBdr>
                <w:top w:val="none" w:sz="0" w:space="0" w:color="auto"/>
                <w:left w:val="none" w:sz="0" w:space="0" w:color="auto"/>
                <w:bottom w:val="none" w:sz="0" w:space="0" w:color="auto"/>
                <w:right w:val="none" w:sz="0" w:space="0" w:color="auto"/>
              </w:divBdr>
            </w:div>
            <w:div w:id="835071078">
              <w:marLeft w:val="0"/>
              <w:marRight w:val="0"/>
              <w:marTop w:val="0"/>
              <w:marBottom w:val="0"/>
              <w:divBdr>
                <w:top w:val="none" w:sz="0" w:space="0" w:color="auto"/>
                <w:left w:val="none" w:sz="0" w:space="0" w:color="auto"/>
                <w:bottom w:val="none" w:sz="0" w:space="0" w:color="auto"/>
                <w:right w:val="none" w:sz="0" w:space="0" w:color="auto"/>
              </w:divBdr>
            </w:div>
            <w:div w:id="1166943019">
              <w:marLeft w:val="0"/>
              <w:marRight w:val="0"/>
              <w:marTop w:val="0"/>
              <w:marBottom w:val="0"/>
              <w:divBdr>
                <w:top w:val="none" w:sz="0" w:space="0" w:color="auto"/>
                <w:left w:val="none" w:sz="0" w:space="0" w:color="auto"/>
                <w:bottom w:val="none" w:sz="0" w:space="0" w:color="auto"/>
                <w:right w:val="none" w:sz="0" w:space="0" w:color="auto"/>
              </w:divBdr>
            </w:div>
            <w:div w:id="1265767666">
              <w:marLeft w:val="0"/>
              <w:marRight w:val="0"/>
              <w:marTop w:val="0"/>
              <w:marBottom w:val="0"/>
              <w:divBdr>
                <w:top w:val="none" w:sz="0" w:space="0" w:color="auto"/>
                <w:left w:val="none" w:sz="0" w:space="0" w:color="auto"/>
                <w:bottom w:val="none" w:sz="0" w:space="0" w:color="auto"/>
                <w:right w:val="none" w:sz="0" w:space="0" w:color="auto"/>
              </w:divBdr>
            </w:div>
            <w:div w:id="1275095477">
              <w:marLeft w:val="0"/>
              <w:marRight w:val="0"/>
              <w:marTop w:val="0"/>
              <w:marBottom w:val="0"/>
              <w:divBdr>
                <w:top w:val="none" w:sz="0" w:space="0" w:color="auto"/>
                <w:left w:val="none" w:sz="0" w:space="0" w:color="auto"/>
                <w:bottom w:val="none" w:sz="0" w:space="0" w:color="auto"/>
                <w:right w:val="none" w:sz="0" w:space="0" w:color="auto"/>
              </w:divBdr>
            </w:div>
            <w:div w:id="1275136768">
              <w:marLeft w:val="0"/>
              <w:marRight w:val="0"/>
              <w:marTop w:val="0"/>
              <w:marBottom w:val="0"/>
              <w:divBdr>
                <w:top w:val="none" w:sz="0" w:space="0" w:color="auto"/>
                <w:left w:val="none" w:sz="0" w:space="0" w:color="auto"/>
                <w:bottom w:val="none" w:sz="0" w:space="0" w:color="auto"/>
                <w:right w:val="none" w:sz="0" w:space="0" w:color="auto"/>
              </w:divBdr>
            </w:div>
            <w:div w:id="20298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3614">
      <w:bodyDiv w:val="1"/>
      <w:marLeft w:val="0"/>
      <w:marRight w:val="0"/>
      <w:marTop w:val="0"/>
      <w:marBottom w:val="0"/>
      <w:divBdr>
        <w:top w:val="none" w:sz="0" w:space="0" w:color="auto"/>
        <w:left w:val="none" w:sz="0" w:space="0" w:color="auto"/>
        <w:bottom w:val="none" w:sz="0" w:space="0" w:color="auto"/>
        <w:right w:val="none" w:sz="0" w:space="0" w:color="auto"/>
      </w:divBdr>
    </w:div>
    <w:div w:id="1933663007">
      <w:bodyDiv w:val="1"/>
      <w:marLeft w:val="0"/>
      <w:marRight w:val="0"/>
      <w:marTop w:val="0"/>
      <w:marBottom w:val="0"/>
      <w:divBdr>
        <w:top w:val="none" w:sz="0" w:space="0" w:color="auto"/>
        <w:left w:val="none" w:sz="0" w:space="0" w:color="auto"/>
        <w:bottom w:val="none" w:sz="0" w:space="0" w:color="auto"/>
        <w:right w:val="none" w:sz="0" w:space="0" w:color="auto"/>
      </w:divBdr>
    </w:div>
    <w:div w:id="1978607839">
      <w:bodyDiv w:val="1"/>
      <w:marLeft w:val="0"/>
      <w:marRight w:val="0"/>
      <w:marTop w:val="0"/>
      <w:marBottom w:val="0"/>
      <w:divBdr>
        <w:top w:val="none" w:sz="0" w:space="0" w:color="auto"/>
        <w:left w:val="none" w:sz="0" w:space="0" w:color="auto"/>
        <w:bottom w:val="none" w:sz="0" w:space="0" w:color="auto"/>
        <w:right w:val="none" w:sz="0" w:space="0" w:color="auto"/>
      </w:divBdr>
    </w:div>
    <w:div w:id="1995453142">
      <w:bodyDiv w:val="1"/>
      <w:marLeft w:val="0"/>
      <w:marRight w:val="0"/>
      <w:marTop w:val="0"/>
      <w:marBottom w:val="0"/>
      <w:divBdr>
        <w:top w:val="none" w:sz="0" w:space="0" w:color="auto"/>
        <w:left w:val="none" w:sz="0" w:space="0" w:color="auto"/>
        <w:bottom w:val="none" w:sz="0" w:space="0" w:color="auto"/>
        <w:right w:val="none" w:sz="0" w:space="0" w:color="auto"/>
      </w:divBdr>
    </w:div>
    <w:div w:id="2034258981">
      <w:bodyDiv w:val="1"/>
      <w:marLeft w:val="0"/>
      <w:marRight w:val="0"/>
      <w:marTop w:val="0"/>
      <w:marBottom w:val="0"/>
      <w:divBdr>
        <w:top w:val="none" w:sz="0" w:space="0" w:color="auto"/>
        <w:left w:val="none" w:sz="0" w:space="0" w:color="auto"/>
        <w:bottom w:val="none" w:sz="0" w:space="0" w:color="auto"/>
        <w:right w:val="none" w:sz="0" w:space="0" w:color="auto"/>
      </w:divBdr>
    </w:div>
    <w:div w:id="2074816660">
      <w:bodyDiv w:val="1"/>
      <w:marLeft w:val="0"/>
      <w:marRight w:val="0"/>
      <w:marTop w:val="0"/>
      <w:marBottom w:val="0"/>
      <w:divBdr>
        <w:top w:val="none" w:sz="0" w:space="0" w:color="auto"/>
        <w:left w:val="none" w:sz="0" w:space="0" w:color="auto"/>
        <w:bottom w:val="none" w:sz="0" w:space="0" w:color="auto"/>
        <w:right w:val="none" w:sz="0" w:space="0" w:color="auto"/>
      </w:divBdr>
    </w:div>
    <w:div w:id="2090033340">
      <w:bodyDiv w:val="1"/>
      <w:marLeft w:val="0"/>
      <w:marRight w:val="0"/>
      <w:marTop w:val="0"/>
      <w:marBottom w:val="0"/>
      <w:divBdr>
        <w:top w:val="none" w:sz="0" w:space="0" w:color="auto"/>
        <w:left w:val="none" w:sz="0" w:space="0" w:color="auto"/>
        <w:bottom w:val="none" w:sz="0" w:space="0" w:color="auto"/>
        <w:right w:val="none" w:sz="0" w:space="0" w:color="auto"/>
      </w:divBdr>
    </w:div>
    <w:div w:id="2090612982">
      <w:bodyDiv w:val="1"/>
      <w:marLeft w:val="0"/>
      <w:marRight w:val="0"/>
      <w:marTop w:val="0"/>
      <w:marBottom w:val="0"/>
      <w:divBdr>
        <w:top w:val="none" w:sz="0" w:space="0" w:color="auto"/>
        <w:left w:val="none" w:sz="0" w:space="0" w:color="auto"/>
        <w:bottom w:val="none" w:sz="0" w:space="0" w:color="auto"/>
        <w:right w:val="none" w:sz="0" w:space="0" w:color="auto"/>
      </w:divBdr>
      <w:divsChild>
        <w:div w:id="1064445621">
          <w:marLeft w:val="0"/>
          <w:marRight w:val="0"/>
          <w:marTop w:val="0"/>
          <w:marBottom w:val="0"/>
          <w:divBdr>
            <w:top w:val="none" w:sz="0" w:space="0" w:color="auto"/>
            <w:left w:val="none" w:sz="0" w:space="0" w:color="auto"/>
            <w:bottom w:val="none" w:sz="0" w:space="0" w:color="auto"/>
            <w:right w:val="none" w:sz="0" w:space="0" w:color="auto"/>
          </w:divBdr>
          <w:divsChild>
            <w:div w:id="2012369626">
              <w:marLeft w:val="0"/>
              <w:marRight w:val="0"/>
              <w:marTop w:val="0"/>
              <w:marBottom w:val="0"/>
              <w:divBdr>
                <w:top w:val="none" w:sz="0" w:space="0" w:color="auto"/>
                <w:left w:val="none" w:sz="0" w:space="0" w:color="auto"/>
                <w:bottom w:val="none" w:sz="0" w:space="0" w:color="auto"/>
                <w:right w:val="none" w:sz="0" w:space="0" w:color="auto"/>
              </w:divBdr>
            </w:div>
            <w:div w:id="6558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TotalTime>
  <Pages>20</Pages>
  <Words>5787</Words>
  <Characters>32986</Characters>
  <Application>Microsoft Office Word</Application>
  <DocSecurity>0</DocSecurity>
  <Lines>274</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Di Fiori</dc:creator>
  <cp:keywords/>
  <dc:description/>
  <cp:lastModifiedBy>Luca Di Fiori</cp:lastModifiedBy>
  <cp:revision>16</cp:revision>
  <dcterms:created xsi:type="dcterms:W3CDTF">2024-07-22T08:10:00Z</dcterms:created>
  <dcterms:modified xsi:type="dcterms:W3CDTF">2024-07-23T14:05:00Z</dcterms:modified>
</cp:coreProperties>
</file>